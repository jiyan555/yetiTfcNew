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1578A3" w14:textId="77777777" w:rsidR="00522624" w:rsidRDefault="008852CE" w:rsidP="00B32646">
      <w:r>
        <w:t>Dear [NOT AT ALL SURE HOW TO TITLE THIS],</w:t>
      </w:r>
    </w:p>
    <w:p w14:paraId="3DC1E9C5" w14:textId="77777777" w:rsidR="00522624" w:rsidRDefault="00522624" w:rsidP="00B32646"/>
    <w:p w14:paraId="5331FB43" w14:textId="77777777" w:rsidR="00547EBA" w:rsidRDefault="00EE47CB" w:rsidP="00B32646">
      <w:r>
        <w:t>We</w:t>
      </w:r>
      <w:r w:rsidR="00906FBF">
        <w:t xml:space="preserve"> are looking for skilled salesmen and woman to combine our unparalleled industry experience with your savvy to produce a mutually beneficial relationship.   </w:t>
      </w:r>
      <w:r w:rsidR="00547EBA">
        <w:t xml:space="preserve"> </w:t>
      </w:r>
    </w:p>
    <w:p w14:paraId="3F812B3B" w14:textId="77777777" w:rsidR="00B32646" w:rsidRDefault="00906FBF" w:rsidP="00B32646">
      <w:r>
        <w:rPr>
          <w:b/>
        </w:rPr>
        <w:t xml:space="preserve">Why </w:t>
      </w:r>
      <w:r w:rsidR="00505A24" w:rsidRPr="00505A24">
        <w:rPr>
          <w:b/>
        </w:rPr>
        <w:t>Transfac Capital?</w:t>
      </w:r>
      <w:r w:rsidR="00071250">
        <w:t xml:space="preserve"> </w:t>
      </w:r>
      <w:r w:rsidR="00692CFF">
        <w:t xml:space="preserve">Transfac Capital is a nationally recognized financial services provider, specializing in invoice factoring and other accounts receivable related products.  </w:t>
      </w:r>
      <w:r w:rsidR="00E63F1F">
        <w:t xml:space="preserve"> </w:t>
      </w:r>
    </w:p>
    <w:p w14:paraId="596453DE" w14:textId="77777777" w:rsidR="00A863B5" w:rsidRDefault="00505A24" w:rsidP="00BD7BCD">
      <w:pPr>
        <w:pStyle w:val="CommentText"/>
        <w:rPr>
          <w:ins w:id="0" w:author="Chad Capooth" w:date="2017-06-07T14:34:00Z"/>
          <w:rStyle w:val="CommentReference"/>
        </w:rPr>
        <w:pPrChange w:id="1" w:author="Chad Capooth" w:date="2017-06-07T14:34:00Z">
          <w:pPr/>
        </w:pPrChange>
      </w:pPr>
      <w:r w:rsidRPr="00505A24">
        <w:rPr>
          <w:b/>
        </w:rPr>
        <w:t>What is invoice factoring?</w:t>
      </w:r>
      <w:r>
        <w:t xml:space="preserve"> </w:t>
      </w:r>
      <w:r w:rsidR="00574984">
        <w:t xml:space="preserve">Simply stated, </w:t>
      </w:r>
      <w:r w:rsidR="00A3210D">
        <w:t xml:space="preserve">invoice factoring is the process of selling unpaid invoices to a third-party (Transfac Capital) in exchange for immediate working capital. </w:t>
      </w:r>
      <w:r w:rsidR="00BC2776">
        <w:t xml:space="preserve"> </w:t>
      </w:r>
      <w:ins w:id="2" w:author="Chad Capooth" w:date="2017-06-07T14:34:00Z">
        <w:r w:rsidR="00BD7BCD">
          <w:rPr>
            <w:rStyle w:val="CommentReference"/>
          </w:rPr>
          <w:annotationRef/>
        </w:r>
      </w:ins>
    </w:p>
    <w:p w14:paraId="78F258E4" w14:textId="77777777" w:rsidR="00BD7BCD" w:rsidRDefault="00BD7BCD" w:rsidP="00BD7BCD">
      <w:pPr>
        <w:pStyle w:val="CommentText"/>
        <w:pPrChange w:id="3" w:author="Chad Capooth" w:date="2017-06-07T14:34:00Z">
          <w:pPr/>
        </w:pPrChange>
      </w:pPr>
    </w:p>
    <w:p w14:paraId="04491C97" w14:textId="77777777" w:rsidR="00224485" w:rsidRDefault="00505A24" w:rsidP="00B32646">
      <w:r w:rsidRPr="00505A24">
        <w:rPr>
          <w:b/>
        </w:rPr>
        <w:t>W</w:t>
      </w:r>
      <w:r w:rsidR="00875CFF" w:rsidRPr="00505A24">
        <w:rPr>
          <w:b/>
        </w:rPr>
        <w:t xml:space="preserve">hy </w:t>
      </w:r>
      <w:r w:rsidR="008C667A">
        <w:rPr>
          <w:b/>
        </w:rPr>
        <w:t>you should care about</w:t>
      </w:r>
      <w:r w:rsidR="00875CFF" w:rsidRPr="00505A24">
        <w:rPr>
          <w:b/>
        </w:rPr>
        <w:t xml:space="preserve"> </w:t>
      </w:r>
      <w:r w:rsidRPr="00505A24">
        <w:rPr>
          <w:b/>
        </w:rPr>
        <w:t>invoice factoring</w:t>
      </w:r>
      <w:r w:rsidR="00875CFF" w:rsidRPr="00505A24">
        <w:rPr>
          <w:b/>
        </w:rPr>
        <w:t xml:space="preserve">? </w:t>
      </w:r>
      <w:commentRangeStart w:id="4"/>
      <w:r w:rsidR="00E41421">
        <w:t>On average,</w:t>
      </w:r>
      <w:r w:rsidR="00312771">
        <w:t xml:space="preserve"> Transfac brings in</w:t>
      </w:r>
      <w:r w:rsidR="00E41421">
        <w:t xml:space="preserve"> </w:t>
      </w:r>
      <w:r w:rsidR="00BD7BCD">
        <w:rPr>
          <w:b/>
          <w:color w:val="FF0000"/>
        </w:rPr>
        <w:t>[X]</w:t>
      </w:r>
      <w:r w:rsidR="00E41421" w:rsidRPr="00732D83">
        <w:t>%</w:t>
      </w:r>
      <w:r w:rsidR="009D4AC6" w:rsidRPr="00F10E13">
        <w:rPr>
          <w:color w:val="FF0000"/>
        </w:rPr>
        <w:t xml:space="preserve"> </w:t>
      </w:r>
      <w:r w:rsidR="009D4AC6">
        <w:t>each month</w:t>
      </w:r>
      <w:r w:rsidR="00E41421">
        <w:t xml:space="preserve"> </w:t>
      </w:r>
      <w:r w:rsidR="00A3210D">
        <w:t>off of every</w:t>
      </w:r>
      <w:r w:rsidR="00312771">
        <w:t xml:space="preserve"> </w:t>
      </w:r>
      <w:r w:rsidR="009D4AC6">
        <w:t>account</w:t>
      </w:r>
      <w:commentRangeEnd w:id="4"/>
      <w:r w:rsidR="00BD7BCD">
        <w:rPr>
          <w:rStyle w:val="CommentReference"/>
        </w:rPr>
        <w:commentReference w:id="4"/>
      </w:r>
      <w:r w:rsidR="00312771">
        <w:t xml:space="preserve">. </w:t>
      </w:r>
      <w:r w:rsidR="00FD6EFF">
        <w:t>Differing from</w:t>
      </w:r>
      <w:r w:rsidR="00177A4B">
        <w:t xml:space="preserve"> an ACH loan, </w:t>
      </w:r>
      <w:r w:rsidR="00875CFF">
        <w:t xml:space="preserve">which </w:t>
      </w:r>
      <w:r w:rsidR="0025507D">
        <w:t>only provides you with one check per deal closed</w:t>
      </w:r>
      <w:r w:rsidR="00875CFF">
        <w:t xml:space="preserve">, </w:t>
      </w:r>
      <w:r w:rsidR="00574984">
        <w:t xml:space="preserve">a factoring account </w:t>
      </w:r>
      <w:r w:rsidR="0073561D">
        <w:t xml:space="preserve">delivers capital every month </w:t>
      </w:r>
      <w:r w:rsidR="00A3210D">
        <w:t xml:space="preserve">that the </w:t>
      </w:r>
      <w:r w:rsidR="00FD6EFF">
        <w:t>client</w:t>
      </w:r>
      <w:r w:rsidR="00A3210D">
        <w:t xml:space="preserve"> is active </w:t>
      </w:r>
      <w:r w:rsidR="00A6610C">
        <w:t>—</w:t>
      </w:r>
      <w:r w:rsidR="00A3210D">
        <w:t xml:space="preserve"> this means </w:t>
      </w:r>
      <w:r w:rsidR="00FD6EFF">
        <w:t>a stream of revolving</w:t>
      </w:r>
      <w:r w:rsidR="00A3210D">
        <w:t xml:space="preserve"> incom</w:t>
      </w:r>
      <w:r w:rsidR="008C667A">
        <w:t xml:space="preserve">e without any additional effort on your end. </w:t>
      </w:r>
      <w:r w:rsidR="00A3210D">
        <w:t xml:space="preserve"> </w:t>
      </w:r>
    </w:p>
    <w:p w14:paraId="03DA86C7" w14:textId="77777777" w:rsidR="0025507D" w:rsidRDefault="0025507D" w:rsidP="00B32646">
      <w:r>
        <w:rPr>
          <w:b/>
        </w:rPr>
        <w:t>Services offered through</w:t>
      </w:r>
      <w:r w:rsidR="008B582D" w:rsidRPr="008B582D">
        <w:rPr>
          <w:b/>
        </w:rPr>
        <w:t xml:space="preserve"> Transfac Capital?</w:t>
      </w:r>
      <w:r w:rsidR="008B582D">
        <w:rPr>
          <w:b/>
        </w:rPr>
        <w:t xml:space="preserve"> </w:t>
      </w:r>
    </w:p>
    <w:p w14:paraId="7171436D" w14:textId="77777777" w:rsidR="007B0A0F" w:rsidRDefault="007B0A0F" w:rsidP="00B32646">
      <w:r>
        <w:t>-</w:t>
      </w:r>
      <w:r w:rsidRPr="00346CF8">
        <w:rPr>
          <w:i/>
        </w:rPr>
        <w:t>Invoice Factoring</w:t>
      </w:r>
      <w:r>
        <w:t xml:space="preserve">: </w:t>
      </w:r>
      <w:r w:rsidR="004E301F">
        <w:t>A</w:t>
      </w:r>
      <w:r w:rsidR="00732D83">
        <w:t xml:space="preserve"> service which allows businesses to sell </w:t>
      </w:r>
      <w:commentRangeStart w:id="5"/>
      <w:r w:rsidR="00732D83">
        <w:t xml:space="preserve">invoices </w:t>
      </w:r>
      <w:commentRangeEnd w:id="5"/>
      <w:r w:rsidR="00BD7BCD">
        <w:rPr>
          <w:rStyle w:val="CommentReference"/>
        </w:rPr>
        <w:commentReference w:id="5"/>
      </w:r>
      <w:r w:rsidR="00732D83">
        <w:t xml:space="preserve">to a lender for immediate working capital. </w:t>
      </w:r>
    </w:p>
    <w:p w14:paraId="2134A336" w14:textId="77777777" w:rsidR="007B0A0F" w:rsidRDefault="007B0A0F" w:rsidP="00B32646">
      <w:r>
        <w:t>-</w:t>
      </w:r>
      <w:r w:rsidRPr="00346CF8">
        <w:rPr>
          <w:i/>
        </w:rPr>
        <w:t>Bridge Advance</w:t>
      </w:r>
      <w:r>
        <w:t xml:space="preserve">: </w:t>
      </w:r>
      <w:commentRangeStart w:id="6"/>
      <w:r w:rsidR="0025507D">
        <w:t>An exclusive product of Transfac Capital that functions like an ACH loan, but offers much lower interest rates and flexible term lengths to your clients</w:t>
      </w:r>
      <w:commentRangeEnd w:id="6"/>
      <w:r w:rsidR="00BD7BCD">
        <w:rPr>
          <w:rStyle w:val="CommentReference"/>
        </w:rPr>
        <w:commentReference w:id="6"/>
      </w:r>
      <w:r w:rsidR="0025507D">
        <w:t xml:space="preserve">.  </w:t>
      </w:r>
    </w:p>
    <w:p w14:paraId="7B6616C5" w14:textId="77777777" w:rsidR="007B0A0F" w:rsidRDefault="007B0A0F" w:rsidP="00B32646">
      <w:r>
        <w:t>-</w:t>
      </w:r>
      <w:r w:rsidR="00D64318" w:rsidRPr="00346CF8">
        <w:rPr>
          <w:i/>
        </w:rPr>
        <w:t xml:space="preserve">Accounts </w:t>
      </w:r>
      <w:r w:rsidR="004B573A" w:rsidRPr="00346CF8">
        <w:rPr>
          <w:i/>
        </w:rPr>
        <w:t>Receivable</w:t>
      </w:r>
      <w:r w:rsidR="00D64318" w:rsidRPr="00346CF8">
        <w:rPr>
          <w:i/>
        </w:rPr>
        <w:t xml:space="preserve"> Line of Credit</w:t>
      </w:r>
      <w:r w:rsidR="00D64318">
        <w:t xml:space="preserve">: </w:t>
      </w:r>
      <w:r w:rsidR="00263FC5">
        <w:t>For c</w:t>
      </w:r>
      <w:r w:rsidR="00DF6064" w:rsidRPr="00DF6064">
        <w:t>ompanies who have sporadic cashflow needs at different stages of their business cycle, we offer a line of credit that pays itself off through incoming accounts receivable.</w:t>
      </w:r>
    </w:p>
    <w:p w14:paraId="168480B3" w14:textId="77777777" w:rsidR="00DF6064" w:rsidRDefault="00DF6064" w:rsidP="00B32646">
      <w:r>
        <w:t>-</w:t>
      </w:r>
      <w:r w:rsidRPr="00346CF8">
        <w:rPr>
          <w:i/>
        </w:rPr>
        <w:t>Accounts receivable assistance</w:t>
      </w:r>
      <w:r>
        <w:t xml:space="preserve">: </w:t>
      </w:r>
      <w:r w:rsidRPr="00DF6064">
        <w:t xml:space="preserve">Not every company </w:t>
      </w:r>
      <w:r w:rsidR="0025507D">
        <w:t xml:space="preserve">needs financial support, but they </w:t>
      </w:r>
      <w:r w:rsidRPr="00DF6064">
        <w:t>could benefit greatly from help with managing their accounts receivable. With AR Assist, we provide both back-office support and insurance with outstanding invoices.</w:t>
      </w:r>
    </w:p>
    <w:p w14:paraId="744A13B0" w14:textId="77777777" w:rsidR="00DF6064" w:rsidRDefault="00DF6064" w:rsidP="00B32646">
      <w:r>
        <w:t>-</w:t>
      </w:r>
      <w:r w:rsidRPr="00346CF8">
        <w:rPr>
          <w:i/>
        </w:rPr>
        <w:t>Inventory Financing</w:t>
      </w:r>
      <w:r>
        <w:t xml:space="preserve">: </w:t>
      </w:r>
      <w:r w:rsidR="0025507D">
        <w:t>Your clients will be able to secure capital and reduce daily cashflow strains by financing</w:t>
      </w:r>
      <w:r w:rsidRPr="00DF6064">
        <w:t xml:space="preserve"> large product in</w:t>
      </w:r>
      <w:r w:rsidR="000C57FA">
        <w:t>ventory</w:t>
      </w:r>
      <w:r w:rsidR="0025507D">
        <w:t xml:space="preserve">. </w:t>
      </w:r>
    </w:p>
    <w:p w14:paraId="58E23DC6" w14:textId="77777777" w:rsidR="00346CF8" w:rsidRDefault="00DF6064" w:rsidP="00B32646">
      <w:pPr>
        <w:rPr>
          <w:b/>
        </w:rPr>
      </w:pPr>
      <w:r>
        <w:t>-</w:t>
      </w:r>
      <w:r w:rsidRPr="00346CF8">
        <w:rPr>
          <w:i/>
        </w:rPr>
        <w:t>Purchase Order Financing</w:t>
      </w:r>
      <w:r>
        <w:t xml:space="preserve">: </w:t>
      </w:r>
      <w:commentRangeStart w:id="7"/>
      <w:r w:rsidR="000C57FA">
        <w:t>A</w:t>
      </w:r>
      <w:r w:rsidR="00AB171F">
        <w:t>dvance</w:t>
      </w:r>
      <w:r w:rsidRPr="00DF6064">
        <w:t xml:space="preserve"> funds on a purchase </w:t>
      </w:r>
      <w:r w:rsidR="008F74F0">
        <w:t>after an</w:t>
      </w:r>
      <w:r w:rsidR="000C57FA">
        <w:t xml:space="preserve"> invoice is created to cut the delay between an order and its completion. </w:t>
      </w:r>
      <w:commentRangeEnd w:id="7"/>
      <w:r w:rsidR="00BD7BCD">
        <w:rPr>
          <w:rStyle w:val="CommentReference"/>
        </w:rPr>
        <w:commentReference w:id="7"/>
      </w:r>
    </w:p>
    <w:p w14:paraId="7A68B210" w14:textId="77777777" w:rsidR="00F46CAB" w:rsidRDefault="00F46CAB" w:rsidP="00B32646">
      <w:pPr>
        <w:rPr>
          <w:b/>
        </w:rPr>
      </w:pPr>
    </w:p>
    <w:p w14:paraId="1D84078D" w14:textId="77777777" w:rsidR="00F46CAB" w:rsidRPr="00F46CAB" w:rsidRDefault="00F46CAB" w:rsidP="00B32646">
      <w:pPr>
        <w:rPr>
          <w:b/>
        </w:rPr>
      </w:pPr>
    </w:p>
    <w:p w14:paraId="6D2269E3" w14:textId="77777777" w:rsidR="006A1E89" w:rsidRDefault="006A1E89" w:rsidP="00B32646">
      <w:commentRangeStart w:id="8"/>
      <w:r>
        <w:t>Thank you for your consideration,</w:t>
      </w:r>
      <w:commentRangeEnd w:id="8"/>
      <w:r w:rsidR="00B707EB">
        <w:rPr>
          <w:rStyle w:val="CommentReference"/>
        </w:rPr>
        <w:commentReference w:id="8"/>
      </w:r>
    </w:p>
    <w:p w14:paraId="5C45161C" w14:textId="77777777" w:rsidR="003D24D9" w:rsidRDefault="002D184C" w:rsidP="00B32646">
      <w:r>
        <w:t>[SOME SORT OF SIGN OFF]</w:t>
      </w:r>
    </w:p>
    <w:p w14:paraId="616E18B2" w14:textId="77777777" w:rsidR="006A1E89" w:rsidRDefault="006A1E89" w:rsidP="00B32646"/>
    <w:sectPr w:rsidR="006A1E8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Chad Capooth" w:date="2017-06-07T14:34:00Z" w:initials="CC">
    <w:p w14:paraId="0E369479" w14:textId="77777777" w:rsidR="00BD7BCD" w:rsidRDefault="00BD7BCD">
      <w:pPr>
        <w:pStyle w:val="CommentText"/>
      </w:pPr>
      <w:r>
        <w:rPr>
          <w:rStyle w:val="CommentReference"/>
        </w:rPr>
        <w:annotationRef/>
      </w:r>
      <w:r>
        <w:t>I cannot word this in a way that is appealing because it does not compete with what the ACH gets paid.  So maybe we just strike this line and talk more along the line of “Transfac, on average, pays a monthly commission of 10% every month for the life of the account”</w:t>
      </w:r>
    </w:p>
  </w:comment>
  <w:comment w:id="5" w:author="Chad Capooth" w:date="2017-06-07T14:36:00Z" w:initials="CC">
    <w:p w14:paraId="5EEAA771" w14:textId="77777777" w:rsidR="00BD7BCD" w:rsidRDefault="00BD7BCD">
      <w:pPr>
        <w:pStyle w:val="CommentText"/>
      </w:pPr>
      <w:r>
        <w:rPr>
          <w:rStyle w:val="CommentReference"/>
        </w:rPr>
        <w:annotationRef/>
      </w:r>
      <w:r>
        <w:t>Their accounts receivables</w:t>
      </w:r>
    </w:p>
  </w:comment>
  <w:comment w:id="6" w:author="Chad Capooth" w:date="2017-06-07T14:36:00Z" w:initials="CC">
    <w:p w14:paraId="6B2690CF" w14:textId="77777777" w:rsidR="00BD7BCD" w:rsidRDefault="00BD7BCD">
      <w:pPr>
        <w:pStyle w:val="CommentText"/>
      </w:pPr>
      <w:r>
        <w:rPr>
          <w:rStyle w:val="CommentReference"/>
        </w:rPr>
        <w:annotationRef/>
      </w:r>
      <w:r>
        <w:t>Lets touch on the fact that this product should ‘bridge’ our clients over to factoring</w:t>
      </w:r>
    </w:p>
  </w:comment>
  <w:comment w:id="7" w:author="Chad Capooth" w:date="2017-06-07T14:38:00Z" w:initials="CC">
    <w:p w14:paraId="418E5195" w14:textId="77777777" w:rsidR="00BD7BCD" w:rsidRDefault="00BD7BCD">
      <w:pPr>
        <w:pStyle w:val="CommentText"/>
      </w:pPr>
      <w:r>
        <w:rPr>
          <w:rStyle w:val="CommentReference"/>
        </w:rPr>
        <w:annotationRef/>
      </w:r>
      <w:r>
        <w:t>Working capital is provided to allow the completio</w:t>
      </w:r>
      <w:r w:rsidR="00B707EB">
        <w:t>n of purchase orders</w:t>
      </w:r>
    </w:p>
  </w:comment>
  <w:comment w:id="8" w:author="Chad Capooth" w:date="2017-06-07T14:48:00Z" w:initials="CC">
    <w:p w14:paraId="0BDC88B0" w14:textId="77777777" w:rsidR="00B707EB" w:rsidRDefault="00B707EB">
      <w:pPr>
        <w:pStyle w:val="CommentText"/>
      </w:pPr>
      <w:r>
        <w:rPr>
          <w:rStyle w:val="CommentReference"/>
        </w:rPr>
        <w:annotationRef/>
      </w:r>
      <w:r>
        <w:t>Go screw yourself,</w:t>
      </w:r>
      <w:bookmarkStart w:id="9" w:name="_GoBack"/>
      <w:bookmarkEnd w:id="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369479" w15:done="0"/>
  <w15:commentEx w15:paraId="5EEAA771" w15:done="0"/>
  <w15:commentEx w15:paraId="6B2690CF" w15:done="0"/>
  <w15:commentEx w15:paraId="418E5195" w15:done="0"/>
  <w15:commentEx w15:paraId="0BDC88B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D3EDA"/>
    <w:multiLevelType w:val="hybridMultilevel"/>
    <w:tmpl w:val="F43C6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ad Capooth">
    <w15:presenceInfo w15:providerId="AD" w15:userId="S-1-5-21-1936145486-931843799-3353383556-13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D08"/>
    <w:rsid w:val="00071250"/>
    <w:rsid w:val="00085450"/>
    <w:rsid w:val="000C13B5"/>
    <w:rsid w:val="000C57FA"/>
    <w:rsid w:val="000D7ED8"/>
    <w:rsid w:val="00124311"/>
    <w:rsid w:val="00141288"/>
    <w:rsid w:val="00177A4B"/>
    <w:rsid w:val="00224485"/>
    <w:rsid w:val="0025507D"/>
    <w:rsid w:val="00263FC5"/>
    <w:rsid w:val="002757B7"/>
    <w:rsid w:val="002D184C"/>
    <w:rsid w:val="002D37CC"/>
    <w:rsid w:val="002F1EDF"/>
    <w:rsid w:val="00312771"/>
    <w:rsid w:val="0031502B"/>
    <w:rsid w:val="00331BF4"/>
    <w:rsid w:val="00346CF8"/>
    <w:rsid w:val="00367260"/>
    <w:rsid w:val="00374FD1"/>
    <w:rsid w:val="003D24D9"/>
    <w:rsid w:val="003E0D29"/>
    <w:rsid w:val="00406AF2"/>
    <w:rsid w:val="00437F9B"/>
    <w:rsid w:val="00462EE7"/>
    <w:rsid w:val="004B573A"/>
    <w:rsid w:val="004E301F"/>
    <w:rsid w:val="00505A24"/>
    <w:rsid w:val="00520DA7"/>
    <w:rsid w:val="00522624"/>
    <w:rsid w:val="00547EBA"/>
    <w:rsid w:val="005619BC"/>
    <w:rsid w:val="00574984"/>
    <w:rsid w:val="00577009"/>
    <w:rsid w:val="005902DA"/>
    <w:rsid w:val="005E2615"/>
    <w:rsid w:val="005F0899"/>
    <w:rsid w:val="0067218B"/>
    <w:rsid w:val="00692CFF"/>
    <w:rsid w:val="006A1E89"/>
    <w:rsid w:val="00704C3A"/>
    <w:rsid w:val="007157B7"/>
    <w:rsid w:val="00732D83"/>
    <w:rsid w:val="0073561D"/>
    <w:rsid w:val="00747FB4"/>
    <w:rsid w:val="0076343A"/>
    <w:rsid w:val="00764AEC"/>
    <w:rsid w:val="007B0A0F"/>
    <w:rsid w:val="007B392C"/>
    <w:rsid w:val="007E5A6B"/>
    <w:rsid w:val="00802487"/>
    <w:rsid w:val="00836BF9"/>
    <w:rsid w:val="008715C0"/>
    <w:rsid w:val="00875563"/>
    <w:rsid w:val="00875CFF"/>
    <w:rsid w:val="00875F2E"/>
    <w:rsid w:val="00880731"/>
    <w:rsid w:val="008852CE"/>
    <w:rsid w:val="00892681"/>
    <w:rsid w:val="008B582D"/>
    <w:rsid w:val="008C667A"/>
    <w:rsid w:val="008F74F0"/>
    <w:rsid w:val="00906FBF"/>
    <w:rsid w:val="0093067D"/>
    <w:rsid w:val="00952A20"/>
    <w:rsid w:val="009A45B2"/>
    <w:rsid w:val="009D11AC"/>
    <w:rsid w:val="009D4AC6"/>
    <w:rsid w:val="009E172D"/>
    <w:rsid w:val="00A2029A"/>
    <w:rsid w:val="00A26274"/>
    <w:rsid w:val="00A3210D"/>
    <w:rsid w:val="00A6610C"/>
    <w:rsid w:val="00A863B5"/>
    <w:rsid w:val="00A92EB7"/>
    <w:rsid w:val="00A9590A"/>
    <w:rsid w:val="00A959B8"/>
    <w:rsid w:val="00AA60C2"/>
    <w:rsid w:val="00AB171F"/>
    <w:rsid w:val="00B32646"/>
    <w:rsid w:val="00B46CBA"/>
    <w:rsid w:val="00B507D8"/>
    <w:rsid w:val="00B54310"/>
    <w:rsid w:val="00B67E1D"/>
    <w:rsid w:val="00B707EB"/>
    <w:rsid w:val="00BC22B1"/>
    <w:rsid w:val="00BC2776"/>
    <w:rsid w:val="00BC3B4F"/>
    <w:rsid w:val="00BC477E"/>
    <w:rsid w:val="00BD5C7F"/>
    <w:rsid w:val="00BD7BCD"/>
    <w:rsid w:val="00C04E76"/>
    <w:rsid w:val="00C76BFB"/>
    <w:rsid w:val="00CB15AA"/>
    <w:rsid w:val="00D11258"/>
    <w:rsid w:val="00D43AF1"/>
    <w:rsid w:val="00D54339"/>
    <w:rsid w:val="00D60716"/>
    <w:rsid w:val="00D64318"/>
    <w:rsid w:val="00DB002B"/>
    <w:rsid w:val="00DB0C10"/>
    <w:rsid w:val="00DF0C10"/>
    <w:rsid w:val="00DF6064"/>
    <w:rsid w:val="00E20121"/>
    <w:rsid w:val="00E24222"/>
    <w:rsid w:val="00E41421"/>
    <w:rsid w:val="00E510E0"/>
    <w:rsid w:val="00E56E7A"/>
    <w:rsid w:val="00E63F1F"/>
    <w:rsid w:val="00E80105"/>
    <w:rsid w:val="00EC7D08"/>
    <w:rsid w:val="00EE47CB"/>
    <w:rsid w:val="00F10E13"/>
    <w:rsid w:val="00F46CAB"/>
    <w:rsid w:val="00F700DD"/>
    <w:rsid w:val="00F85174"/>
    <w:rsid w:val="00FA7CC7"/>
    <w:rsid w:val="00FD6EFF"/>
    <w:rsid w:val="00FE00BE"/>
    <w:rsid w:val="00FE0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884C6"/>
  <w15:chartTrackingRefBased/>
  <w15:docId w15:val="{8CE27FA7-DBEF-496F-8656-B9F403594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18B"/>
    <w:pPr>
      <w:ind w:left="720"/>
      <w:contextualSpacing/>
    </w:pPr>
  </w:style>
  <w:style w:type="table" w:styleId="TableGrid">
    <w:name w:val="Table Grid"/>
    <w:basedOn w:val="TableNormal"/>
    <w:uiPriority w:val="39"/>
    <w:rsid w:val="009D1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D7BCD"/>
    <w:rPr>
      <w:sz w:val="16"/>
      <w:szCs w:val="16"/>
    </w:rPr>
  </w:style>
  <w:style w:type="paragraph" w:styleId="CommentText">
    <w:name w:val="annotation text"/>
    <w:basedOn w:val="Normal"/>
    <w:link w:val="CommentTextChar"/>
    <w:uiPriority w:val="99"/>
    <w:unhideWhenUsed/>
    <w:rsid w:val="00BD7BCD"/>
    <w:pPr>
      <w:spacing w:line="240" w:lineRule="auto"/>
    </w:pPr>
    <w:rPr>
      <w:sz w:val="20"/>
      <w:szCs w:val="20"/>
    </w:rPr>
  </w:style>
  <w:style w:type="character" w:customStyle="1" w:styleId="CommentTextChar">
    <w:name w:val="Comment Text Char"/>
    <w:basedOn w:val="DefaultParagraphFont"/>
    <w:link w:val="CommentText"/>
    <w:uiPriority w:val="99"/>
    <w:rsid w:val="00BD7BCD"/>
    <w:rPr>
      <w:sz w:val="20"/>
      <w:szCs w:val="20"/>
    </w:rPr>
  </w:style>
  <w:style w:type="paragraph" w:styleId="CommentSubject">
    <w:name w:val="annotation subject"/>
    <w:basedOn w:val="CommentText"/>
    <w:next w:val="CommentText"/>
    <w:link w:val="CommentSubjectChar"/>
    <w:uiPriority w:val="99"/>
    <w:semiHidden/>
    <w:unhideWhenUsed/>
    <w:rsid w:val="00BD7BCD"/>
    <w:rPr>
      <w:b/>
      <w:bCs/>
    </w:rPr>
  </w:style>
  <w:style w:type="character" w:customStyle="1" w:styleId="CommentSubjectChar">
    <w:name w:val="Comment Subject Char"/>
    <w:basedOn w:val="CommentTextChar"/>
    <w:link w:val="CommentSubject"/>
    <w:uiPriority w:val="99"/>
    <w:semiHidden/>
    <w:rsid w:val="00BD7BCD"/>
    <w:rPr>
      <w:b/>
      <w:bCs/>
      <w:sz w:val="20"/>
      <w:szCs w:val="20"/>
    </w:rPr>
  </w:style>
  <w:style w:type="paragraph" w:styleId="BalloonText">
    <w:name w:val="Balloon Text"/>
    <w:basedOn w:val="Normal"/>
    <w:link w:val="BalloonTextChar"/>
    <w:uiPriority w:val="99"/>
    <w:semiHidden/>
    <w:unhideWhenUsed/>
    <w:rsid w:val="00BD7B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7B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it</dc:creator>
  <cp:keywords/>
  <dc:description/>
  <cp:lastModifiedBy>Chad Capooth</cp:lastModifiedBy>
  <cp:revision>2</cp:revision>
  <dcterms:created xsi:type="dcterms:W3CDTF">2017-06-07T20:48:00Z</dcterms:created>
  <dcterms:modified xsi:type="dcterms:W3CDTF">2017-06-07T20:48:00Z</dcterms:modified>
</cp:coreProperties>
</file>