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D5B" w:rsidRDefault="00D45B0F">
      <w:pPr>
        <w:tabs>
          <w:tab w:val="center" w:pos="4680"/>
          <w:tab w:val="left" w:pos="6480"/>
          <w:tab w:val="left" w:pos="7200"/>
          <w:tab w:val="left" w:pos="7920"/>
          <w:tab w:val="left" w:pos="8640"/>
          <w:tab w:val="left" w:pos="9360"/>
        </w:tabs>
        <w:jc w:val="center"/>
        <w:rPr>
          <w:rFonts w:ascii="Times New Roman" w:hAnsi="Times New Roman"/>
          <w:b/>
          <w:u w:val="single"/>
        </w:rPr>
      </w:pPr>
      <w:r>
        <w:rPr>
          <w:rFonts w:ascii="Times New Roman" w:hAnsi="Times New Roman"/>
          <w:b/>
          <w:u w:val="single"/>
        </w:rPr>
        <w:t>ASSIGNMENT AND TRANSFER OF PURCHASE AND SALE AGREEMENT</w:t>
      </w: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rsidR="003C3D5B" w:rsidRDefault="00D45B0F">
      <w:pPr>
        <w:tabs>
          <w:tab w:val="center" w:pos="4680"/>
          <w:tab w:val="left" w:pos="6480"/>
          <w:tab w:val="left" w:pos="7200"/>
          <w:tab w:val="left" w:pos="7920"/>
          <w:tab w:val="left" w:pos="8640"/>
          <w:tab w:val="left" w:pos="9360"/>
        </w:tabs>
        <w:jc w:val="right"/>
        <w:rPr>
          <w:rFonts w:ascii="Times New Roman" w:hAnsi="Times New Roman"/>
        </w:rPr>
      </w:pPr>
      <w:r>
        <w:rPr>
          <w:rFonts w:ascii="Times New Roman" w:hAnsi="Times New Roman"/>
        </w:rPr>
        <w:t xml:space="preserve">Dated:      </w:t>
      </w:r>
      <w:r w:rsidR="00C459D5">
        <w:rPr>
          <w:rFonts w:ascii="Times New Roman" w:hAnsi="Times New Roman"/>
        </w:rPr>
        <w:t>__________</w:t>
      </w: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Referenc</w:t>
      </w:r>
      <w:r w:rsidR="005175E2">
        <w:rPr>
          <w:rFonts w:ascii="Times New Roman" w:hAnsi="Times New Roman"/>
        </w:rPr>
        <w:t xml:space="preserve">e is made to the Private Label </w:t>
      </w:r>
      <w:r>
        <w:rPr>
          <w:rFonts w:ascii="Times New Roman" w:hAnsi="Times New Roman"/>
        </w:rPr>
        <w:t xml:space="preserve">Affiliate Agreement dated as of </w:t>
      </w:r>
      <w:r w:rsidR="00C459D5">
        <w:rPr>
          <w:rFonts w:ascii="Times New Roman" w:hAnsi="Times New Roman"/>
        </w:rPr>
        <w:t>__________</w:t>
      </w:r>
      <w:r w:rsidRPr="00D45B0F">
        <w:rPr>
          <w:rFonts w:ascii="Times New Roman" w:hAnsi="Times New Roman"/>
        </w:rPr>
        <w:t xml:space="preserve"> </w:t>
      </w:r>
      <w:r>
        <w:rPr>
          <w:rFonts w:ascii="Times New Roman" w:hAnsi="Times New Roman"/>
        </w:rPr>
        <w:t xml:space="preserve">(as amended, modified, supplemented and in effect from time to time, (the “Agreement”), among </w:t>
      </w:r>
      <w:r w:rsidR="00C459D5">
        <w:rPr>
          <w:rFonts w:ascii="Times New Roman" w:hAnsi="Times New Roman"/>
        </w:rPr>
        <w:t>______</w:t>
      </w:r>
      <w:r w:rsidR="00BE3E75">
        <w:rPr>
          <w:rFonts w:ascii="Times New Roman" w:hAnsi="Times New Roman"/>
        </w:rPr>
        <w:t xml:space="preserve">, a </w:t>
      </w:r>
      <w:r w:rsidR="00C459D5">
        <w:rPr>
          <w:rFonts w:ascii="Times New Roman" w:hAnsi="Times New Roman"/>
        </w:rPr>
        <w:t>______</w:t>
      </w:r>
      <w:r w:rsidR="00BE3E75">
        <w:rPr>
          <w:rFonts w:ascii="Times New Roman" w:hAnsi="Times New Roman"/>
        </w:rPr>
        <w:t xml:space="preserve"> Corporation</w:t>
      </w:r>
      <w:r>
        <w:rPr>
          <w:rFonts w:ascii="Times New Roman" w:hAnsi="Times New Roman"/>
        </w:rPr>
        <w:t xml:space="preserve"> (the "Assignor”), and Transfac Capital, Inc., 257 East 200 South, Suite 350, Salt Lake City, Utah 84111 (“Assignee”). Capitalized terms used herein and not otherwise defined shall have the meanings assigned to such terms in the Agreement or Purchase and Sale Agreement, as applicable.  This Assignment and Transfer of Purchase and Sale Agreement (“Assignment”), between Assignor (as defined and set forth in Schedule 1 hereto and made a part hereof) and Assignee (as defined and set forth in Schedule 1 hereto) is dated as of the Effective Date (as set forth in Schedule 1 hereto).</w:t>
      </w: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Times New Roman" w:hAnsi="Times New Roman"/>
        </w:rPr>
      </w:pPr>
      <w:r>
        <w:rPr>
          <w:rFonts w:ascii="Times New Roman" w:hAnsi="Times New Roman"/>
          <w:b/>
        </w:rPr>
        <w:t>1</w:t>
      </w:r>
      <w:r>
        <w:rPr>
          <w:rFonts w:ascii="Times New Roman" w:hAnsi="Times New Roman"/>
        </w:rPr>
        <w:t>.  Assignor hereby irrevocably sells and assigns to Assignee with</w:t>
      </w:r>
      <w:ins w:id="0" w:author="Jay" w:date="2017-03-20T17:15:00Z">
        <w:r w:rsidR="00014FC3">
          <w:rPr>
            <w:rFonts w:ascii="Times New Roman" w:hAnsi="Times New Roman"/>
          </w:rPr>
          <w:t>out</w:t>
        </w:r>
      </w:ins>
      <w:r>
        <w:rPr>
          <w:rFonts w:ascii="Times New Roman" w:hAnsi="Times New Roman"/>
        </w:rPr>
        <w:t xml:space="preserve"> recourse to Assignor, and Assignee hereby irrevocably purchases and assumes from Assignor with</w:t>
      </w:r>
      <w:ins w:id="1" w:author="Jay" w:date="2017-03-20T17:15:00Z">
        <w:r w:rsidR="00014FC3">
          <w:rPr>
            <w:rFonts w:ascii="Times New Roman" w:hAnsi="Times New Roman"/>
          </w:rPr>
          <w:t>out</w:t>
        </w:r>
      </w:ins>
      <w:r>
        <w:rPr>
          <w:rFonts w:ascii="Times New Roman" w:hAnsi="Times New Roman"/>
        </w:rPr>
        <w:t xml:space="preserve"> recourse to Assignor, as of the Effective Date, pursuant to the Agreement,  in and to all of Assignor's rights and obligations respecting those, and only those, financing facilities evidenced by the Purchase And Sale Agreement(s) as are set forth in Schedule 1 hereto (collectively, the "Assigned Facilities" and individually, an "Assigned Facility"), in a maximum amount for each Assigned Facility, and which identifies the third party obligor(s) under each Assigned Facility (each a “Company”) as set forth in Schedule 1 hereto. Included in the sale and assignment of each Assigned Facility are the Ancillary Documents related thereto and all collateral pledged as security therefore.  Assignor authorizes Assignee to file and execute any and all documents necessary to perfect Assignee’s security interest in any collateral or protect any other rights in an Assigned Facility.  Assignor shall cooperate with Assignee to effect the assignment of each Assigned Facility and collateral securing the same as reasonably requested by Assignee. </w:t>
      </w: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Times New Roman" w:hAnsi="Times New Roman"/>
        </w:rPr>
      </w:pPr>
      <w:r>
        <w:rPr>
          <w:rFonts w:ascii="Times New Roman" w:hAnsi="Times New Roman"/>
          <w:b/>
        </w:rPr>
        <w:t>2</w:t>
      </w:r>
      <w:r>
        <w:rPr>
          <w:rFonts w:ascii="Times New Roman" w:hAnsi="Times New Roman"/>
        </w:rPr>
        <w:t xml:space="preserve">.  Assignor </w:t>
      </w:r>
      <w:r>
        <w:rPr>
          <w:rFonts w:ascii="Times New Roman" w:hAnsi="Times New Roman"/>
          <w:b/>
        </w:rPr>
        <w:t>(a)</w:t>
      </w:r>
      <w:r>
        <w:rPr>
          <w:rFonts w:ascii="Times New Roman" w:hAnsi="Times New Roman"/>
        </w:rPr>
        <w:t xml:space="preserve"> represents, warrants</w:t>
      </w:r>
      <w:ins w:id="2" w:author="Jay" w:date="2017-03-20T17:17:00Z">
        <w:r w:rsidR="00014FC3">
          <w:rPr>
            <w:rFonts w:ascii="Times New Roman" w:hAnsi="Times New Roman"/>
          </w:rPr>
          <w:t xml:space="preserve"> that</w:t>
        </w:r>
      </w:ins>
      <w:ins w:id="3" w:author="Jay" w:date="2017-03-20T17:19:00Z">
        <w:r w:rsidR="00014FC3">
          <w:rPr>
            <w:rFonts w:ascii="Times New Roman" w:hAnsi="Times New Roman"/>
          </w:rPr>
          <w:t>,</w:t>
        </w:r>
      </w:ins>
      <w:ins w:id="4" w:author="Jay" w:date="2017-03-20T17:17:00Z">
        <w:r w:rsidR="00014FC3">
          <w:rPr>
            <w:rFonts w:ascii="Times New Roman" w:hAnsi="Times New Roman"/>
          </w:rPr>
          <w:t xml:space="preserve"> to the best of its knowledge, </w:t>
        </w:r>
      </w:ins>
      <w:del w:id="5" w:author="Jay" w:date="2017-03-20T17:17:00Z">
        <w:r w:rsidDel="00014FC3">
          <w:rPr>
            <w:rFonts w:ascii="Times New Roman" w:hAnsi="Times New Roman"/>
          </w:rPr>
          <w:delText xml:space="preserve"> and assumes responsibility </w:delText>
        </w:r>
      </w:del>
      <w:del w:id="6" w:author="Jay" w:date="2017-03-20T17:18:00Z">
        <w:r w:rsidDel="00014FC3">
          <w:rPr>
            <w:rFonts w:ascii="Times New Roman" w:hAnsi="Times New Roman"/>
          </w:rPr>
          <w:delText xml:space="preserve">with respect to </w:delText>
        </w:r>
      </w:del>
      <w:r>
        <w:rPr>
          <w:rFonts w:ascii="Times New Roman" w:hAnsi="Times New Roman"/>
        </w:rPr>
        <w:t xml:space="preserve">any statements, warranties or representations made in or in connection with </w:t>
      </w:r>
      <w:ins w:id="7" w:author="Jay" w:date="2017-03-20T17:16:00Z">
        <w:r w:rsidR="00014FC3">
          <w:rPr>
            <w:rFonts w:ascii="Times New Roman" w:hAnsi="Times New Roman"/>
          </w:rPr>
          <w:t xml:space="preserve">a PSA </w:t>
        </w:r>
      </w:ins>
      <w:del w:id="8" w:author="Jay" w:date="2017-03-20T17:16:00Z">
        <w:r w:rsidDel="00014FC3">
          <w:rPr>
            <w:rFonts w:ascii="Times New Roman" w:hAnsi="Times New Roman"/>
          </w:rPr>
          <w:delText>the Refactoring  Agreem</w:delText>
        </w:r>
      </w:del>
      <w:del w:id="9" w:author="Jay" w:date="2017-03-20T17:15:00Z">
        <w:r w:rsidDel="00014FC3">
          <w:rPr>
            <w:rFonts w:ascii="Times New Roman" w:hAnsi="Times New Roman"/>
          </w:rPr>
          <w:delText xml:space="preserve">ent </w:delText>
        </w:r>
      </w:del>
      <w:r>
        <w:rPr>
          <w:rFonts w:ascii="Times New Roman" w:hAnsi="Times New Roman"/>
        </w:rPr>
        <w:t xml:space="preserve">or any other instrument, document or agreement executed in conjunction therewith </w:t>
      </w:r>
      <w:ins w:id="10" w:author="Jay" w:date="2017-03-20T17:19:00Z">
        <w:r w:rsidR="00014FC3">
          <w:rPr>
            <w:rFonts w:ascii="Times New Roman" w:hAnsi="Times New Roman"/>
          </w:rPr>
          <w:t xml:space="preserve">received from or executed with the Factoring Client </w:t>
        </w:r>
      </w:ins>
      <w:r>
        <w:rPr>
          <w:rFonts w:ascii="Times New Roman" w:hAnsi="Times New Roman"/>
        </w:rPr>
        <w:t>(collectively the "Ancillary Documents") and the execution, legality, validity, enforceability, genuine</w:t>
      </w:r>
      <w:r w:rsidR="00C459D5">
        <w:rPr>
          <w:rFonts w:ascii="Times New Roman" w:hAnsi="Times New Roman"/>
        </w:rPr>
        <w:t>ne</w:t>
      </w:r>
      <w:r>
        <w:rPr>
          <w:rFonts w:ascii="Times New Roman" w:hAnsi="Times New Roman"/>
        </w:rPr>
        <w:t xml:space="preserve">ss, sufficiency or value of the documents supporting each Assigned Facility, any Collateral thereunder or any of the Ancillary Documents furnished pursuant thereto, including, without limitation, that it is the legal and beneficial owner of the interest being assigned by it hereunder and that such interest is free and clear of any adverse claim, and </w:t>
      </w:r>
      <w:r>
        <w:rPr>
          <w:rFonts w:ascii="Times New Roman" w:hAnsi="Times New Roman"/>
          <w:b/>
          <w:color w:val="000000" w:themeColor="text1"/>
        </w:rPr>
        <w:t xml:space="preserve">(b) </w:t>
      </w:r>
      <w:r>
        <w:rPr>
          <w:rFonts w:ascii="Times New Roman" w:hAnsi="Times New Roman"/>
          <w:color w:val="000000" w:themeColor="text1"/>
        </w:rPr>
        <w:t xml:space="preserve">has provided Assignee with copies of documents pertaining to each Assigned Facility, including, without limitation, the Ancillary Documents, together with the copies of the most recent financial statements of the Company and such other documents and information as it has deemed appropriate to make its own credit analysis.  </w:t>
      </w: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Times New Roman" w:hAnsi="Times New Roman"/>
        </w:rPr>
      </w:pPr>
      <w:r>
        <w:rPr>
          <w:rFonts w:ascii="Times New Roman" w:hAnsi="Times New Roman"/>
          <w:b/>
        </w:rPr>
        <w:t>3</w:t>
      </w:r>
      <w:r>
        <w:rPr>
          <w:rFonts w:ascii="Times New Roman" w:hAnsi="Times New Roman"/>
        </w:rPr>
        <w:t xml:space="preserve">.  Assignee </w:t>
      </w:r>
      <w:r>
        <w:rPr>
          <w:rFonts w:ascii="Times New Roman" w:hAnsi="Times New Roman"/>
          <w:b/>
        </w:rPr>
        <w:t>(a)</w:t>
      </w:r>
      <w:r>
        <w:rPr>
          <w:rFonts w:ascii="Times New Roman" w:hAnsi="Times New Roman"/>
        </w:rPr>
        <w:t xml:space="preserve"> represents and warrants that it is legally authorized to enter into this Assignment; </w:t>
      </w:r>
      <w:r>
        <w:rPr>
          <w:rFonts w:ascii="Times New Roman" w:hAnsi="Times New Roman"/>
          <w:b/>
        </w:rPr>
        <w:t>(b)</w:t>
      </w:r>
      <w:r>
        <w:rPr>
          <w:rFonts w:ascii="Times New Roman" w:hAnsi="Times New Roman"/>
        </w:rPr>
        <w:t xml:space="preserve"> confirms that it has received a copy of the documents supporting each of the Assigned Facilities, together with the copies of the most recent financial statements of the Company, and such other documents and information as it has deemed appropriate to make its own credit analysis; </w:t>
      </w:r>
      <w:r>
        <w:rPr>
          <w:rFonts w:ascii="Times New Roman" w:hAnsi="Times New Roman"/>
          <w:b/>
        </w:rPr>
        <w:t>(c)</w:t>
      </w:r>
      <w:r>
        <w:rPr>
          <w:rFonts w:ascii="Times New Roman" w:hAnsi="Times New Roman"/>
        </w:rPr>
        <w:t xml:space="preserve"> agrees that it will, independently and without reliance upon the Assignor </w:t>
      </w:r>
      <w:r>
        <w:rPr>
          <w:rFonts w:ascii="Times New Roman" w:hAnsi="Times New Roman"/>
        </w:rPr>
        <w:lastRenderedPageBreak/>
        <w:t xml:space="preserve">or any other Lender and based on such documents and information as it shall deem appropriate at the time, continue to make its own credit decisions in taking or not taking action under the Assigned Facilities; </w:t>
      </w:r>
      <w:r>
        <w:rPr>
          <w:rFonts w:ascii="Times New Roman" w:hAnsi="Times New Roman"/>
          <w:b/>
        </w:rPr>
        <w:t>(d)</w:t>
      </w:r>
      <w:r>
        <w:rPr>
          <w:rFonts w:ascii="Times New Roman" w:hAnsi="Times New Roman"/>
        </w:rPr>
        <w:t xml:space="preserve"> will take such action as Assignee on its behalf and to exercise such powers under the Assigned Facilities as are delegated to Assignee by the terms thereof, together with such powers as are reasonably incidental thereto; and</w:t>
      </w:r>
      <w:r>
        <w:rPr>
          <w:rFonts w:ascii="Times New Roman" w:hAnsi="Times New Roman"/>
          <w:b/>
        </w:rPr>
        <w:t xml:space="preserve"> (e)</w:t>
      </w:r>
      <w:r>
        <w:rPr>
          <w:rFonts w:ascii="Times New Roman" w:hAnsi="Times New Roman"/>
        </w:rPr>
        <w:t xml:space="preserve"> agrees that it will be bound by the provisions of the Assigned Facilities and will perform in accordance with its terms all the obligations which by the terms of the Assigned Facilities are required to be performed by it as Purchaser.</w:t>
      </w: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Times New Roman" w:hAnsi="Times New Roman"/>
        </w:rPr>
      </w:pPr>
      <w:r>
        <w:rPr>
          <w:rFonts w:ascii="Times New Roman" w:hAnsi="Times New Roman"/>
          <w:b/>
        </w:rPr>
        <w:t>4</w:t>
      </w:r>
      <w:r>
        <w:rPr>
          <w:rFonts w:ascii="Times New Roman" w:hAnsi="Times New Roman"/>
        </w:rPr>
        <w:t>.  Following the execution of this Assignment by Assignor, such Assignment will be delivered to the Assignee for acceptance by it and each Company, effective as of the Effective Date.</w:t>
      </w: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Times New Roman" w:hAnsi="Times New Roman"/>
        </w:rPr>
      </w:pPr>
      <w:r>
        <w:rPr>
          <w:rFonts w:ascii="Times New Roman" w:hAnsi="Times New Roman"/>
          <w:b/>
        </w:rPr>
        <w:t>5</w:t>
      </w:r>
      <w:r>
        <w:rPr>
          <w:rFonts w:ascii="Times New Roman" w:hAnsi="Times New Roman"/>
        </w:rPr>
        <w:t>.  Upon such acceptance, from and after the Effective Date, each Company shall make all payments in respect to all obligations under the Assigned Facility to Assignee, whether such amounts have accrued prior to the Effective Date or accrue subsequent to the Effective Date.  Assignor and Assignee shall make all appropriate adjustments in payments for periods prior to the Effective Date made by each Company or with respect to the making of this assignment directly between themselves.</w:t>
      </w: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Times New Roman" w:hAnsi="Times New Roman"/>
        </w:rPr>
      </w:pPr>
      <w:r>
        <w:rPr>
          <w:rFonts w:ascii="Times New Roman" w:hAnsi="Times New Roman"/>
          <w:b/>
        </w:rPr>
        <w:t>6</w:t>
      </w:r>
      <w:r>
        <w:rPr>
          <w:rFonts w:ascii="Times New Roman" w:hAnsi="Times New Roman"/>
        </w:rPr>
        <w:t xml:space="preserve">.  From and after the Effective Date, </w:t>
      </w:r>
      <w:r>
        <w:rPr>
          <w:rFonts w:ascii="Times New Roman" w:hAnsi="Times New Roman"/>
          <w:b/>
        </w:rPr>
        <w:t>(a)</w:t>
      </w:r>
      <w:r>
        <w:rPr>
          <w:rFonts w:ascii="Times New Roman" w:hAnsi="Times New Roman"/>
        </w:rPr>
        <w:t xml:space="preserve"> Assignee shall be a party to the Assigned Facilities and, to the extent provided in this Assignment, have the rights and obligations of the Purchaser thereunder, and </w:t>
      </w:r>
      <w:r>
        <w:rPr>
          <w:rFonts w:ascii="Times New Roman" w:hAnsi="Times New Roman"/>
          <w:b/>
        </w:rPr>
        <w:t>(b)</w:t>
      </w:r>
      <w:r>
        <w:rPr>
          <w:rFonts w:ascii="Times New Roman" w:hAnsi="Times New Roman"/>
        </w:rPr>
        <w:t xml:space="preserve"> Assignor shall, to the extent provided in this Assignment, relinquish its rights and be released from its obligations under the Assigned Facilities</w:t>
      </w:r>
      <w:ins w:id="11" w:author="Jay" w:date="2017-03-20T17:21:00Z">
        <w:r w:rsidR="00014FC3">
          <w:rPr>
            <w:rFonts w:ascii="Times New Roman" w:hAnsi="Times New Roman"/>
          </w:rPr>
          <w:t xml:space="preserve">, except in the event that Assignor participates in the financing of the Assigned Facilities.  If Assignor participates in the funding of the Assigned Facilities, it shall retain all rights as set for in the Participation Agreement between the Parties. </w:t>
        </w:r>
      </w:ins>
      <w:del w:id="12" w:author="Jay" w:date="2017-03-20T17:21:00Z">
        <w:r w:rsidDel="00014FC3">
          <w:rPr>
            <w:rFonts w:ascii="Times New Roman" w:hAnsi="Times New Roman"/>
          </w:rPr>
          <w:delText>.</w:delText>
        </w:r>
      </w:del>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Times New Roman" w:hAnsi="Times New Roman"/>
        </w:rPr>
      </w:pPr>
      <w:r>
        <w:rPr>
          <w:rFonts w:ascii="Times New Roman" w:hAnsi="Times New Roman"/>
        </w:rPr>
        <w:t>7.  This Assig</w:t>
      </w:r>
      <w:r w:rsidR="00C459D5">
        <w:rPr>
          <w:rFonts w:ascii="Times New Roman" w:hAnsi="Times New Roman"/>
        </w:rPr>
        <w:t>nment and Transfer of Purchase a</w:t>
      </w:r>
      <w:r>
        <w:rPr>
          <w:rFonts w:ascii="Times New Roman" w:hAnsi="Times New Roman"/>
        </w:rPr>
        <w:t xml:space="preserve">nd Sale Agreement is part of and shall be governed pursuant to all of the terms and conditions of the Agreement referenced above.  </w:t>
      </w: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720"/>
        <w:jc w:val="both"/>
        <w:rPr>
          <w:rFonts w:ascii="Times New Roman" w:hAnsi="Times New Roman"/>
        </w:rPr>
      </w:pPr>
      <w:r>
        <w:rPr>
          <w:rFonts w:ascii="Times New Roman" w:hAnsi="Times New Roman"/>
        </w:rPr>
        <w:t>IN WITNESS WHEREOF, the parties hereto have caused this Assignment and Transfer or Factoring Agreement to be executed by their duly authorized officers on Schedule 1 hereto.</w:t>
      </w: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Bold" w:hAnsi="Times New Roman Bold"/>
          <w:b/>
          <w:caps/>
        </w:rPr>
        <w:t>Transfac Capital, Inc.,</w:t>
      </w:r>
      <w:r>
        <w:rPr>
          <w:rFonts w:ascii="Times New Roman" w:hAnsi="Times New Roman"/>
          <w:b/>
        </w:rPr>
        <w:t xml:space="preserve"> </w:t>
      </w:r>
      <w:r>
        <w:rPr>
          <w:rFonts w:ascii="Times New Roman" w:hAnsi="Times New Roman"/>
          <w:b/>
        </w:rPr>
        <w:tab/>
      </w:r>
      <w:r>
        <w:rPr>
          <w:rFonts w:ascii="Times New Roman" w:hAnsi="Times New Roman"/>
          <w:b/>
        </w:rPr>
        <w:tab/>
      </w:r>
      <w:r>
        <w:rPr>
          <w:rFonts w:ascii="Times New Roman" w:hAnsi="Times New Roman"/>
          <w:b/>
        </w:rPr>
        <w:tab/>
      </w:r>
      <w:r w:rsidR="00C459D5">
        <w:rPr>
          <w:rFonts w:ascii="Times New Roman" w:hAnsi="Times New Roman"/>
          <w:b/>
        </w:rPr>
        <w:t>_______________</w:t>
      </w:r>
      <w:r w:rsidR="005175E2">
        <w:rPr>
          <w:rFonts w:ascii="Times New Roman" w:hAnsi="Times New Roman"/>
        </w:rPr>
        <w:t>,</w:t>
      </w: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b/>
        </w:rPr>
        <w:t>as Assignee</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Pr="005175E2">
        <w:rPr>
          <w:rFonts w:ascii="Times New Roman" w:hAnsi="Times New Roman"/>
          <w:b/>
        </w:rPr>
        <w:t>as Assignor</w:t>
      </w: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By:</w:t>
      </w:r>
      <w:r>
        <w:rPr>
          <w:rFonts w:ascii="Times New Roman" w:hAnsi="Times New Roman"/>
        </w:rPr>
        <w:tab/>
        <w:t>____________________</w:t>
      </w:r>
      <w:r>
        <w:rPr>
          <w:rFonts w:ascii="Times New Roman" w:hAnsi="Times New Roman"/>
        </w:rPr>
        <w:tab/>
      </w:r>
      <w:r>
        <w:rPr>
          <w:rFonts w:ascii="Times New Roman" w:hAnsi="Times New Roman"/>
        </w:rPr>
        <w:tab/>
      </w:r>
      <w:r>
        <w:rPr>
          <w:rFonts w:ascii="Times New Roman" w:hAnsi="Times New Roman"/>
        </w:rPr>
        <w:tab/>
        <w:t>By:</w:t>
      </w:r>
      <w:r>
        <w:rPr>
          <w:rFonts w:ascii="Times New Roman" w:hAnsi="Times New Roman"/>
        </w:rPr>
        <w:tab/>
        <w:t>____________________</w:t>
      </w: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Name: </w:t>
      </w:r>
      <w:r>
        <w:rPr>
          <w:rFonts w:ascii="Times New Roman" w:hAnsi="Times New Roman"/>
        </w:rPr>
        <w:tab/>
        <w:t>____________________</w:t>
      </w:r>
      <w:r>
        <w:rPr>
          <w:rFonts w:ascii="Times New Roman" w:hAnsi="Times New Roman"/>
        </w:rPr>
        <w:tab/>
      </w:r>
      <w:r>
        <w:rPr>
          <w:rFonts w:ascii="Times New Roman" w:hAnsi="Times New Roman"/>
        </w:rPr>
        <w:tab/>
      </w:r>
      <w:r>
        <w:rPr>
          <w:rFonts w:ascii="Times New Roman" w:hAnsi="Times New Roman"/>
        </w:rPr>
        <w:tab/>
        <w:t xml:space="preserve">Name: </w:t>
      </w:r>
      <w:r>
        <w:rPr>
          <w:rFonts w:ascii="Times New Roman" w:hAnsi="Times New Roman"/>
        </w:rPr>
        <w:tab/>
        <w:t>____________________</w:t>
      </w: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Title:</w:t>
      </w:r>
      <w:r>
        <w:rPr>
          <w:rFonts w:ascii="Times New Roman" w:hAnsi="Times New Roman"/>
        </w:rPr>
        <w:tab/>
        <w:t>____________________</w:t>
      </w:r>
      <w:r>
        <w:rPr>
          <w:rFonts w:ascii="Times New Roman" w:hAnsi="Times New Roman"/>
        </w:rPr>
        <w:tab/>
      </w:r>
      <w:r>
        <w:rPr>
          <w:rFonts w:ascii="Times New Roman" w:hAnsi="Times New Roman"/>
        </w:rPr>
        <w:tab/>
      </w:r>
      <w:r>
        <w:rPr>
          <w:rFonts w:ascii="Times New Roman" w:hAnsi="Times New Roman"/>
        </w:rPr>
        <w:tab/>
        <w:t>Title:</w:t>
      </w:r>
      <w:r>
        <w:rPr>
          <w:rFonts w:ascii="Times New Roman" w:hAnsi="Times New Roman"/>
        </w:rPr>
        <w:tab/>
        <w:t>____________________</w:t>
      </w: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__________________________</w:t>
      </w:r>
      <w:del w:id="13" w:author="Jay" w:date="2017-03-20T17:43:00Z">
        <w:r w:rsidDel="00AE7DD8">
          <w:rPr>
            <w:rFonts w:ascii="Times New Roman" w:hAnsi="Times New Roman"/>
          </w:rPr>
          <w:tab/>
        </w:r>
      </w:del>
      <w:r>
        <w:rPr>
          <w:rFonts w:ascii="Times New Roman" w:hAnsi="Times New Roman"/>
        </w:rPr>
        <w:tab/>
      </w:r>
      <w:r>
        <w:rPr>
          <w:rFonts w:ascii="Times New Roman" w:hAnsi="Times New Roman"/>
        </w:rPr>
        <w:tab/>
      </w:r>
    </w:p>
    <w:p w:rsidR="005175E2" w:rsidRDefault="005175E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rPr>
      </w:pPr>
    </w:p>
    <w:p w:rsidR="005175E2" w:rsidRDefault="00C459D5">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rPr>
      </w:pPr>
      <w:r>
        <w:rPr>
          <w:rFonts w:ascii="Times New Roman" w:hAnsi="Times New Roman"/>
          <w:b/>
        </w:rPr>
        <w:t>____________________</w:t>
      </w:r>
    </w:p>
    <w:p w:rsidR="003C3D5B" w:rsidRPr="005175E2" w:rsidRDefault="005175E2">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b/>
        </w:rPr>
      </w:pPr>
      <w:r>
        <w:rPr>
          <w:rFonts w:ascii="Times New Roman" w:hAnsi="Times New Roman"/>
          <w:b/>
        </w:rPr>
        <w:t xml:space="preserve">as </w:t>
      </w:r>
      <w:r w:rsidR="00BE3E75">
        <w:rPr>
          <w:rFonts w:ascii="Times New Roman" w:hAnsi="Times New Roman"/>
          <w:b/>
        </w:rPr>
        <w:t>C</w:t>
      </w:r>
      <w:r w:rsidR="00BE3E75" w:rsidRPr="00BE3E75">
        <w:rPr>
          <w:rFonts w:ascii="Times New Roman" w:hAnsi="Times New Roman"/>
          <w:b/>
        </w:rPr>
        <w:t>ompany</w:t>
      </w:r>
      <w:r w:rsidR="00D45B0F" w:rsidRPr="005175E2">
        <w:rPr>
          <w:rFonts w:ascii="Times New Roman" w:hAnsi="Times New Roman"/>
          <w:b/>
        </w:rPr>
        <w:tab/>
      </w:r>
      <w:r w:rsidR="00D45B0F" w:rsidRPr="005175E2">
        <w:rPr>
          <w:rFonts w:ascii="Times New Roman" w:hAnsi="Times New Roman"/>
          <w:b/>
        </w:rPr>
        <w:tab/>
      </w:r>
      <w:r w:rsidR="00D45B0F" w:rsidRPr="005175E2">
        <w:rPr>
          <w:rFonts w:ascii="Times New Roman" w:hAnsi="Times New Roman"/>
          <w:b/>
        </w:rPr>
        <w:tab/>
      </w:r>
      <w:r w:rsidR="00D45B0F" w:rsidRPr="005175E2">
        <w:rPr>
          <w:rFonts w:ascii="Times New Roman" w:hAnsi="Times New Roman"/>
          <w:b/>
        </w:rPr>
        <w:tab/>
      </w: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By:</w:t>
      </w:r>
      <w:r>
        <w:rPr>
          <w:rFonts w:ascii="Times New Roman" w:hAnsi="Times New Roman"/>
        </w:rPr>
        <w:tab/>
        <w:t>____________________</w:t>
      </w:r>
      <w:bookmarkStart w:id="14" w:name="_GoBack"/>
      <w:bookmarkEnd w:id="14"/>
      <w:r>
        <w:rPr>
          <w:rFonts w:ascii="Times New Roman" w:hAnsi="Times New Roman"/>
        </w:rPr>
        <w:tab/>
      </w:r>
      <w:r>
        <w:rPr>
          <w:rFonts w:ascii="Times New Roman" w:hAnsi="Times New Roman"/>
        </w:rPr>
        <w:tab/>
      </w:r>
      <w:r>
        <w:rPr>
          <w:rFonts w:ascii="Times New Roman" w:hAnsi="Times New Roman"/>
        </w:rPr>
        <w:tab/>
      </w: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Name: </w:t>
      </w:r>
      <w:r>
        <w:rPr>
          <w:rFonts w:ascii="Times New Roman" w:hAnsi="Times New Roman"/>
        </w:rPr>
        <w:tab/>
        <w:t>____________________</w:t>
      </w: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lastRenderedPageBreak/>
        <w:t>Title:</w:t>
      </w:r>
      <w:r>
        <w:rPr>
          <w:rFonts w:ascii="Times New Roman" w:hAnsi="Times New Roman"/>
        </w:rPr>
        <w:tab/>
        <w:t>____________________</w:t>
      </w:r>
      <w:r>
        <w:rPr>
          <w:rFonts w:ascii="Times New Roman" w:hAnsi="Times New Roman"/>
        </w:rPr>
        <w:tab/>
      </w:r>
      <w:r>
        <w:rPr>
          <w:rFonts w:ascii="Times New Roman" w:hAnsi="Times New Roman"/>
        </w:rPr>
        <w:tab/>
      </w:r>
      <w:r>
        <w:rPr>
          <w:rFonts w:ascii="Times New Roman" w:hAnsi="Times New Roman"/>
        </w:rPr>
        <w:tab/>
      </w: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rsidR="003C3D5B" w:rsidRDefault="00D45B0F">
      <w:pPr>
        <w:tabs>
          <w:tab w:val="center" w:pos="4680"/>
          <w:tab w:val="left" w:pos="6480"/>
          <w:tab w:val="left" w:pos="7200"/>
          <w:tab w:val="left" w:pos="7920"/>
          <w:tab w:val="left" w:pos="8640"/>
          <w:tab w:val="left" w:pos="9360"/>
        </w:tabs>
        <w:jc w:val="both"/>
        <w:rPr>
          <w:rFonts w:ascii="Times New Roman" w:hAnsi="Times New Roman"/>
        </w:rPr>
      </w:pPr>
      <w:r>
        <w:rPr>
          <w:rFonts w:ascii="Times New Roman" w:hAnsi="Times New Roman"/>
        </w:rPr>
        <w:br w:type="page"/>
      </w:r>
      <w:r>
        <w:rPr>
          <w:rFonts w:ascii="Times New Roman" w:hAnsi="Times New Roman"/>
          <w:b/>
        </w:rPr>
        <w:lastRenderedPageBreak/>
        <w:t>Schedule 1 to Assignment and Transfer of Purchase And Sale Agreement</w:t>
      </w: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Name of Assignor:   __________________________</w:t>
      </w: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Name of Assignee:   __________________________</w:t>
      </w: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u w:val="single"/>
        </w:rPr>
      </w:pPr>
      <w:r>
        <w:rPr>
          <w:rFonts w:ascii="Times New Roman" w:hAnsi="Times New Roman"/>
        </w:rPr>
        <w:t xml:space="preserve">Effective Date of Assignment: </w:t>
      </w:r>
      <w:r w:rsidR="00C459D5">
        <w:rPr>
          <w:rFonts w:ascii="Times New Roman" w:hAnsi="Times New Roman"/>
        </w:rPr>
        <w:t>____________</w:t>
      </w:r>
      <w:r w:rsidRPr="00D45B0F">
        <w:rPr>
          <w:rFonts w:ascii="Times New Roman" w:hAnsi="Times New Roman"/>
        </w:rPr>
        <w:t>.</w:t>
      </w: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u w:val="single"/>
        </w:rPr>
      </w:pP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u w:val="single"/>
        </w:rPr>
      </w:pPr>
    </w:p>
    <w:p w:rsidR="003C3D5B" w:rsidRDefault="00D45B0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firstLine="2880"/>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p>
    <w:p w:rsidR="003C3D5B" w:rsidRDefault="003C3D5B">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Times New Roman" w:hAnsi="Times New Roman"/>
        </w:rPr>
      </w:pPr>
    </w:p>
    <w:tbl>
      <w:tblPr>
        <w:tblStyle w:val="TableGrid"/>
        <w:tblW w:w="8892" w:type="dxa"/>
        <w:tblInd w:w="108" w:type="dxa"/>
        <w:tblLook w:val="04A0" w:firstRow="1" w:lastRow="0" w:firstColumn="1" w:lastColumn="0" w:noHBand="0" w:noVBand="1"/>
      </w:tblPr>
      <w:tblGrid>
        <w:gridCol w:w="4500"/>
        <w:gridCol w:w="2052"/>
        <w:gridCol w:w="2340"/>
      </w:tblGrid>
      <w:tr w:rsidR="003C3D5B">
        <w:tc>
          <w:tcPr>
            <w:tcW w:w="4500" w:type="dxa"/>
          </w:tcPr>
          <w:p w:rsidR="00BE3E75" w:rsidRDefault="00C459D5" w:rsidP="00D45B0F">
            <w:r>
              <w:t>Name</w:t>
            </w:r>
          </w:p>
          <w:p w:rsidR="00C459D5" w:rsidRDefault="00C459D5" w:rsidP="00D45B0F">
            <w:r>
              <w:t>Address</w:t>
            </w:r>
          </w:p>
          <w:p w:rsidR="00C459D5" w:rsidRDefault="00C459D5" w:rsidP="00D45B0F"/>
        </w:tc>
        <w:tc>
          <w:tcPr>
            <w:tcW w:w="2052" w:type="dxa"/>
          </w:tcPr>
          <w:p w:rsidR="003C3D5B" w:rsidRDefault="00C459D5">
            <w:r>
              <w:t>Date</w:t>
            </w:r>
          </w:p>
        </w:tc>
        <w:tc>
          <w:tcPr>
            <w:tcW w:w="2340" w:type="dxa"/>
          </w:tcPr>
          <w:p w:rsidR="003C3D5B" w:rsidRDefault="00C459D5">
            <w:pPr>
              <w:ind w:left="-2142" w:firstLine="2142"/>
            </w:pPr>
            <w:r>
              <w:t>Amount</w:t>
            </w:r>
          </w:p>
        </w:tc>
      </w:tr>
      <w:tr w:rsidR="003C3D5B">
        <w:tc>
          <w:tcPr>
            <w:tcW w:w="4500" w:type="dxa"/>
          </w:tcPr>
          <w:p w:rsidR="003C3D5B" w:rsidRDefault="003C3D5B"/>
        </w:tc>
        <w:tc>
          <w:tcPr>
            <w:tcW w:w="2052" w:type="dxa"/>
          </w:tcPr>
          <w:p w:rsidR="003C3D5B" w:rsidRDefault="003C3D5B"/>
        </w:tc>
        <w:tc>
          <w:tcPr>
            <w:tcW w:w="2340" w:type="dxa"/>
          </w:tcPr>
          <w:p w:rsidR="003C3D5B" w:rsidRDefault="003C3D5B">
            <w:pPr>
              <w:ind w:left="-2142" w:firstLine="2142"/>
            </w:pPr>
          </w:p>
        </w:tc>
      </w:tr>
    </w:tbl>
    <w:p w:rsidR="003C3D5B" w:rsidRDefault="003C3D5B"/>
    <w:sectPr w:rsidR="003C3D5B">
      <w:footerReference w:type="even" r:id="rId6"/>
      <w:pgSz w:w="12240" w:h="15840"/>
      <w:pgMar w:top="1440" w:right="1440" w:bottom="1008" w:left="1440" w:header="1440" w:footer="432"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378" w:rsidRDefault="00D95378">
      <w:r>
        <w:separator/>
      </w:r>
    </w:p>
  </w:endnote>
  <w:endnote w:type="continuationSeparator" w:id="0">
    <w:p w:rsidR="00D95378" w:rsidRDefault="00D95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C3D5B" w:rsidRDefault="00C459D5">
    <w:pPr>
      <w:pStyle w:val="Footer"/>
    </w:pPr>
    <w:fldSimple w:instr=" FILENAME \p \* MERGEFORMAT ">
      <w:r w:rsidRPr="00C459D5">
        <w:rPr>
          <w:noProof/>
          <w:sz w:val="16"/>
        </w:rPr>
        <w:t>L:\Applicant Packages\Inactive\Harrall Enterprises\Private Label</w:t>
      </w:r>
      <w:r>
        <w:rPr>
          <w:noProof/>
        </w:rPr>
        <w:t xml:space="preserve"> Documents\Assignment Transfer.docx</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378" w:rsidRDefault="00D95378">
      <w:r>
        <w:separator/>
      </w:r>
    </w:p>
  </w:footnote>
  <w:footnote w:type="continuationSeparator" w:id="0">
    <w:p w:rsidR="00D95378" w:rsidRDefault="00D95378">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ay">
    <w15:presenceInfo w15:providerId="None" w15:userId="Ja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D5B"/>
    <w:rsid w:val="00014FC3"/>
    <w:rsid w:val="00122270"/>
    <w:rsid w:val="003C3D5B"/>
    <w:rsid w:val="003C583F"/>
    <w:rsid w:val="004B7693"/>
    <w:rsid w:val="005175E2"/>
    <w:rsid w:val="009B25FE"/>
    <w:rsid w:val="00AE7DD8"/>
    <w:rsid w:val="00BE3E75"/>
    <w:rsid w:val="00C459D5"/>
    <w:rsid w:val="00D45B0F"/>
    <w:rsid w:val="00D9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FFBC5"/>
  <w15:docId w15:val="{E60B921F-2AE5-4D4B-A860-D20AD725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0" w:line="240" w:lineRule="auto"/>
    </w:pPr>
    <w:rPr>
      <w:rFonts w:ascii="Arial" w:eastAsia="Times New Roman" w:hAnsi="Arial"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customStyle="1" w:styleId="FooterChar">
    <w:name w:val="Footer Char"/>
    <w:basedOn w:val="DefaultParagraphFont"/>
    <w:link w:val="Footer"/>
    <w:semiHidden/>
    <w:rPr>
      <w:rFonts w:ascii="Arial" w:eastAsia="Times New Roman" w:hAnsi="Arial" w:cs="Times New Roman"/>
      <w:sz w:val="24"/>
      <w:szCs w:val="20"/>
    </w:rPr>
  </w:style>
  <w:style w:type="paragraph" w:styleId="Header">
    <w:name w:val="header"/>
    <w:basedOn w:val="Normal"/>
    <w:link w:val="HeaderChar"/>
    <w:uiPriority w:val="99"/>
    <w:semiHidden/>
    <w:unhideWhenUsed/>
    <w:pPr>
      <w:tabs>
        <w:tab w:val="center" w:pos="4680"/>
        <w:tab w:val="right" w:pos="9360"/>
      </w:tabs>
    </w:pPr>
  </w:style>
  <w:style w:type="character" w:customStyle="1" w:styleId="HeaderChar">
    <w:name w:val="Header Char"/>
    <w:basedOn w:val="DefaultParagraphFont"/>
    <w:link w:val="Header"/>
    <w:uiPriority w:val="99"/>
    <w:semiHidden/>
    <w:rPr>
      <w:rFonts w:ascii="Arial" w:eastAsia="Times New Roman" w:hAnsi="Arial" w:cs="Times New Roman"/>
      <w:sz w:val="24"/>
      <w:szCs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 w:val="20"/>
    </w:rPr>
  </w:style>
  <w:style w:type="character" w:customStyle="1" w:styleId="CommentTextChar">
    <w:name w:val="Comment Text Char"/>
    <w:basedOn w:val="DefaultParagraphFont"/>
    <w:link w:val="CommentText"/>
    <w:uiPriority w:val="99"/>
    <w:semiHidden/>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C459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9D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Siegel</dc:creator>
  <cp:lastModifiedBy>Jay</cp:lastModifiedBy>
  <cp:revision>3</cp:revision>
  <cp:lastPrinted>2017-01-31T20:17:00Z</cp:lastPrinted>
  <dcterms:created xsi:type="dcterms:W3CDTF">2017-03-21T00:42:00Z</dcterms:created>
  <dcterms:modified xsi:type="dcterms:W3CDTF">2017-03-21T00:43:00Z</dcterms:modified>
  <cp:version>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aveLocal">
    <vt:bool>true</vt:bool>
  </property>
</Properties>
</file>