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31C" w:rsidRPr="00B42C82" w:rsidRDefault="00BC30C4" w:rsidP="00B42C82">
      <w:pPr>
        <w:spacing w:before="34" w:after="0" w:line="240" w:lineRule="auto"/>
        <w:jc w:val="center"/>
        <w:rPr>
          <w:rFonts w:ascii="Times New Roman" w:eastAsia="Arial" w:hAnsi="Times New Roman" w:cs="Times New Roman"/>
          <w:sz w:val="24"/>
          <w:szCs w:val="24"/>
        </w:rPr>
      </w:pPr>
      <w:r w:rsidRPr="00B42C82">
        <w:rPr>
          <w:rFonts w:ascii="Times New Roman" w:eastAsia="Arial" w:hAnsi="Times New Roman" w:cs="Times New Roman"/>
          <w:b/>
          <w:bCs/>
          <w:color w:val="363636"/>
          <w:sz w:val="24"/>
          <w:szCs w:val="24"/>
          <w:u w:val="thick" w:color="000000"/>
        </w:rPr>
        <w:t>PARTICIPATION</w:t>
      </w:r>
      <w:r w:rsidR="00B42C82">
        <w:rPr>
          <w:rFonts w:ascii="Times New Roman" w:eastAsia="Arial" w:hAnsi="Times New Roman" w:cs="Times New Roman"/>
          <w:b/>
          <w:bCs/>
          <w:color w:val="363636"/>
          <w:spacing w:val="24"/>
          <w:sz w:val="24"/>
          <w:szCs w:val="24"/>
          <w:u w:val="thick" w:color="000000"/>
        </w:rPr>
        <w:t xml:space="preserve"> </w:t>
      </w:r>
      <w:r w:rsidRPr="00B42C82">
        <w:rPr>
          <w:rFonts w:ascii="Times New Roman" w:eastAsia="Arial" w:hAnsi="Times New Roman" w:cs="Times New Roman"/>
          <w:b/>
          <w:bCs/>
          <w:color w:val="363636"/>
          <w:w w:val="103"/>
          <w:sz w:val="24"/>
          <w:szCs w:val="24"/>
          <w:u w:val="thick" w:color="000000"/>
        </w:rPr>
        <w:t>AGREEMENT</w:t>
      </w:r>
    </w:p>
    <w:p w:rsidR="00B0331C" w:rsidRPr="00B42C82" w:rsidRDefault="00B0331C" w:rsidP="00B42C82">
      <w:pPr>
        <w:spacing w:before="9" w:after="0" w:line="110" w:lineRule="exact"/>
        <w:rPr>
          <w:rFonts w:ascii="Times New Roman" w:hAnsi="Times New Roman" w:cs="Times New Roman"/>
          <w:sz w:val="24"/>
          <w:szCs w:val="24"/>
        </w:rPr>
      </w:pPr>
    </w:p>
    <w:p w:rsidR="00B0331C" w:rsidRPr="00B42C82" w:rsidRDefault="00B0331C" w:rsidP="00B42C82">
      <w:pPr>
        <w:spacing w:after="0" w:line="200" w:lineRule="exact"/>
        <w:rPr>
          <w:rFonts w:ascii="Times New Roman" w:hAnsi="Times New Roman" w:cs="Times New Roman"/>
          <w:sz w:val="24"/>
          <w:szCs w:val="24"/>
        </w:rPr>
      </w:pPr>
    </w:p>
    <w:p w:rsidR="00B0331C" w:rsidRPr="00B42C82" w:rsidRDefault="00B0331C" w:rsidP="00B42C82">
      <w:pPr>
        <w:spacing w:after="0" w:line="200" w:lineRule="exact"/>
        <w:rPr>
          <w:rFonts w:ascii="Times New Roman" w:hAnsi="Times New Roman" w:cs="Times New Roman"/>
          <w:sz w:val="24"/>
          <w:szCs w:val="24"/>
        </w:rPr>
      </w:pPr>
    </w:p>
    <w:p w:rsidR="00B0331C" w:rsidRPr="00B42C82" w:rsidRDefault="00BC30C4" w:rsidP="00B42C82">
      <w:pPr>
        <w:spacing w:after="0" w:line="258" w:lineRule="auto"/>
        <w:ind w:firstLine="682"/>
        <w:jc w:val="both"/>
        <w:rPr>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 xml:space="preserve">THIS </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 xml:space="preserve">AGREEMENT, </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sz w:val="24"/>
          <w:szCs w:val="24"/>
        </w:rPr>
        <w:t xml:space="preserve">dated </w:t>
      </w:r>
      <w:r w:rsidRPr="00B42C82">
        <w:rPr>
          <w:rFonts w:ascii="Times New Roman" w:eastAsia="Arial" w:hAnsi="Times New Roman" w:cs="Times New Roman"/>
          <w:color w:val="363636"/>
          <w:spacing w:val="3"/>
          <w:sz w:val="24"/>
          <w:szCs w:val="24"/>
        </w:rPr>
        <w:t xml:space="preserve"> </w:t>
      </w:r>
      <w:r w:rsidR="00B42C82">
        <w:rPr>
          <w:rFonts w:ascii="Times New Roman" w:eastAsia="Arial" w:hAnsi="Times New Roman" w:cs="Times New Roman"/>
          <w:color w:val="363636"/>
          <w:sz w:val="24"/>
          <w:szCs w:val="24"/>
        </w:rPr>
        <w:t>January _</w:t>
      </w:r>
      <w:r w:rsidRPr="00B42C82">
        <w:rPr>
          <w:rFonts w:ascii="Times New Roman" w:eastAsia="Arial" w:hAnsi="Times New Roman" w:cs="Times New Roman"/>
          <w:color w:val="363636"/>
          <w:sz w:val="24"/>
          <w:szCs w:val="24"/>
        </w:rPr>
        <w:t>_, 201</w:t>
      </w:r>
      <w:r w:rsidR="00B42C82">
        <w:rPr>
          <w:rFonts w:ascii="Times New Roman" w:eastAsia="Arial" w:hAnsi="Times New Roman" w:cs="Times New Roman"/>
          <w:color w:val="363636"/>
          <w:sz w:val="24"/>
          <w:szCs w:val="24"/>
        </w:rPr>
        <w:t>7</w:t>
      </w:r>
      <w:r w:rsidRPr="00B42C82">
        <w:rPr>
          <w:rFonts w:ascii="Times New Roman" w:eastAsia="Arial" w:hAnsi="Times New Roman" w:cs="Times New Roman"/>
          <w:color w:val="363636"/>
          <w:sz w:val="24"/>
          <w:szCs w:val="24"/>
        </w:rPr>
        <w:t>,  is made  by  and between  Transfac  Capital, whose address is 257 East 200 South,  Ste  350, Salt Lake</w:t>
      </w:r>
      <w:r w:rsidRPr="00B42C82">
        <w:rPr>
          <w:rFonts w:ascii="Times New Roman" w:eastAsia="Arial" w:hAnsi="Times New Roman" w:cs="Times New Roman"/>
          <w:color w:val="363636"/>
          <w:spacing w:val="53"/>
          <w:sz w:val="24"/>
          <w:szCs w:val="24"/>
        </w:rPr>
        <w:t xml:space="preserve"> </w:t>
      </w:r>
      <w:r w:rsidRPr="00B42C82">
        <w:rPr>
          <w:rFonts w:ascii="Times New Roman" w:eastAsia="Arial" w:hAnsi="Times New Roman" w:cs="Times New Roman"/>
          <w:color w:val="363636"/>
          <w:sz w:val="24"/>
          <w:szCs w:val="24"/>
        </w:rPr>
        <w:t>City,</w:t>
      </w:r>
      <w:r w:rsidRPr="00B42C82">
        <w:rPr>
          <w:rFonts w:ascii="Times New Roman" w:eastAsia="Arial" w:hAnsi="Times New Roman" w:cs="Times New Roman"/>
          <w:color w:val="363636"/>
          <w:spacing w:val="47"/>
          <w:sz w:val="24"/>
          <w:szCs w:val="24"/>
        </w:rPr>
        <w:t xml:space="preserve"> </w:t>
      </w:r>
      <w:r w:rsidRPr="00B42C82">
        <w:rPr>
          <w:rFonts w:ascii="Times New Roman" w:eastAsia="Arial" w:hAnsi="Times New Roman" w:cs="Times New Roman"/>
          <w:color w:val="363636"/>
          <w:sz w:val="24"/>
          <w:szCs w:val="24"/>
        </w:rPr>
        <w:t>UT</w:t>
      </w:r>
      <w:r w:rsidRPr="00B42C82">
        <w:rPr>
          <w:rFonts w:ascii="Times New Roman" w:eastAsia="Arial" w:hAnsi="Times New Roman" w:cs="Times New Roman"/>
          <w:color w:val="363636"/>
          <w:spacing w:val="49"/>
          <w:sz w:val="24"/>
          <w:szCs w:val="24"/>
        </w:rPr>
        <w:t xml:space="preserve"> </w:t>
      </w:r>
      <w:r w:rsidRPr="00B42C82">
        <w:rPr>
          <w:rFonts w:ascii="Times New Roman" w:eastAsia="Arial" w:hAnsi="Times New Roman" w:cs="Times New Roman"/>
          <w:color w:val="363636"/>
          <w:sz w:val="24"/>
          <w:szCs w:val="24"/>
        </w:rPr>
        <w:t xml:space="preserve">84111 </w:t>
      </w:r>
      <w:r w:rsidRPr="00B42C82">
        <w:rPr>
          <w:rFonts w:ascii="Times New Roman" w:eastAsia="Arial" w:hAnsi="Times New Roman" w:cs="Times New Roman"/>
          <w:color w:val="363636"/>
          <w:spacing w:val="1"/>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46"/>
          <w:sz w:val="24"/>
          <w:szCs w:val="24"/>
        </w:rPr>
        <w:t xml:space="preserve"> </w:t>
      </w:r>
      <w:r w:rsidRPr="00B42C82">
        <w:rPr>
          <w:rFonts w:ascii="Times New Roman" w:eastAsia="Arial" w:hAnsi="Times New Roman" w:cs="Times New Roman"/>
          <w:color w:val="363636"/>
          <w:w w:val="102"/>
          <w:sz w:val="24"/>
          <w:szCs w:val="24"/>
        </w:rPr>
        <w:t>"</w:t>
      </w:r>
      <w:ins w:id="0" w:author="Jay" w:date="2017-03-20T15:54:00Z">
        <w:r w:rsidR="008041FB">
          <w:rPr>
            <w:rFonts w:ascii="Times New Roman" w:eastAsia="Arial" w:hAnsi="Times New Roman" w:cs="Times New Roman"/>
            <w:color w:val="363636"/>
            <w:sz w:val="24"/>
            <w:szCs w:val="24"/>
          </w:rPr>
          <w:t>Transfac</w:t>
        </w:r>
      </w:ins>
      <w:del w:id="1" w:author="Jay" w:date="2017-03-20T15:54:00Z">
        <w:r w:rsidRPr="00B42C82" w:rsidDel="008041FB">
          <w:rPr>
            <w:rFonts w:ascii="Times New Roman" w:eastAsia="Arial" w:hAnsi="Times New Roman" w:cs="Times New Roman"/>
            <w:color w:val="363636"/>
            <w:w w:val="102"/>
            <w:sz w:val="24"/>
            <w:szCs w:val="24"/>
          </w:rPr>
          <w:delText xml:space="preserve">Participating </w:delText>
        </w:r>
        <w:r w:rsidRPr="00B42C82" w:rsidDel="008041FB">
          <w:rPr>
            <w:rFonts w:ascii="Times New Roman" w:eastAsia="Arial" w:hAnsi="Times New Roman" w:cs="Times New Roman"/>
            <w:color w:val="363636"/>
            <w:sz w:val="24"/>
            <w:szCs w:val="24"/>
          </w:rPr>
          <w:delText>Entity</w:delText>
        </w:r>
      </w:del>
      <w:r w:rsidRPr="00B42C82">
        <w:rPr>
          <w:rFonts w:ascii="Times New Roman" w:eastAsia="Arial" w:hAnsi="Times New Roman" w:cs="Times New Roman"/>
          <w:color w:val="363636"/>
          <w:sz w:val="24"/>
          <w:szCs w:val="24"/>
        </w:rPr>
        <w:t>")</w:t>
      </w:r>
      <w:r w:rsidRPr="00B42C82">
        <w:rPr>
          <w:rFonts w:ascii="Times New Roman" w:eastAsia="Arial" w:hAnsi="Times New Roman" w:cs="Times New Roman"/>
          <w:color w:val="363636"/>
          <w:spacing w:val="35"/>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39"/>
          <w:sz w:val="24"/>
          <w:szCs w:val="24"/>
        </w:rPr>
        <w:t xml:space="preserve"> </w:t>
      </w:r>
      <w:r w:rsidR="00BE1FC9">
        <w:rPr>
          <w:rFonts w:ascii="Times New Roman" w:eastAsia="Arial" w:hAnsi="Times New Roman" w:cs="Times New Roman"/>
          <w:b/>
          <w:bCs/>
          <w:color w:val="363636"/>
          <w:sz w:val="24"/>
          <w:szCs w:val="24"/>
        </w:rPr>
        <w:t>___________________</w:t>
      </w:r>
      <w:r w:rsidRPr="00B42C82">
        <w:rPr>
          <w:rFonts w:ascii="Times New Roman" w:eastAsia="Arial" w:hAnsi="Times New Roman" w:cs="Times New Roman"/>
          <w:b/>
          <w:bCs/>
          <w:color w:val="363636"/>
          <w:sz w:val="24"/>
          <w:szCs w:val="24"/>
        </w:rPr>
        <w:t xml:space="preserve">, </w:t>
      </w:r>
      <w:r w:rsidRPr="00B42C82">
        <w:rPr>
          <w:rFonts w:ascii="Times New Roman" w:eastAsia="Arial" w:hAnsi="Times New Roman" w:cs="Times New Roman"/>
          <w:b/>
          <w:bCs/>
          <w:color w:val="363636"/>
          <w:spacing w:val="6"/>
          <w:sz w:val="24"/>
          <w:szCs w:val="24"/>
        </w:rPr>
        <w:t xml:space="preserve"> </w:t>
      </w:r>
      <w:r w:rsidRPr="00B42C82">
        <w:rPr>
          <w:rFonts w:ascii="Times New Roman" w:eastAsia="Arial" w:hAnsi="Times New Roman" w:cs="Times New Roman"/>
          <w:color w:val="363636"/>
          <w:sz w:val="24"/>
          <w:szCs w:val="24"/>
        </w:rPr>
        <w:t xml:space="preserve">whose </w:t>
      </w:r>
      <w:r w:rsidRPr="00B42C82">
        <w:rPr>
          <w:rFonts w:ascii="Times New Roman" w:eastAsia="Arial" w:hAnsi="Times New Roman" w:cs="Times New Roman"/>
          <w:color w:val="363636"/>
          <w:spacing w:val="1"/>
          <w:sz w:val="24"/>
          <w:szCs w:val="24"/>
        </w:rPr>
        <w:t xml:space="preserve"> </w:t>
      </w:r>
      <w:r w:rsidRPr="00B42C82">
        <w:rPr>
          <w:rFonts w:ascii="Times New Roman" w:eastAsia="Arial" w:hAnsi="Times New Roman" w:cs="Times New Roman"/>
          <w:color w:val="363636"/>
          <w:sz w:val="24"/>
          <w:szCs w:val="24"/>
        </w:rPr>
        <w:t>address</w:t>
      </w:r>
      <w:r w:rsidRPr="00B42C82">
        <w:rPr>
          <w:rFonts w:ascii="Times New Roman" w:eastAsia="Arial" w:hAnsi="Times New Roman" w:cs="Times New Roman"/>
          <w:color w:val="363636"/>
          <w:spacing w:val="51"/>
          <w:sz w:val="24"/>
          <w:szCs w:val="24"/>
        </w:rPr>
        <w:t xml:space="preserve"> </w:t>
      </w:r>
      <w:r w:rsidRPr="00B42C82">
        <w:rPr>
          <w:rFonts w:ascii="Times New Roman" w:eastAsia="Arial" w:hAnsi="Times New Roman" w:cs="Times New Roman"/>
          <w:color w:val="363636"/>
          <w:sz w:val="24"/>
          <w:szCs w:val="24"/>
        </w:rPr>
        <w:t>is</w:t>
      </w:r>
      <w:r w:rsidRPr="00B42C82">
        <w:rPr>
          <w:rFonts w:ascii="Times New Roman" w:eastAsia="Arial" w:hAnsi="Times New Roman" w:cs="Times New Roman"/>
          <w:color w:val="363636"/>
          <w:spacing w:val="46"/>
          <w:sz w:val="24"/>
          <w:szCs w:val="24"/>
        </w:rPr>
        <w:t xml:space="preserve"> </w:t>
      </w:r>
      <w:r w:rsidR="00BE1FC9">
        <w:rPr>
          <w:rFonts w:ascii="Times New Roman" w:eastAsia="Arial" w:hAnsi="Times New Roman" w:cs="Times New Roman"/>
          <w:color w:val="363636"/>
          <w:sz w:val="24"/>
          <w:szCs w:val="24"/>
        </w:rPr>
        <w:t>________________</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3"/>
          <w:sz w:val="24"/>
          <w:szCs w:val="24"/>
        </w:rPr>
        <w:t xml:space="preserve"> </w:t>
      </w:r>
      <w:r w:rsidRPr="00B42C82">
        <w:rPr>
          <w:rFonts w:ascii="Times New Roman" w:eastAsia="Arial" w:hAnsi="Times New Roman" w:cs="Times New Roman"/>
          <w:color w:val="363636"/>
          <w:sz w:val="24"/>
          <w:szCs w:val="24"/>
        </w:rPr>
        <w:t>"</w:t>
      </w:r>
      <w:ins w:id="2" w:author="Jay" w:date="2017-03-20T15:54:00Z">
        <w:r w:rsidR="008041FB">
          <w:rPr>
            <w:rFonts w:ascii="Times New Roman" w:eastAsia="Arial" w:hAnsi="Times New Roman" w:cs="Times New Roman"/>
            <w:color w:val="363636"/>
            <w:w w:val="102"/>
            <w:sz w:val="24"/>
            <w:szCs w:val="24"/>
            <w:u w:val="single" w:color="000000"/>
          </w:rPr>
          <w:t>Participating Entity</w:t>
        </w:r>
      </w:ins>
      <w:del w:id="3" w:author="Jay" w:date="2017-03-20T15:54:00Z">
        <w:r w:rsidRPr="00B42C82" w:rsidDel="008041FB">
          <w:rPr>
            <w:rFonts w:ascii="Times New Roman" w:eastAsia="Arial" w:hAnsi="Times New Roman" w:cs="Times New Roman"/>
            <w:color w:val="363636"/>
            <w:sz w:val="24"/>
            <w:szCs w:val="24"/>
            <w:u w:val="single" w:color="000000"/>
          </w:rPr>
          <w:delText>Originating</w:delText>
        </w:r>
        <w:r w:rsidRPr="00B42C82" w:rsidDel="008041FB">
          <w:rPr>
            <w:rFonts w:ascii="Times New Roman" w:eastAsia="Arial" w:hAnsi="Times New Roman" w:cs="Times New Roman"/>
            <w:color w:val="363636"/>
            <w:spacing w:val="22"/>
            <w:sz w:val="24"/>
            <w:szCs w:val="24"/>
            <w:u w:val="single" w:color="000000"/>
          </w:rPr>
          <w:delText xml:space="preserve"> </w:delText>
        </w:r>
        <w:r w:rsidRPr="00B42C82" w:rsidDel="008041FB">
          <w:rPr>
            <w:rFonts w:ascii="Times New Roman" w:eastAsia="Arial" w:hAnsi="Times New Roman" w:cs="Times New Roman"/>
            <w:color w:val="363636"/>
            <w:w w:val="102"/>
            <w:sz w:val="24"/>
            <w:szCs w:val="24"/>
            <w:u w:val="single" w:color="000000"/>
          </w:rPr>
          <w:delText>Entity</w:delText>
        </w:r>
      </w:del>
      <w:r w:rsidRPr="00B42C82">
        <w:rPr>
          <w:rFonts w:ascii="Times New Roman" w:eastAsia="Arial" w:hAnsi="Times New Roman" w:cs="Times New Roman"/>
          <w:color w:val="363636"/>
          <w:w w:val="102"/>
          <w:sz w:val="24"/>
          <w:szCs w:val="24"/>
          <w:u w:val="single" w:color="000000"/>
        </w:rPr>
        <w:t>"</w:t>
      </w:r>
      <w:r w:rsidRPr="00B42C82">
        <w:rPr>
          <w:rFonts w:ascii="Times New Roman" w:eastAsia="Arial" w:hAnsi="Times New Roman" w:cs="Times New Roman"/>
          <w:color w:val="363636"/>
          <w:w w:val="103"/>
          <w:sz w:val="24"/>
          <w:szCs w:val="24"/>
        </w:rPr>
        <w:t>)</w:t>
      </w:r>
      <w:r w:rsidRPr="00B42C82">
        <w:rPr>
          <w:rFonts w:ascii="Times New Roman" w:eastAsia="Arial" w:hAnsi="Times New Roman" w:cs="Times New Roman"/>
          <w:color w:val="363636"/>
          <w:w w:val="102"/>
          <w:sz w:val="24"/>
          <w:szCs w:val="24"/>
        </w:rPr>
        <w:t>.</w:t>
      </w:r>
    </w:p>
    <w:p w:rsidR="00B0331C" w:rsidRPr="00B42C82" w:rsidRDefault="00B0331C" w:rsidP="00B42C82">
      <w:pPr>
        <w:spacing w:before="20" w:after="0" w:line="240" w:lineRule="exact"/>
        <w:rPr>
          <w:rFonts w:ascii="Times New Roman" w:hAnsi="Times New Roman" w:cs="Times New Roman"/>
          <w:sz w:val="24"/>
          <w:szCs w:val="24"/>
        </w:rPr>
      </w:pPr>
    </w:p>
    <w:p w:rsidR="00B0331C" w:rsidRPr="00B42C82" w:rsidRDefault="00BC30C4" w:rsidP="00B42C82">
      <w:pPr>
        <w:spacing w:after="0" w:line="240" w:lineRule="auto"/>
        <w:jc w:val="center"/>
        <w:rPr>
          <w:rFonts w:ascii="Times New Roman" w:eastAsia="Arial" w:hAnsi="Times New Roman" w:cs="Times New Roman"/>
          <w:sz w:val="24"/>
          <w:szCs w:val="24"/>
        </w:rPr>
      </w:pPr>
      <w:r w:rsidRPr="00B42C82">
        <w:rPr>
          <w:rFonts w:ascii="Times New Roman" w:eastAsia="Arial" w:hAnsi="Times New Roman" w:cs="Times New Roman"/>
          <w:b/>
          <w:bCs/>
          <w:color w:val="363636"/>
          <w:w w:val="102"/>
          <w:sz w:val="24"/>
          <w:szCs w:val="24"/>
        </w:rPr>
        <w:t>RECITALS:</w:t>
      </w:r>
    </w:p>
    <w:p w:rsidR="00B0331C" w:rsidRPr="00B42C82" w:rsidRDefault="00B0331C" w:rsidP="00B42C82">
      <w:pPr>
        <w:spacing w:before="1" w:after="0" w:line="260" w:lineRule="exact"/>
        <w:rPr>
          <w:rFonts w:ascii="Times New Roman" w:hAnsi="Times New Roman" w:cs="Times New Roman"/>
          <w:sz w:val="24"/>
          <w:szCs w:val="24"/>
        </w:rPr>
      </w:pPr>
    </w:p>
    <w:p w:rsidR="008041FB" w:rsidRPr="008041FB" w:rsidRDefault="008041FB" w:rsidP="008041FB">
      <w:pPr>
        <w:widowControl/>
        <w:spacing w:after="0" w:line="240" w:lineRule="auto"/>
        <w:ind w:firstLine="720"/>
        <w:jc w:val="both"/>
        <w:rPr>
          <w:ins w:id="4" w:author="Jay" w:date="2017-03-20T15:53:00Z"/>
          <w:rFonts w:ascii="Times New Roman" w:eastAsia="Times New Roman" w:hAnsi="Times New Roman" w:cs="Times New Roman"/>
          <w:sz w:val="24"/>
          <w:szCs w:val="24"/>
          <w:rPrChange w:id="5" w:author="Jay" w:date="2017-03-20T15:55:00Z">
            <w:rPr>
              <w:ins w:id="6" w:author="Jay" w:date="2017-03-20T15:53:00Z"/>
              <w:rFonts w:ascii="Times New Roman" w:eastAsia="Times New Roman" w:hAnsi="Times New Roman" w:cs="Times New Roman"/>
            </w:rPr>
          </w:rPrChange>
        </w:rPr>
        <w:pPrChange w:id="7" w:author="Jay" w:date="2017-03-20T15:53:00Z">
          <w:pPr>
            <w:widowControl/>
            <w:spacing w:after="0" w:line="240" w:lineRule="auto"/>
            <w:jc w:val="both"/>
          </w:pPr>
        </w:pPrChange>
      </w:pPr>
      <w:ins w:id="8" w:author="Jay" w:date="2017-03-20T15:53:00Z">
        <w:r w:rsidRPr="008041FB">
          <w:rPr>
            <w:rFonts w:ascii="Times New Roman" w:eastAsia="Times New Roman" w:hAnsi="Times New Roman" w:cs="Times New Roman"/>
            <w:sz w:val="24"/>
            <w:szCs w:val="24"/>
            <w:rPrChange w:id="9" w:author="Jay" w:date="2017-03-20T15:55:00Z">
              <w:rPr>
                <w:rFonts w:ascii="Times New Roman" w:eastAsia="Times New Roman" w:hAnsi="Times New Roman" w:cs="Times New Roman"/>
              </w:rPr>
            </w:rPrChange>
          </w:rPr>
          <w:t xml:space="preserve">WHEREAS, Transfac is in the business of factoring/purchasing accounts of companies who become clients or otherwise extending credit to clients; </w:t>
        </w:r>
      </w:ins>
    </w:p>
    <w:p w:rsidR="008041FB" w:rsidRPr="008041FB" w:rsidRDefault="008041FB" w:rsidP="008041FB">
      <w:pPr>
        <w:widowControl/>
        <w:spacing w:after="0" w:line="240" w:lineRule="auto"/>
        <w:jc w:val="both"/>
        <w:rPr>
          <w:ins w:id="10" w:author="Jay" w:date="2017-03-20T15:53:00Z"/>
          <w:rFonts w:ascii="Times New Roman" w:eastAsia="Times New Roman" w:hAnsi="Times New Roman" w:cs="Times New Roman"/>
          <w:sz w:val="24"/>
          <w:szCs w:val="24"/>
          <w:rPrChange w:id="11" w:author="Jay" w:date="2017-03-20T15:55:00Z">
            <w:rPr>
              <w:ins w:id="12" w:author="Jay" w:date="2017-03-20T15:53:00Z"/>
              <w:rFonts w:ascii="Times New Roman" w:eastAsia="Times New Roman" w:hAnsi="Times New Roman" w:cs="Times New Roman"/>
            </w:rPr>
          </w:rPrChange>
        </w:rPr>
      </w:pPr>
    </w:p>
    <w:p w:rsidR="008041FB" w:rsidRPr="008041FB" w:rsidRDefault="008041FB" w:rsidP="008041FB">
      <w:pPr>
        <w:widowControl/>
        <w:spacing w:after="0" w:line="240" w:lineRule="auto"/>
        <w:jc w:val="both"/>
        <w:rPr>
          <w:ins w:id="13" w:author="Jay" w:date="2017-03-20T15:53:00Z"/>
          <w:rFonts w:ascii="Times New Roman" w:eastAsia="Times New Roman" w:hAnsi="Times New Roman" w:cs="Times New Roman"/>
          <w:sz w:val="24"/>
          <w:szCs w:val="24"/>
          <w:rPrChange w:id="14" w:author="Jay" w:date="2017-03-20T15:55:00Z">
            <w:rPr>
              <w:ins w:id="15" w:author="Jay" w:date="2017-03-20T15:53:00Z"/>
              <w:rFonts w:ascii="Times New Roman" w:eastAsia="Times New Roman" w:hAnsi="Times New Roman" w:cs="Times New Roman"/>
            </w:rPr>
          </w:rPrChange>
        </w:rPr>
      </w:pPr>
      <w:ins w:id="16" w:author="Jay" w:date="2017-03-20T15:53:00Z">
        <w:r w:rsidRPr="008041FB">
          <w:rPr>
            <w:rFonts w:ascii="Times New Roman" w:eastAsia="Times New Roman" w:hAnsi="Times New Roman" w:cs="Times New Roman"/>
            <w:sz w:val="24"/>
            <w:szCs w:val="24"/>
            <w:rPrChange w:id="17" w:author="Jay" w:date="2017-03-20T15:55:00Z">
              <w:rPr>
                <w:rFonts w:ascii="Times New Roman" w:eastAsia="Times New Roman" w:hAnsi="Times New Roman" w:cs="Times New Roman"/>
              </w:rPr>
            </w:rPrChange>
          </w:rPr>
          <w:tab/>
          <w:t>WHEREAS, Transfac is interested in developing a business relationship with Affiliate, whereby Affiliate will sell, assign and transfer Purchase and Sale Agreements that the Affiliate enters into with its Factoring Client (as defined herein) to Transfac, whereby Transfac will perform factoring services to the client;</w:t>
        </w:r>
      </w:ins>
    </w:p>
    <w:p w:rsidR="008041FB" w:rsidRPr="008041FB" w:rsidRDefault="008041FB" w:rsidP="008041FB">
      <w:pPr>
        <w:widowControl/>
        <w:spacing w:after="0" w:line="240" w:lineRule="auto"/>
        <w:jc w:val="both"/>
        <w:rPr>
          <w:ins w:id="18" w:author="Jay" w:date="2017-03-20T15:53:00Z"/>
          <w:rFonts w:ascii="Times New Roman" w:eastAsia="Times New Roman" w:hAnsi="Times New Roman" w:cs="Times New Roman"/>
          <w:sz w:val="24"/>
          <w:szCs w:val="24"/>
          <w:rPrChange w:id="19" w:author="Jay" w:date="2017-03-20T15:55:00Z">
            <w:rPr>
              <w:ins w:id="20" w:author="Jay" w:date="2017-03-20T15:53:00Z"/>
              <w:rFonts w:ascii="Times New Roman" w:eastAsia="Times New Roman" w:hAnsi="Times New Roman" w:cs="Times New Roman"/>
            </w:rPr>
          </w:rPrChange>
        </w:rPr>
      </w:pPr>
    </w:p>
    <w:p w:rsidR="008041FB" w:rsidRPr="008041FB" w:rsidRDefault="008041FB" w:rsidP="008041FB">
      <w:pPr>
        <w:widowControl/>
        <w:spacing w:after="0" w:line="240" w:lineRule="auto"/>
        <w:jc w:val="both"/>
        <w:rPr>
          <w:ins w:id="21" w:author="Jay" w:date="2017-03-20T15:53:00Z"/>
          <w:rFonts w:ascii="Times New Roman" w:eastAsia="Times New Roman" w:hAnsi="Times New Roman" w:cs="Times New Roman"/>
          <w:sz w:val="24"/>
          <w:szCs w:val="24"/>
          <w:rPrChange w:id="22" w:author="Jay" w:date="2017-03-20T15:55:00Z">
            <w:rPr>
              <w:ins w:id="23" w:author="Jay" w:date="2017-03-20T15:53:00Z"/>
              <w:rFonts w:ascii="Times New Roman" w:eastAsia="Times New Roman" w:hAnsi="Times New Roman" w:cs="Times New Roman"/>
            </w:rPr>
          </w:rPrChange>
        </w:rPr>
      </w:pPr>
      <w:ins w:id="24" w:author="Jay" w:date="2017-03-20T15:53:00Z">
        <w:r w:rsidRPr="008041FB">
          <w:rPr>
            <w:rFonts w:ascii="Times New Roman" w:eastAsia="Times New Roman" w:hAnsi="Times New Roman" w:cs="Times New Roman"/>
            <w:sz w:val="24"/>
            <w:szCs w:val="24"/>
            <w:rPrChange w:id="25" w:author="Jay" w:date="2017-03-20T15:55:00Z">
              <w:rPr>
                <w:rFonts w:ascii="Times New Roman" w:eastAsia="Times New Roman" w:hAnsi="Times New Roman" w:cs="Times New Roman"/>
              </w:rPr>
            </w:rPrChange>
          </w:rPr>
          <w:tab/>
          <w:t xml:space="preserve">WHEREAS, Transfac is interested in developing a business relationship with Affiliate, whereby Affiliate will refer Factoring Clients (as defined herein) to Transfac, whereby Transfac will perform factoring services to the client;  </w:t>
        </w:r>
      </w:ins>
    </w:p>
    <w:p w:rsidR="008041FB" w:rsidRPr="008041FB" w:rsidRDefault="008041FB" w:rsidP="008041FB">
      <w:pPr>
        <w:widowControl/>
        <w:spacing w:after="0" w:line="240" w:lineRule="auto"/>
        <w:jc w:val="both"/>
        <w:rPr>
          <w:ins w:id="26" w:author="Jay" w:date="2017-03-20T15:53:00Z"/>
          <w:rFonts w:ascii="Times New Roman" w:eastAsia="Times New Roman" w:hAnsi="Times New Roman" w:cs="Times New Roman"/>
          <w:sz w:val="24"/>
          <w:szCs w:val="24"/>
          <w:rPrChange w:id="27" w:author="Jay" w:date="2017-03-20T15:55:00Z">
            <w:rPr>
              <w:ins w:id="28" w:author="Jay" w:date="2017-03-20T15:53:00Z"/>
              <w:rFonts w:ascii="Times New Roman" w:eastAsia="Times New Roman" w:hAnsi="Times New Roman" w:cs="Times New Roman"/>
            </w:rPr>
          </w:rPrChange>
        </w:rPr>
      </w:pPr>
    </w:p>
    <w:p w:rsidR="008041FB" w:rsidRPr="008041FB" w:rsidRDefault="008041FB" w:rsidP="008041FB">
      <w:pPr>
        <w:widowControl/>
        <w:spacing w:after="0" w:line="240" w:lineRule="auto"/>
        <w:jc w:val="both"/>
        <w:rPr>
          <w:ins w:id="29" w:author="Jay" w:date="2017-03-20T15:53:00Z"/>
          <w:rFonts w:ascii="Times New Roman" w:eastAsia="Times New Roman" w:hAnsi="Times New Roman" w:cs="Times New Roman"/>
          <w:sz w:val="24"/>
          <w:szCs w:val="24"/>
          <w:rPrChange w:id="30" w:author="Jay" w:date="2017-03-20T15:55:00Z">
            <w:rPr>
              <w:ins w:id="31" w:author="Jay" w:date="2017-03-20T15:53:00Z"/>
              <w:rFonts w:ascii="Times New Roman" w:eastAsia="Times New Roman" w:hAnsi="Times New Roman" w:cs="Times New Roman"/>
            </w:rPr>
          </w:rPrChange>
        </w:rPr>
      </w:pPr>
      <w:ins w:id="32" w:author="Jay" w:date="2017-03-20T15:53:00Z">
        <w:r w:rsidRPr="008041FB">
          <w:rPr>
            <w:rFonts w:ascii="Times New Roman" w:eastAsia="Times New Roman" w:hAnsi="Times New Roman" w:cs="Times New Roman"/>
            <w:sz w:val="24"/>
            <w:szCs w:val="24"/>
            <w:rPrChange w:id="33" w:author="Jay" w:date="2017-03-20T15:55:00Z">
              <w:rPr>
                <w:rFonts w:ascii="Times New Roman" w:eastAsia="Times New Roman" w:hAnsi="Times New Roman" w:cs="Times New Roman"/>
              </w:rPr>
            </w:rPrChange>
          </w:rPr>
          <w:tab/>
          <w:t>WHEREAS, Transfac and Affiliate are enterin</w:t>
        </w:r>
        <w:r w:rsidRPr="008041FB">
          <w:rPr>
            <w:rFonts w:ascii="Times New Roman" w:eastAsia="Times New Roman" w:hAnsi="Times New Roman" w:cs="Times New Roman"/>
            <w:sz w:val="24"/>
            <w:szCs w:val="24"/>
          </w:rPr>
          <w:t>g into a Private Label Affiliate Agreement</w:t>
        </w:r>
        <w:r w:rsidRPr="008041FB">
          <w:rPr>
            <w:rFonts w:ascii="Times New Roman" w:eastAsia="Times New Roman" w:hAnsi="Times New Roman" w:cs="Times New Roman"/>
            <w:sz w:val="24"/>
            <w:szCs w:val="24"/>
            <w:rPrChange w:id="34" w:author="Jay" w:date="2017-03-20T15:55:00Z">
              <w:rPr>
                <w:rFonts w:ascii="Times New Roman" w:eastAsia="Times New Roman" w:hAnsi="Times New Roman" w:cs="Times New Roman"/>
              </w:rPr>
            </w:rPrChange>
          </w:rPr>
          <w:t xml:space="preserve"> contemporaneously with this Agreement which will </w:t>
        </w:r>
      </w:ins>
      <w:ins w:id="35" w:author="Jay" w:date="2017-03-20T15:58:00Z">
        <w:r>
          <w:rPr>
            <w:rFonts w:ascii="Times New Roman" w:eastAsia="Times New Roman" w:hAnsi="Times New Roman" w:cs="Times New Roman"/>
            <w:sz w:val="24"/>
            <w:szCs w:val="24"/>
          </w:rPr>
          <w:t xml:space="preserve">also </w:t>
        </w:r>
      </w:ins>
      <w:ins w:id="36" w:author="Jay" w:date="2017-03-20T15:53:00Z">
        <w:r w:rsidRPr="008041FB">
          <w:rPr>
            <w:rFonts w:ascii="Times New Roman" w:eastAsia="Times New Roman" w:hAnsi="Times New Roman" w:cs="Times New Roman"/>
            <w:sz w:val="24"/>
            <w:szCs w:val="24"/>
            <w:rPrChange w:id="37" w:author="Jay" w:date="2017-03-20T15:55:00Z">
              <w:rPr>
                <w:rFonts w:ascii="Times New Roman" w:eastAsia="Times New Roman" w:hAnsi="Times New Roman" w:cs="Times New Roman"/>
              </w:rPr>
            </w:rPrChange>
          </w:rPr>
          <w:t>address</w:t>
        </w:r>
      </w:ins>
      <w:ins w:id="38" w:author="Jay" w:date="2017-03-20T15:58:00Z">
        <w:r>
          <w:rPr>
            <w:rFonts w:ascii="Times New Roman" w:eastAsia="Times New Roman" w:hAnsi="Times New Roman" w:cs="Times New Roman"/>
            <w:sz w:val="24"/>
            <w:szCs w:val="24"/>
          </w:rPr>
          <w:t>es</w:t>
        </w:r>
      </w:ins>
      <w:ins w:id="39" w:author="Jay" w:date="2017-03-20T15:53:00Z">
        <w:r w:rsidRPr="008041FB">
          <w:rPr>
            <w:rFonts w:ascii="Times New Roman" w:eastAsia="Times New Roman" w:hAnsi="Times New Roman" w:cs="Times New Roman"/>
            <w:sz w:val="24"/>
            <w:szCs w:val="24"/>
            <w:rPrChange w:id="40" w:author="Jay" w:date="2017-03-20T15:55:00Z">
              <w:rPr>
                <w:rFonts w:ascii="Times New Roman" w:eastAsia="Times New Roman" w:hAnsi="Times New Roman" w:cs="Times New Roman"/>
              </w:rPr>
            </w:rPrChange>
          </w:rPr>
          <w:t xml:space="preserve"> Affiliate’s participation in the account of Factoring Client; </w:t>
        </w:r>
      </w:ins>
    </w:p>
    <w:p w:rsidR="008041FB" w:rsidRPr="008041FB" w:rsidRDefault="008041FB" w:rsidP="008041FB">
      <w:pPr>
        <w:widowControl/>
        <w:spacing w:after="0" w:line="240" w:lineRule="auto"/>
        <w:jc w:val="both"/>
        <w:rPr>
          <w:ins w:id="41" w:author="Jay" w:date="2017-03-20T15:53:00Z"/>
          <w:rFonts w:ascii="Times New Roman" w:eastAsia="Times New Roman" w:hAnsi="Times New Roman" w:cs="Times New Roman"/>
          <w:sz w:val="24"/>
          <w:szCs w:val="24"/>
          <w:rPrChange w:id="42" w:author="Jay" w:date="2017-03-20T15:55:00Z">
            <w:rPr>
              <w:ins w:id="43" w:author="Jay" w:date="2017-03-20T15:53:00Z"/>
              <w:rFonts w:ascii="Times New Roman" w:eastAsia="Times New Roman" w:hAnsi="Times New Roman" w:cs="Times New Roman"/>
            </w:rPr>
          </w:rPrChange>
        </w:rPr>
      </w:pPr>
      <w:ins w:id="44" w:author="Jay" w:date="2017-03-20T15:53:00Z">
        <w:r w:rsidRPr="008041FB">
          <w:rPr>
            <w:rFonts w:ascii="Times New Roman" w:eastAsia="Times New Roman" w:hAnsi="Times New Roman" w:cs="Times New Roman"/>
            <w:sz w:val="24"/>
            <w:szCs w:val="24"/>
            <w:rPrChange w:id="45" w:author="Jay" w:date="2017-03-20T15:55:00Z">
              <w:rPr>
                <w:rFonts w:ascii="Times New Roman" w:eastAsia="Times New Roman" w:hAnsi="Times New Roman" w:cs="Times New Roman"/>
              </w:rPr>
            </w:rPrChange>
          </w:rPr>
          <w:tab/>
        </w:r>
      </w:ins>
    </w:p>
    <w:p w:rsidR="008041FB" w:rsidRDefault="008041FB" w:rsidP="008041FB">
      <w:pPr>
        <w:widowControl/>
        <w:spacing w:after="0" w:line="240" w:lineRule="auto"/>
        <w:ind w:firstLine="720"/>
        <w:jc w:val="both"/>
        <w:rPr>
          <w:ins w:id="46" w:author="Jay" w:date="2017-03-20T15:55:00Z"/>
          <w:rFonts w:ascii="Times New Roman" w:eastAsia="Times New Roman" w:hAnsi="Times New Roman" w:cs="Times New Roman"/>
          <w:sz w:val="24"/>
          <w:szCs w:val="24"/>
        </w:rPr>
      </w:pPr>
      <w:ins w:id="47" w:author="Jay" w:date="2017-03-20T15:53:00Z">
        <w:r w:rsidRPr="008041FB">
          <w:rPr>
            <w:rFonts w:ascii="Times New Roman" w:eastAsia="Times New Roman" w:hAnsi="Times New Roman" w:cs="Times New Roman"/>
            <w:sz w:val="24"/>
            <w:szCs w:val="24"/>
            <w:rPrChange w:id="48" w:author="Jay" w:date="2017-03-20T15:55:00Z">
              <w:rPr>
                <w:rFonts w:ascii="Times New Roman" w:eastAsia="Times New Roman" w:hAnsi="Times New Roman" w:cs="Times New Roman"/>
              </w:rPr>
            </w:rPrChange>
          </w:rPr>
          <w:t xml:space="preserve">WHEREAS, Affiliate </w:t>
        </w:r>
        <w:r w:rsidRPr="008041FB">
          <w:rPr>
            <w:rFonts w:ascii="Times New Roman" w:eastAsia="Times New Roman" w:hAnsi="Times New Roman" w:cs="Times New Roman"/>
            <w:sz w:val="24"/>
            <w:szCs w:val="24"/>
          </w:rPr>
          <w:t xml:space="preserve">wants Transfac to pay the Participating Entity </w:t>
        </w:r>
        <w:r w:rsidRPr="008041FB">
          <w:rPr>
            <w:rFonts w:ascii="Times New Roman" w:eastAsia="Times New Roman" w:hAnsi="Times New Roman" w:cs="Times New Roman"/>
            <w:sz w:val="24"/>
            <w:szCs w:val="24"/>
            <w:rPrChange w:id="49" w:author="Jay" w:date="2017-03-20T15:55:00Z">
              <w:rPr>
                <w:rFonts w:ascii="Times New Roman" w:eastAsia="Times New Roman" w:hAnsi="Times New Roman" w:cs="Times New Roman"/>
              </w:rPr>
            </w:rPrChange>
          </w:rPr>
          <w:t xml:space="preserve">the </w:t>
        </w:r>
        <w:r w:rsidRPr="008041FB">
          <w:rPr>
            <w:rFonts w:ascii="Times New Roman" w:eastAsia="Times New Roman" w:hAnsi="Times New Roman" w:cs="Times New Roman"/>
            <w:sz w:val="24"/>
            <w:szCs w:val="24"/>
          </w:rPr>
          <w:t xml:space="preserve">Affiliate Fee (as defined </w:t>
        </w:r>
      </w:ins>
      <w:ins w:id="50" w:author="Jay" w:date="2017-03-20T15:59:00Z">
        <w:r>
          <w:rPr>
            <w:rFonts w:ascii="Times New Roman" w:eastAsia="Times New Roman" w:hAnsi="Times New Roman" w:cs="Times New Roman"/>
            <w:sz w:val="24"/>
            <w:szCs w:val="24"/>
          </w:rPr>
          <w:t>in the Private Label Affiliate Agreement</w:t>
        </w:r>
      </w:ins>
      <w:ins w:id="51" w:author="Jay" w:date="2017-03-20T15:53:00Z">
        <w:r w:rsidRPr="008041FB">
          <w:rPr>
            <w:rFonts w:ascii="Times New Roman" w:eastAsia="Times New Roman" w:hAnsi="Times New Roman" w:cs="Times New Roman"/>
            <w:sz w:val="24"/>
            <w:szCs w:val="24"/>
            <w:rPrChange w:id="52" w:author="Jay" w:date="2017-03-20T15:55:00Z">
              <w:rPr>
                <w:rFonts w:ascii="Times New Roman" w:eastAsia="Times New Roman" w:hAnsi="Times New Roman" w:cs="Times New Roman"/>
              </w:rPr>
            </w:rPrChange>
          </w:rPr>
          <w:t xml:space="preserve">) as consideration for Affiliate entering into the Purchase and Sale Agreement with a Factoring Client that is transferred to Transfac hereunder, or for Affiliate referring Factoring Clients to Transfac hereunder; </w:t>
        </w:r>
      </w:ins>
    </w:p>
    <w:p w:rsidR="008041FB" w:rsidRDefault="008041FB" w:rsidP="008041FB">
      <w:pPr>
        <w:widowControl/>
        <w:spacing w:after="0" w:line="240" w:lineRule="auto"/>
        <w:ind w:firstLine="720"/>
        <w:jc w:val="both"/>
        <w:rPr>
          <w:ins w:id="53" w:author="Jay" w:date="2017-03-20T15:55:00Z"/>
          <w:rFonts w:ascii="Times New Roman" w:eastAsia="Times New Roman" w:hAnsi="Times New Roman" w:cs="Times New Roman"/>
          <w:sz w:val="24"/>
          <w:szCs w:val="24"/>
        </w:rPr>
      </w:pPr>
    </w:p>
    <w:p w:rsidR="008041FB" w:rsidRPr="008041FB" w:rsidRDefault="008041FB" w:rsidP="008041FB">
      <w:pPr>
        <w:widowControl/>
        <w:spacing w:after="0" w:line="240" w:lineRule="auto"/>
        <w:ind w:firstLine="720"/>
        <w:jc w:val="both"/>
        <w:rPr>
          <w:ins w:id="54" w:author="Jay" w:date="2017-03-20T15:53:00Z"/>
          <w:rFonts w:ascii="Times New Roman" w:eastAsia="Times New Roman" w:hAnsi="Times New Roman" w:cs="Times New Roman"/>
          <w:sz w:val="24"/>
          <w:szCs w:val="24"/>
          <w:rPrChange w:id="55" w:author="Jay" w:date="2017-03-20T15:55:00Z">
            <w:rPr>
              <w:ins w:id="56" w:author="Jay" w:date="2017-03-20T15:53:00Z"/>
              <w:rFonts w:ascii="Times New Roman" w:eastAsia="Times New Roman" w:hAnsi="Times New Roman" w:cs="Times New Roman"/>
            </w:rPr>
          </w:rPrChange>
        </w:rPr>
      </w:pPr>
      <w:ins w:id="57" w:author="Jay" w:date="2017-03-20T15:55:00Z">
        <w:r>
          <w:rPr>
            <w:rFonts w:ascii="Times New Roman" w:eastAsia="Times New Roman" w:hAnsi="Times New Roman" w:cs="Times New Roman"/>
            <w:sz w:val="24"/>
            <w:szCs w:val="24"/>
          </w:rPr>
          <w:t>WHEREAS, Participating Entity may, in its sole discretion participate in the facto</w:t>
        </w:r>
      </w:ins>
      <w:ins w:id="58" w:author="Jay" w:date="2017-03-20T15:56:00Z">
        <w:r>
          <w:rPr>
            <w:rFonts w:ascii="Times New Roman" w:eastAsia="Times New Roman" w:hAnsi="Times New Roman" w:cs="Times New Roman"/>
            <w:sz w:val="24"/>
            <w:szCs w:val="24"/>
          </w:rPr>
          <w:t>ring of a Factoring Client in such percentage as determined in Participating Entity</w:t>
        </w:r>
      </w:ins>
      <w:ins w:id="59" w:author="Jay" w:date="2017-03-20T15:57:00Z">
        <w:r>
          <w:rPr>
            <w:rFonts w:ascii="Times New Roman" w:eastAsia="Times New Roman" w:hAnsi="Times New Roman" w:cs="Times New Roman"/>
            <w:sz w:val="24"/>
            <w:szCs w:val="24"/>
          </w:rPr>
          <w:t>’s sole discretion;</w:t>
        </w:r>
      </w:ins>
    </w:p>
    <w:p w:rsidR="008041FB" w:rsidRPr="008041FB" w:rsidRDefault="008041FB" w:rsidP="008041FB">
      <w:pPr>
        <w:widowControl/>
        <w:spacing w:after="0" w:line="240" w:lineRule="auto"/>
        <w:ind w:firstLine="720"/>
        <w:jc w:val="both"/>
        <w:rPr>
          <w:ins w:id="60" w:author="Jay" w:date="2017-03-20T15:53:00Z"/>
          <w:rFonts w:ascii="Times New Roman" w:eastAsia="Times New Roman" w:hAnsi="Times New Roman" w:cs="Times New Roman"/>
          <w:sz w:val="24"/>
          <w:szCs w:val="24"/>
          <w:rPrChange w:id="61" w:author="Jay" w:date="2017-03-20T15:55:00Z">
            <w:rPr>
              <w:ins w:id="62" w:author="Jay" w:date="2017-03-20T15:53:00Z"/>
              <w:rFonts w:ascii="Times New Roman" w:eastAsia="Times New Roman" w:hAnsi="Times New Roman" w:cs="Times New Roman"/>
            </w:rPr>
          </w:rPrChange>
        </w:rPr>
      </w:pPr>
    </w:p>
    <w:p w:rsidR="008041FB" w:rsidRPr="008041FB" w:rsidRDefault="008041FB" w:rsidP="008041FB">
      <w:pPr>
        <w:widowControl/>
        <w:spacing w:after="0" w:line="240" w:lineRule="auto"/>
        <w:ind w:firstLine="720"/>
        <w:jc w:val="both"/>
        <w:rPr>
          <w:ins w:id="63" w:author="Jay" w:date="2017-03-20T15:53:00Z"/>
          <w:rFonts w:ascii="Times New Roman" w:eastAsia="Times New Roman" w:hAnsi="Times New Roman" w:cs="Times New Roman"/>
          <w:sz w:val="24"/>
          <w:szCs w:val="24"/>
          <w:rPrChange w:id="64" w:author="Jay" w:date="2017-03-20T15:55:00Z">
            <w:rPr>
              <w:ins w:id="65" w:author="Jay" w:date="2017-03-20T15:53:00Z"/>
              <w:rFonts w:ascii="Times New Roman" w:eastAsia="Times New Roman" w:hAnsi="Times New Roman" w:cs="Times New Roman"/>
            </w:rPr>
          </w:rPrChange>
        </w:rPr>
      </w:pPr>
      <w:ins w:id="66" w:author="Jay" w:date="2017-03-20T15:53:00Z">
        <w:r w:rsidRPr="008041FB">
          <w:rPr>
            <w:rFonts w:ascii="Times New Roman" w:eastAsia="Times New Roman" w:hAnsi="Times New Roman" w:cs="Times New Roman"/>
            <w:sz w:val="24"/>
            <w:szCs w:val="24"/>
            <w:rPrChange w:id="67" w:author="Jay" w:date="2017-03-20T15:55:00Z">
              <w:rPr>
                <w:rFonts w:ascii="Times New Roman" w:eastAsia="Times New Roman" w:hAnsi="Times New Roman" w:cs="Times New Roman"/>
              </w:rPr>
            </w:rPrChange>
          </w:rPr>
          <w:t xml:space="preserve">WHEREAS, any capitalized terms not otherwise defined herein shall have that meaning as set forth in the PSA (as defined herein), the Participation Agreement, or the Uniform Commercial Code as enacted in Utah; </w:t>
        </w:r>
      </w:ins>
    </w:p>
    <w:p w:rsidR="00B0331C" w:rsidRPr="005D3ED2" w:rsidDel="00EF0E23" w:rsidRDefault="00BC30C4" w:rsidP="00B42C82">
      <w:pPr>
        <w:spacing w:after="0" w:line="259" w:lineRule="auto"/>
        <w:ind w:firstLine="672"/>
        <w:jc w:val="both"/>
        <w:rPr>
          <w:del w:id="68" w:author="Jay" w:date="2017-03-20T15:53:00Z"/>
          <w:rFonts w:ascii="Times New Roman" w:eastAsia="Arial" w:hAnsi="Times New Roman" w:cs="Times New Roman"/>
          <w:sz w:val="24"/>
          <w:szCs w:val="24"/>
        </w:rPr>
      </w:pPr>
      <w:del w:id="69" w:author="Jay" w:date="2017-03-20T15:53:00Z">
        <w:r w:rsidRPr="008041FB" w:rsidDel="008041FB">
          <w:rPr>
            <w:rFonts w:ascii="Times New Roman" w:eastAsia="Times New Roman" w:hAnsi="Times New Roman" w:cs="Times New Roman"/>
            <w:color w:val="363636"/>
            <w:sz w:val="24"/>
            <w:szCs w:val="24"/>
          </w:rPr>
          <w:delText xml:space="preserve">A.        </w:delText>
        </w:r>
        <w:r w:rsidRPr="008041FB" w:rsidDel="008041FB">
          <w:rPr>
            <w:rFonts w:ascii="Times New Roman" w:eastAsia="Times New Roman" w:hAnsi="Times New Roman" w:cs="Times New Roman"/>
            <w:color w:val="363636"/>
            <w:spacing w:val="10"/>
            <w:sz w:val="24"/>
            <w:szCs w:val="24"/>
          </w:rPr>
          <w:delText xml:space="preserve"> </w:delText>
        </w:r>
        <w:r w:rsidRPr="008041FB"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37"/>
            <w:sz w:val="24"/>
            <w:szCs w:val="24"/>
          </w:rPr>
          <w:delText xml:space="preserve"> </w:delText>
        </w:r>
        <w:r w:rsidRPr="005D3ED2" w:rsidDel="008041FB">
          <w:rPr>
            <w:rFonts w:ascii="Times New Roman" w:eastAsia="Arial" w:hAnsi="Times New Roman" w:cs="Times New Roman"/>
            <w:color w:val="363636"/>
            <w:sz w:val="24"/>
            <w:szCs w:val="24"/>
          </w:rPr>
          <w:delText>Originating</w:delText>
        </w:r>
        <w:r w:rsidRPr="005D3ED2" w:rsidDel="008041FB">
          <w:rPr>
            <w:rFonts w:ascii="Times New Roman" w:eastAsia="Arial" w:hAnsi="Times New Roman" w:cs="Times New Roman"/>
            <w:color w:val="363636"/>
            <w:spacing w:val="50"/>
            <w:sz w:val="24"/>
            <w:szCs w:val="24"/>
          </w:rPr>
          <w:delText xml:space="preserve"> </w:delText>
        </w:r>
        <w:r w:rsidRPr="005D3ED2" w:rsidDel="008041FB">
          <w:rPr>
            <w:rFonts w:ascii="Times New Roman" w:eastAsia="Arial" w:hAnsi="Times New Roman" w:cs="Times New Roman"/>
            <w:color w:val="363636"/>
            <w:sz w:val="24"/>
            <w:szCs w:val="24"/>
          </w:rPr>
          <w:delText>Entity</w:delText>
        </w:r>
        <w:r w:rsidRPr="005D3ED2" w:rsidDel="008041FB">
          <w:rPr>
            <w:rFonts w:ascii="Times New Roman" w:eastAsia="Arial" w:hAnsi="Times New Roman" w:cs="Times New Roman"/>
            <w:color w:val="363636"/>
            <w:spacing w:val="47"/>
            <w:sz w:val="24"/>
            <w:szCs w:val="24"/>
          </w:rPr>
          <w:delText xml:space="preserve"> </w:delText>
        </w:r>
        <w:r w:rsidRPr="005D3ED2" w:rsidDel="008041FB">
          <w:rPr>
            <w:rFonts w:ascii="Times New Roman" w:eastAsia="Arial" w:hAnsi="Times New Roman" w:cs="Times New Roman"/>
            <w:color w:val="363636"/>
            <w:sz w:val="24"/>
            <w:szCs w:val="24"/>
          </w:rPr>
          <w:delText>has</w:delText>
        </w:r>
        <w:r w:rsidRPr="005D3ED2" w:rsidDel="008041FB">
          <w:rPr>
            <w:rFonts w:ascii="Times New Roman" w:eastAsia="Arial" w:hAnsi="Times New Roman" w:cs="Times New Roman"/>
            <w:color w:val="363636"/>
            <w:spacing w:val="39"/>
            <w:sz w:val="24"/>
            <w:szCs w:val="24"/>
          </w:rPr>
          <w:delText xml:space="preserve"> </w:delText>
        </w:r>
        <w:r w:rsidRPr="005D3ED2" w:rsidDel="008041FB">
          <w:rPr>
            <w:rFonts w:ascii="Times New Roman" w:eastAsia="Arial" w:hAnsi="Times New Roman" w:cs="Times New Roman"/>
            <w:color w:val="363636"/>
            <w:sz w:val="24"/>
            <w:szCs w:val="24"/>
          </w:rPr>
          <w:delText>made</w:delText>
        </w:r>
        <w:r w:rsidRPr="005D3ED2" w:rsidDel="008041FB">
          <w:rPr>
            <w:rFonts w:ascii="Times New Roman" w:eastAsia="Arial" w:hAnsi="Times New Roman" w:cs="Times New Roman"/>
            <w:color w:val="363636"/>
            <w:spacing w:val="54"/>
            <w:sz w:val="24"/>
            <w:szCs w:val="24"/>
          </w:rPr>
          <w:delText xml:space="preserve"> </w:delText>
        </w:r>
        <w:r w:rsidRPr="005D3ED2" w:rsidDel="008041FB">
          <w:rPr>
            <w:rFonts w:ascii="Times New Roman" w:eastAsia="Arial" w:hAnsi="Times New Roman" w:cs="Times New Roman"/>
            <w:color w:val="363636"/>
            <w:sz w:val="24"/>
            <w:szCs w:val="24"/>
          </w:rPr>
          <w:delText>or</w:delText>
        </w:r>
        <w:r w:rsidRPr="005D3ED2" w:rsidDel="008041FB">
          <w:rPr>
            <w:rFonts w:ascii="Times New Roman" w:eastAsia="Arial" w:hAnsi="Times New Roman" w:cs="Times New Roman"/>
            <w:color w:val="363636"/>
            <w:spacing w:val="32"/>
            <w:sz w:val="24"/>
            <w:szCs w:val="24"/>
          </w:rPr>
          <w:delText xml:space="preserve"> </w:delText>
        </w:r>
        <w:r w:rsidRPr="005D3ED2" w:rsidDel="008041FB">
          <w:rPr>
            <w:rFonts w:ascii="Times New Roman" w:eastAsia="Arial" w:hAnsi="Times New Roman" w:cs="Times New Roman"/>
            <w:color w:val="363636"/>
            <w:sz w:val="24"/>
            <w:szCs w:val="24"/>
          </w:rPr>
          <w:delText>will</w:delText>
        </w:r>
        <w:r w:rsidRPr="005D3ED2" w:rsidDel="008041FB">
          <w:rPr>
            <w:rFonts w:ascii="Times New Roman" w:eastAsia="Arial" w:hAnsi="Times New Roman" w:cs="Times New Roman"/>
            <w:color w:val="363636"/>
            <w:spacing w:val="33"/>
            <w:sz w:val="24"/>
            <w:szCs w:val="24"/>
          </w:rPr>
          <w:delText xml:space="preserve"> </w:delText>
        </w:r>
        <w:r w:rsidRPr="005D3ED2" w:rsidDel="008041FB">
          <w:rPr>
            <w:rFonts w:ascii="Times New Roman" w:eastAsia="Arial" w:hAnsi="Times New Roman" w:cs="Times New Roman"/>
            <w:color w:val="363636"/>
            <w:sz w:val="24"/>
            <w:szCs w:val="24"/>
          </w:rPr>
          <w:delText>make</w:delText>
        </w:r>
        <w:r w:rsidRPr="005D3ED2" w:rsidDel="008041FB">
          <w:rPr>
            <w:rFonts w:ascii="Times New Roman" w:eastAsia="Arial" w:hAnsi="Times New Roman" w:cs="Times New Roman"/>
            <w:color w:val="363636"/>
            <w:spacing w:val="53"/>
            <w:sz w:val="24"/>
            <w:szCs w:val="24"/>
          </w:rPr>
          <w:delText xml:space="preserve"> </w:delText>
        </w:r>
        <w:r w:rsidRPr="005D3ED2" w:rsidDel="008041FB">
          <w:rPr>
            <w:rFonts w:ascii="Times New Roman" w:eastAsia="Arial" w:hAnsi="Times New Roman" w:cs="Times New Roman"/>
            <w:color w:val="363636"/>
            <w:sz w:val="24"/>
            <w:szCs w:val="24"/>
          </w:rPr>
          <w:delText>a</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line</w:delText>
        </w:r>
        <w:r w:rsidRPr="005D3ED2" w:rsidDel="008041FB">
          <w:rPr>
            <w:rFonts w:ascii="Times New Roman" w:eastAsia="Arial" w:hAnsi="Times New Roman" w:cs="Times New Roman"/>
            <w:color w:val="363636"/>
            <w:spacing w:val="38"/>
            <w:sz w:val="24"/>
            <w:szCs w:val="24"/>
          </w:rPr>
          <w:delText xml:space="preserve"> </w:delText>
        </w:r>
        <w:r w:rsidRPr="005D3ED2" w:rsidDel="008041FB">
          <w:rPr>
            <w:rFonts w:ascii="Times New Roman" w:eastAsia="Arial" w:hAnsi="Times New Roman" w:cs="Times New Roman"/>
            <w:color w:val="363636"/>
            <w:sz w:val="24"/>
            <w:szCs w:val="24"/>
          </w:rPr>
          <w:delText>of</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credit</w:delText>
        </w:r>
        <w:r w:rsidRPr="005D3ED2" w:rsidDel="008041FB">
          <w:rPr>
            <w:rFonts w:ascii="Times New Roman" w:eastAsia="Arial" w:hAnsi="Times New Roman" w:cs="Times New Roman"/>
            <w:color w:val="363636"/>
            <w:spacing w:val="45"/>
            <w:sz w:val="24"/>
            <w:szCs w:val="24"/>
          </w:rPr>
          <w:delText xml:space="preserve"> </w:delText>
        </w:r>
        <w:r w:rsidRPr="005D3ED2" w:rsidDel="008041FB">
          <w:rPr>
            <w:rFonts w:ascii="Times New Roman" w:eastAsia="Arial" w:hAnsi="Times New Roman" w:cs="Times New Roman"/>
            <w:color w:val="363636"/>
            <w:sz w:val="24"/>
            <w:szCs w:val="24"/>
          </w:rPr>
          <w:delText>loan</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in</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35"/>
            <w:sz w:val="24"/>
            <w:szCs w:val="24"/>
          </w:rPr>
          <w:delText xml:space="preserve"> </w:delText>
        </w:r>
        <w:r w:rsidRPr="005D3ED2" w:rsidDel="008041FB">
          <w:rPr>
            <w:rFonts w:ascii="Times New Roman" w:eastAsia="Arial" w:hAnsi="Times New Roman" w:cs="Times New Roman"/>
            <w:color w:val="363636"/>
            <w:w w:val="103"/>
            <w:sz w:val="24"/>
            <w:szCs w:val="24"/>
          </w:rPr>
          <w:delText xml:space="preserve">original </w:delText>
        </w:r>
        <w:r w:rsidRPr="005D3ED2" w:rsidDel="008041FB">
          <w:rPr>
            <w:rFonts w:ascii="Times New Roman" w:eastAsia="Arial" w:hAnsi="Times New Roman" w:cs="Times New Roman"/>
            <w:color w:val="363636"/>
            <w:sz w:val="24"/>
            <w:szCs w:val="24"/>
          </w:rPr>
          <w:delText>principal</w:delText>
        </w:r>
        <w:r w:rsidRPr="005D3ED2" w:rsidDel="008041FB">
          <w:rPr>
            <w:rFonts w:ascii="Times New Roman" w:eastAsia="Arial" w:hAnsi="Times New Roman" w:cs="Times New Roman"/>
            <w:color w:val="363636"/>
            <w:spacing w:val="24"/>
            <w:sz w:val="24"/>
            <w:szCs w:val="24"/>
          </w:rPr>
          <w:delText xml:space="preserve"> </w:delText>
        </w:r>
        <w:r w:rsidRPr="005D3ED2" w:rsidDel="008041FB">
          <w:rPr>
            <w:rFonts w:ascii="Times New Roman" w:eastAsia="Arial" w:hAnsi="Times New Roman" w:cs="Times New Roman"/>
            <w:color w:val="363636"/>
            <w:sz w:val="24"/>
            <w:szCs w:val="24"/>
          </w:rPr>
          <w:delText>amount</w:delText>
        </w:r>
        <w:r w:rsidRPr="005D3ED2" w:rsidDel="008041FB">
          <w:rPr>
            <w:rFonts w:ascii="Times New Roman" w:eastAsia="Arial" w:hAnsi="Times New Roman" w:cs="Times New Roman"/>
            <w:color w:val="363636"/>
            <w:spacing w:val="42"/>
            <w:sz w:val="24"/>
            <w:szCs w:val="24"/>
          </w:rPr>
          <w:delText xml:space="preserve"> </w:delText>
        </w:r>
        <w:r w:rsidRPr="005D3ED2" w:rsidDel="008041FB">
          <w:rPr>
            <w:rFonts w:ascii="Times New Roman" w:eastAsia="Arial" w:hAnsi="Times New Roman" w:cs="Times New Roman"/>
            <w:color w:val="363636"/>
            <w:sz w:val="24"/>
            <w:szCs w:val="24"/>
          </w:rPr>
          <w:delText>of</w:delText>
        </w:r>
        <w:r w:rsidRPr="005D3ED2" w:rsidDel="008041FB">
          <w:rPr>
            <w:rFonts w:ascii="Times New Roman" w:eastAsia="Arial" w:hAnsi="Times New Roman" w:cs="Times New Roman"/>
            <w:color w:val="363636"/>
            <w:spacing w:val="21"/>
            <w:sz w:val="24"/>
            <w:szCs w:val="24"/>
          </w:rPr>
          <w:delText xml:space="preserve"> </w:delText>
        </w:r>
        <w:r w:rsidRPr="005D3ED2" w:rsidDel="008041FB">
          <w:rPr>
            <w:rFonts w:ascii="Times New Roman" w:eastAsia="Arial" w:hAnsi="Times New Roman" w:cs="Times New Roman"/>
            <w:color w:val="363636"/>
            <w:sz w:val="24"/>
            <w:szCs w:val="24"/>
          </w:rPr>
          <w:delText>up</w:delText>
        </w:r>
        <w:r w:rsidRPr="005D3ED2" w:rsidDel="008041FB">
          <w:rPr>
            <w:rFonts w:ascii="Times New Roman" w:eastAsia="Arial" w:hAnsi="Times New Roman" w:cs="Times New Roman"/>
            <w:color w:val="363636"/>
            <w:spacing w:val="24"/>
            <w:sz w:val="24"/>
            <w:szCs w:val="24"/>
          </w:rPr>
          <w:delText xml:space="preserve"> </w:delText>
        </w:r>
        <w:r w:rsidRPr="005D3ED2" w:rsidDel="008041FB">
          <w:rPr>
            <w:rFonts w:ascii="Times New Roman" w:eastAsia="Arial" w:hAnsi="Times New Roman" w:cs="Times New Roman"/>
            <w:color w:val="363636"/>
            <w:sz w:val="24"/>
            <w:szCs w:val="24"/>
          </w:rPr>
          <w:delText xml:space="preserve">to </w:delText>
        </w:r>
        <w:r w:rsidR="00B42C82" w:rsidRPr="005D3ED2" w:rsidDel="008041FB">
          <w:rPr>
            <w:rFonts w:ascii="Times New Roman" w:eastAsia="Arial" w:hAnsi="Times New Roman" w:cs="Times New Roman"/>
            <w:color w:val="363636"/>
            <w:sz w:val="24"/>
            <w:szCs w:val="24"/>
          </w:rPr>
          <w:delText>____</w:delText>
        </w:r>
        <w:r w:rsidRPr="005D3ED2" w:rsidDel="008041FB">
          <w:rPr>
            <w:rFonts w:ascii="Times New Roman" w:eastAsia="Arial" w:hAnsi="Times New Roman" w:cs="Times New Roman"/>
            <w:color w:val="363636"/>
            <w:sz w:val="24"/>
            <w:szCs w:val="24"/>
          </w:rPr>
          <w:delText>Million</w:delText>
        </w:r>
        <w:r w:rsidRPr="005D3ED2" w:rsidDel="008041FB">
          <w:rPr>
            <w:rFonts w:ascii="Times New Roman" w:eastAsia="Arial" w:hAnsi="Times New Roman" w:cs="Times New Roman"/>
            <w:color w:val="363636"/>
            <w:spacing w:val="35"/>
            <w:sz w:val="24"/>
            <w:szCs w:val="24"/>
          </w:rPr>
          <w:delText xml:space="preserve"> </w:delText>
        </w:r>
        <w:r w:rsidRPr="005D3ED2" w:rsidDel="008041FB">
          <w:rPr>
            <w:rFonts w:ascii="Times New Roman" w:eastAsia="Arial" w:hAnsi="Times New Roman" w:cs="Times New Roman"/>
            <w:color w:val="363636"/>
            <w:sz w:val="24"/>
            <w:szCs w:val="24"/>
          </w:rPr>
          <w:delText>and</w:delText>
        </w:r>
        <w:r w:rsidRPr="005D3ED2" w:rsidDel="008041FB">
          <w:rPr>
            <w:rFonts w:ascii="Times New Roman" w:eastAsia="Arial" w:hAnsi="Times New Roman" w:cs="Times New Roman"/>
            <w:color w:val="363636"/>
            <w:spacing w:val="24"/>
            <w:sz w:val="24"/>
            <w:szCs w:val="24"/>
          </w:rPr>
          <w:delText xml:space="preserve"> </w:delText>
        </w:r>
        <w:r w:rsidRPr="005D3ED2" w:rsidDel="008041FB">
          <w:rPr>
            <w:rFonts w:ascii="Times New Roman" w:eastAsia="Arial" w:hAnsi="Times New Roman" w:cs="Times New Roman"/>
            <w:color w:val="363636"/>
            <w:sz w:val="24"/>
            <w:szCs w:val="24"/>
          </w:rPr>
          <w:delText>No/100</w:delText>
        </w:r>
        <w:r w:rsidRPr="005D3ED2" w:rsidDel="008041FB">
          <w:rPr>
            <w:rFonts w:ascii="Times New Roman" w:eastAsia="Arial" w:hAnsi="Times New Roman" w:cs="Times New Roman"/>
            <w:color w:val="363636"/>
            <w:spacing w:val="41"/>
            <w:sz w:val="24"/>
            <w:szCs w:val="24"/>
          </w:rPr>
          <w:delText xml:space="preserve"> </w:delText>
        </w:r>
        <w:r w:rsidRPr="005D3ED2" w:rsidDel="008041FB">
          <w:rPr>
            <w:rFonts w:ascii="Times New Roman" w:eastAsia="Arial" w:hAnsi="Times New Roman" w:cs="Times New Roman"/>
            <w:color w:val="363636"/>
            <w:sz w:val="24"/>
            <w:szCs w:val="24"/>
          </w:rPr>
          <w:delText>Dollars</w:delText>
        </w:r>
        <w:r w:rsidRPr="005D3ED2" w:rsidDel="008041FB">
          <w:rPr>
            <w:rFonts w:ascii="Times New Roman" w:eastAsia="Arial" w:hAnsi="Times New Roman" w:cs="Times New Roman"/>
            <w:color w:val="363636"/>
            <w:spacing w:val="35"/>
            <w:sz w:val="24"/>
            <w:szCs w:val="24"/>
          </w:rPr>
          <w:delText xml:space="preserve"> </w:delText>
        </w:r>
        <w:r w:rsidRPr="005D3ED2" w:rsidDel="008041FB">
          <w:rPr>
            <w:rFonts w:ascii="Times New Roman" w:eastAsia="Arial" w:hAnsi="Times New Roman" w:cs="Times New Roman"/>
            <w:color w:val="363636"/>
            <w:w w:val="111"/>
            <w:sz w:val="24"/>
            <w:szCs w:val="24"/>
          </w:rPr>
          <w:delText>($_,000,000.00)</w:delText>
        </w:r>
        <w:r w:rsidRPr="005D3ED2" w:rsidDel="008041FB">
          <w:rPr>
            <w:rFonts w:ascii="Times New Roman" w:eastAsia="Arial" w:hAnsi="Times New Roman" w:cs="Times New Roman"/>
            <w:color w:val="363636"/>
            <w:spacing w:val="15"/>
            <w:w w:val="111"/>
            <w:sz w:val="24"/>
            <w:szCs w:val="24"/>
          </w:rPr>
          <w:delText xml:space="preserve"> </w:delText>
        </w:r>
        <w:r w:rsidRPr="005D3ED2"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28"/>
            <w:sz w:val="24"/>
            <w:szCs w:val="24"/>
          </w:rPr>
          <w:delText xml:space="preserve"> </w:delText>
        </w:r>
        <w:r w:rsidRPr="005D3ED2" w:rsidDel="008041FB">
          <w:rPr>
            <w:rFonts w:ascii="Times New Roman" w:eastAsia="Arial" w:hAnsi="Times New Roman" w:cs="Times New Roman"/>
            <w:color w:val="363636"/>
            <w:sz w:val="24"/>
            <w:szCs w:val="24"/>
          </w:rPr>
          <w:delText>"</w:delText>
        </w:r>
        <w:r w:rsidRPr="005D3ED2" w:rsidDel="008041FB">
          <w:rPr>
            <w:rFonts w:ascii="Times New Roman" w:eastAsia="Arial" w:hAnsi="Times New Roman" w:cs="Times New Roman"/>
            <w:color w:val="363636"/>
            <w:sz w:val="24"/>
            <w:szCs w:val="24"/>
            <w:u w:val="single" w:color="000000"/>
          </w:rPr>
          <w:delText>Loan"</w:delText>
        </w:r>
        <w:r w:rsidRPr="005D3ED2" w:rsidDel="008041FB">
          <w:rPr>
            <w:rFonts w:ascii="Times New Roman" w:eastAsia="Arial" w:hAnsi="Times New Roman" w:cs="Times New Roman"/>
            <w:color w:val="363636"/>
            <w:sz w:val="24"/>
            <w:szCs w:val="24"/>
          </w:rPr>
          <w:delText>)</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w w:val="101"/>
            <w:sz w:val="24"/>
            <w:szCs w:val="24"/>
          </w:rPr>
          <w:delText xml:space="preserve">to </w:delText>
        </w:r>
        <w:r w:rsidR="00D3028E" w:rsidRPr="005D3ED2" w:rsidDel="008041FB">
          <w:rPr>
            <w:rFonts w:ascii="Times New Roman" w:eastAsia="Arial" w:hAnsi="Times New Roman" w:cs="Times New Roman"/>
            <w:color w:val="363636"/>
            <w:sz w:val="24"/>
            <w:szCs w:val="24"/>
          </w:rPr>
          <w:delText>_____________</w:delText>
        </w:r>
        <w:r w:rsidRPr="005D3ED2" w:rsidDel="008041FB">
          <w:rPr>
            <w:rFonts w:ascii="Times New Roman" w:eastAsia="Arial" w:hAnsi="Times New Roman" w:cs="Times New Roman"/>
            <w:color w:val="363636"/>
            <w:spacing w:val="26"/>
            <w:sz w:val="24"/>
            <w:szCs w:val="24"/>
          </w:rPr>
          <w:delText xml:space="preserve"> </w:delText>
        </w:r>
        <w:r w:rsidRPr="005D3ED2"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19"/>
            <w:sz w:val="24"/>
            <w:szCs w:val="24"/>
          </w:rPr>
          <w:delText xml:space="preserve"> </w:delText>
        </w:r>
        <w:r w:rsidRPr="005D3ED2" w:rsidDel="008041FB">
          <w:rPr>
            <w:rFonts w:ascii="Times New Roman" w:eastAsia="Arial" w:hAnsi="Times New Roman" w:cs="Times New Roman"/>
            <w:color w:val="363636"/>
            <w:sz w:val="24"/>
            <w:szCs w:val="24"/>
          </w:rPr>
          <w:delText>"</w:delText>
        </w:r>
        <w:r w:rsidRPr="005D3ED2" w:rsidDel="008041FB">
          <w:rPr>
            <w:rFonts w:ascii="Times New Roman" w:eastAsia="Arial" w:hAnsi="Times New Roman" w:cs="Times New Roman"/>
            <w:color w:val="363636"/>
            <w:sz w:val="24"/>
            <w:szCs w:val="24"/>
            <w:u w:val="single" w:color="000000"/>
          </w:rPr>
          <w:delText>Borrower"</w:delText>
        </w:r>
        <w:r w:rsidRPr="005D3ED2" w:rsidDel="008041FB">
          <w:rPr>
            <w:rFonts w:ascii="Times New Roman" w:eastAsia="Arial" w:hAnsi="Times New Roman" w:cs="Times New Roman"/>
            <w:color w:val="363636"/>
            <w:sz w:val="24"/>
            <w:szCs w:val="24"/>
          </w:rPr>
          <w:delText xml:space="preserve">). </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22"/>
            <w:sz w:val="24"/>
            <w:szCs w:val="24"/>
          </w:rPr>
          <w:delText xml:space="preserve"> </w:delText>
        </w:r>
        <w:r w:rsidRPr="005D3ED2" w:rsidDel="008041FB">
          <w:rPr>
            <w:rFonts w:ascii="Times New Roman" w:eastAsia="Arial" w:hAnsi="Times New Roman" w:cs="Times New Roman"/>
            <w:color w:val="363636"/>
            <w:sz w:val="24"/>
            <w:szCs w:val="24"/>
          </w:rPr>
          <w:delText>terms</w:delText>
        </w:r>
        <w:r w:rsidRPr="005D3ED2" w:rsidDel="008041FB">
          <w:rPr>
            <w:rFonts w:ascii="Times New Roman" w:eastAsia="Arial" w:hAnsi="Times New Roman" w:cs="Times New Roman"/>
            <w:color w:val="363636"/>
            <w:spacing w:val="28"/>
            <w:sz w:val="24"/>
            <w:szCs w:val="24"/>
          </w:rPr>
          <w:delText xml:space="preserve"> </w:delText>
        </w:r>
        <w:r w:rsidRPr="005D3ED2" w:rsidDel="008041FB">
          <w:rPr>
            <w:rFonts w:ascii="Times New Roman" w:eastAsia="Arial" w:hAnsi="Times New Roman" w:cs="Times New Roman"/>
            <w:color w:val="363636"/>
            <w:sz w:val="24"/>
            <w:szCs w:val="24"/>
          </w:rPr>
          <w:delText>and</w:delText>
        </w:r>
        <w:r w:rsidRPr="005D3ED2" w:rsidDel="008041FB">
          <w:rPr>
            <w:rFonts w:ascii="Times New Roman" w:eastAsia="Arial" w:hAnsi="Times New Roman" w:cs="Times New Roman"/>
            <w:color w:val="363636"/>
            <w:spacing w:val="19"/>
            <w:sz w:val="24"/>
            <w:szCs w:val="24"/>
          </w:rPr>
          <w:delText xml:space="preserve"> </w:delText>
        </w:r>
        <w:r w:rsidRPr="005D3ED2" w:rsidDel="008041FB">
          <w:rPr>
            <w:rFonts w:ascii="Times New Roman" w:eastAsia="Arial" w:hAnsi="Times New Roman" w:cs="Times New Roman"/>
            <w:color w:val="363636"/>
            <w:sz w:val="24"/>
            <w:szCs w:val="24"/>
          </w:rPr>
          <w:delText>conditions</w:delText>
        </w:r>
        <w:r w:rsidRPr="005D3ED2" w:rsidDel="008041FB">
          <w:rPr>
            <w:rFonts w:ascii="Times New Roman" w:eastAsia="Arial" w:hAnsi="Times New Roman" w:cs="Times New Roman"/>
            <w:color w:val="363636"/>
            <w:spacing w:val="26"/>
            <w:sz w:val="24"/>
            <w:szCs w:val="24"/>
          </w:rPr>
          <w:delText xml:space="preserve"> </w:delText>
        </w:r>
        <w:r w:rsidRPr="005D3ED2" w:rsidDel="008041FB">
          <w:rPr>
            <w:rFonts w:ascii="Times New Roman" w:eastAsia="Arial" w:hAnsi="Times New Roman" w:cs="Times New Roman"/>
            <w:color w:val="363636"/>
            <w:sz w:val="24"/>
            <w:szCs w:val="24"/>
          </w:rPr>
          <w:delText>of</w:delText>
        </w:r>
        <w:r w:rsidRPr="005D3ED2" w:rsidDel="008041FB">
          <w:rPr>
            <w:rFonts w:ascii="Times New Roman" w:eastAsia="Arial" w:hAnsi="Times New Roman" w:cs="Times New Roman"/>
            <w:color w:val="363636"/>
            <w:spacing w:val="7"/>
            <w:sz w:val="24"/>
            <w:szCs w:val="24"/>
          </w:rPr>
          <w:delText xml:space="preserve"> </w:delText>
        </w:r>
        <w:r w:rsidRPr="005D3ED2" w:rsidDel="008041FB">
          <w:rPr>
            <w:rFonts w:ascii="Times New Roman" w:eastAsia="Arial" w:hAnsi="Times New Roman" w:cs="Times New Roman"/>
            <w:color w:val="363636"/>
            <w:sz w:val="24"/>
            <w:szCs w:val="24"/>
          </w:rPr>
          <w:delText>the</w:delText>
        </w:r>
        <w:r w:rsidRPr="005D3ED2" w:rsidDel="008041FB">
          <w:rPr>
            <w:rFonts w:ascii="Times New Roman" w:eastAsia="Arial" w:hAnsi="Times New Roman" w:cs="Times New Roman"/>
            <w:color w:val="363636"/>
            <w:spacing w:val="14"/>
            <w:sz w:val="24"/>
            <w:szCs w:val="24"/>
          </w:rPr>
          <w:delText xml:space="preserve"> </w:delText>
        </w:r>
        <w:r w:rsidRPr="005D3ED2" w:rsidDel="008041FB">
          <w:rPr>
            <w:rFonts w:ascii="Times New Roman" w:eastAsia="Arial" w:hAnsi="Times New Roman" w:cs="Times New Roman"/>
            <w:color w:val="363636"/>
            <w:sz w:val="24"/>
            <w:szCs w:val="24"/>
          </w:rPr>
          <w:delText>Loan</w:delText>
        </w:r>
        <w:r w:rsidRPr="005D3ED2" w:rsidDel="008041FB">
          <w:rPr>
            <w:rFonts w:ascii="Times New Roman" w:eastAsia="Arial" w:hAnsi="Times New Roman" w:cs="Times New Roman"/>
            <w:color w:val="363636"/>
            <w:spacing w:val="21"/>
            <w:sz w:val="24"/>
            <w:szCs w:val="24"/>
          </w:rPr>
          <w:delText xml:space="preserve"> </w:delText>
        </w:r>
        <w:r w:rsidRPr="005D3ED2" w:rsidDel="008041FB">
          <w:rPr>
            <w:rFonts w:ascii="Times New Roman" w:eastAsia="Arial" w:hAnsi="Times New Roman" w:cs="Times New Roman"/>
            <w:color w:val="363636"/>
            <w:sz w:val="24"/>
            <w:szCs w:val="24"/>
          </w:rPr>
          <w:delText>are</w:delText>
        </w:r>
        <w:r w:rsidRPr="005D3ED2" w:rsidDel="008041FB">
          <w:rPr>
            <w:rFonts w:ascii="Times New Roman" w:eastAsia="Arial" w:hAnsi="Times New Roman" w:cs="Times New Roman"/>
            <w:color w:val="363636"/>
            <w:spacing w:val="10"/>
            <w:sz w:val="24"/>
            <w:szCs w:val="24"/>
          </w:rPr>
          <w:delText xml:space="preserve"> </w:delText>
        </w:r>
        <w:r w:rsidRPr="005D3ED2" w:rsidDel="008041FB">
          <w:rPr>
            <w:rFonts w:ascii="Times New Roman" w:eastAsia="Arial" w:hAnsi="Times New Roman" w:cs="Times New Roman"/>
            <w:color w:val="363636"/>
            <w:w w:val="102"/>
            <w:sz w:val="24"/>
            <w:szCs w:val="24"/>
          </w:rPr>
          <w:delText xml:space="preserve">all </w:delText>
        </w:r>
        <w:r w:rsidRPr="005D3ED2" w:rsidDel="008041FB">
          <w:rPr>
            <w:rFonts w:ascii="Times New Roman" w:eastAsia="Arial" w:hAnsi="Times New Roman" w:cs="Times New Roman"/>
            <w:color w:val="363636"/>
            <w:sz w:val="24"/>
            <w:szCs w:val="24"/>
          </w:rPr>
          <w:delText xml:space="preserve">set </w:delText>
        </w:r>
        <w:r w:rsidRPr="005D3ED2" w:rsidDel="008041FB">
          <w:rPr>
            <w:rFonts w:ascii="Times New Roman" w:eastAsia="Arial" w:hAnsi="Times New Roman" w:cs="Times New Roman"/>
            <w:color w:val="363636"/>
            <w:spacing w:val="4"/>
            <w:sz w:val="24"/>
            <w:szCs w:val="24"/>
          </w:rPr>
          <w:delText xml:space="preserve"> </w:delText>
        </w:r>
        <w:r w:rsidRPr="005D3ED2" w:rsidDel="008041FB">
          <w:rPr>
            <w:rFonts w:ascii="Times New Roman" w:eastAsia="Arial" w:hAnsi="Times New Roman" w:cs="Times New Roman"/>
            <w:color w:val="363636"/>
            <w:sz w:val="24"/>
            <w:szCs w:val="24"/>
          </w:rPr>
          <w:delText xml:space="preserve">forth </w:delText>
        </w:r>
        <w:r w:rsidRPr="005D3ED2" w:rsidDel="008041FB">
          <w:rPr>
            <w:rFonts w:ascii="Times New Roman" w:eastAsia="Arial" w:hAnsi="Times New Roman" w:cs="Times New Roman"/>
            <w:color w:val="363636"/>
            <w:spacing w:val="7"/>
            <w:sz w:val="24"/>
            <w:szCs w:val="24"/>
          </w:rPr>
          <w:delText xml:space="preserve"> </w:delText>
        </w:r>
        <w:r w:rsidRPr="005D3ED2" w:rsidDel="008041FB">
          <w:rPr>
            <w:rFonts w:ascii="Times New Roman" w:eastAsia="Arial" w:hAnsi="Times New Roman" w:cs="Times New Roman"/>
            <w:color w:val="363636"/>
            <w:sz w:val="24"/>
            <w:szCs w:val="24"/>
          </w:rPr>
          <w:delText xml:space="preserve">in </w:delText>
        </w:r>
        <w:r w:rsidRPr="005D3ED2" w:rsidDel="008041FB">
          <w:rPr>
            <w:rFonts w:ascii="Times New Roman" w:eastAsia="Arial" w:hAnsi="Times New Roman" w:cs="Times New Roman"/>
            <w:color w:val="363636"/>
            <w:spacing w:val="3"/>
            <w:sz w:val="24"/>
            <w:szCs w:val="24"/>
          </w:rPr>
          <w:delText xml:space="preserve"> </w:delText>
        </w:r>
        <w:r w:rsidRPr="005D3ED2" w:rsidDel="008041FB">
          <w:rPr>
            <w:rFonts w:ascii="Times New Roman" w:eastAsia="Arial" w:hAnsi="Times New Roman" w:cs="Times New Roman"/>
            <w:color w:val="363636"/>
            <w:sz w:val="24"/>
            <w:szCs w:val="24"/>
          </w:rPr>
          <w:delText xml:space="preserve">the </w:delText>
        </w:r>
        <w:r w:rsidRPr="005D3ED2" w:rsidDel="008041FB">
          <w:rPr>
            <w:rFonts w:ascii="Times New Roman" w:eastAsia="Arial" w:hAnsi="Times New Roman" w:cs="Times New Roman"/>
            <w:color w:val="363636"/>
            <w:spacing w:val="8"/>
            <w:sz w:val="24"/>
            <w:szCs w:val="24"/>
          </w:rPr>
          <w:delText xml:space="preserve"> </w:delText>
        </w:r>
        <w:r w:rsidRPr="005D3ED2" w:rsidDel="008041FB">
          <w:rPr>
            <w:rFonts w:ascii="Times New Roman" w:eastAsia="Arial" w:hAnsi="Times New Roman" w:cs="Times New Roman"/>
            <w:color w:val="363636"/>
            <w:sz w:val="24"/>
            <w:szCs w:val="24"/>
          </w:rPr>
          <w:delText xml:space="preserve">loan </w:delText>
        </w:r>
        <w:r w:rsidRPr="005D3ED2" w:rsidDel="008041FB">
          <w:rPr>
            <w:rFonts w:ascii="Times New Roman" w:eastAsia="Arial" w:hAnsi="Times New Roman" w:cs="Times New Roman"/>
            <w:color w:val="363636"/>
            <w:spacing w:val="10"/>
            <w:sz w:val="24"/>
            <w:szCs w:val="24"/>
          </w:rPr>
          <w:delText xml:space="preserve"> </w:delText>
        </w:r>
        <w:r w:rsidRPr="005D3ED2" w:rsidDel="008041FB">
          <w:rPr>
            <w:rFonts w:ascii="Times New Roman" w:eastAsia="Arial" w:hAnsi="Times New Roman" w:cs="Times New Roman"/>
            <w:color w:val="363636"/>
            <w:sz w:val="24"/>
            <w:szCs w:val="24"/>
          </w:rPr>
          <w:delText xml:space="preserve">documents </w:delText>
        </w:r>
        <w:r w:rsidRPr="005D3ED2" w:rsidDel="008041FB">
          <w:rPr>
            <w:rFonts w:ascii="Times New Roman" w:eastAsia="Arial" w:hAnsi="Times New Roman" w:cs="Times New Roman"/>
            <w:color w:val="363636"/>
            <w:spacing w:val="34"/>
            <w:sz w:val="24"/>
            <w:szCs w:val="24"/>
          </w:rPr>
          <w:delText xml:space="preserve"> </w:delText>
        </w:r>
        <w:r w:rsidRPr="005D3ED2" w:rsidDel="008041FB">
          <w:rPr>
            <w:rFonts w:ascii="Times New Roman" w:eastAsia="Arial" w:hAnsi="Times New Roman" w:cs="Times New Roman"/>
            <w:color w:val="363636"/>
            <w:sz w:val="24"/>
            <w:szCs w:val="24"/>
          </w:rPr>
          <w:delText xml:space="preserve">delivered </w:delText>
        </w:r>
        <w:r w:rsidRPr="005D3ED2" w:rsidDel="008041FB">
          <w:rPr>
            <w:rFonts w:ascii="Times New Roman" w:eastAsia="Arial" w:hAnsi="Times New Roman" w:cs="Times New Roman"/>
            <w:color w:val="363636"/>
            <w:spacing w:val="23"/>
            <w:sz w:val="24"/>
            <w:szCs w:val="24"/>
          </w:rPr>
          <w:delText xml:space="preserve"> </w:delText>
        </w:r>
        <w:r w:rsidRPr="005D3ED2" w:rsidDel="008041FB">
          <w:rPr>
            <w:rFonts w:ascii="Times New Roman" w:eastAsia="Arial" w:hAnsi="Times New Roman" w:cs="Times New Roman"/>
            <w:color w:val="363636"/>
            <w:sz w:val="24"/>
            <w:szCs w:val="24"/>
          </w:rPr>
          <w:delText xml:space="preserve">to </w:delText>
        </w:r>
        <w:r w:rsidRPr="005D3ED2" w:rsidDel="008041FB">
          <w:rPr>
            <w:rFonts w:ascii="Times New Roman" w:eastAsia="Arial" w:hAnsi="Times New Roman" w:cs="Times New Roman"/>
            <w:color w:val="363636"/>
            <w:spacing w:val="18"/>
            <w:sz w:val="24"/>
            <w:szCs w:val="24"/>
          </w:rPr>
          <w:delText xml:space="preserve"> </w:delText>
        </w:r>
        <w:r w:rsidRPr="005D3ED2" w:rsidDel="008041FB">
          <w:rPr>
            <w:rFonts w:ascii="Times New Roman" w:eastAsia="Arial" w:hAnsi="Times New Roman" w:cs="Times New Roman"/>
            <w:color w:val="363636"/>
            <w:sz w:val="24"/>
            <w:szCs w:val="24"/>
          </w:rPr>
          <w:delText xml:space="preserve">Participating </w:delText>
        </w:r>
        <w:r w:rsidRPr="005D3ED2" w:rsidDel="008041FB">
          <w:rPr>
            <w:rFonts w:ascii="Times New Roman" w:eastAsia="Arial" w:hAnsi="Times New Roman" w:cs="Times New Roman"/>
            <w:color w:val="363636"/>
            <w:spacing w:val="26"/>
            <w:sz w:val="24"/>
            <w:szCs w:val="24"/>
          </w:rPr>
          <w:delText xml:space="preserve"> </w:delText>
        </w:r>
        <w:r w:rsidRPr="005D3ED2" w:rsidDel="008041FB">
          <w:rPr>
            <w:rFonts w:ascii="Times New Roman" w:eastAsia="Arial" w:hAnsi="Times New Roman" w:cs="Times New Roman"/>
            <w:color w:val="363636"/>
            <w:sz w:val="24"/>
            <w:szCs w:val="24"/>
          </w:rPr>
          <w:delText xml:space="preserve">Entity </w:delText>
        </w:r>
        <w:r w:rsidRPr="005D3ED2" w:rsidDel="008041FB">
          <w:rPr>
            <w:rFonts w:ascii="Times New Roman" w:eastAsia="Arial" w:hAnsi="Times New Roman" w:cs="Times New Roman"/>
            <w:color w:val="363636"/>
            <w:spacing w:val="26"/>
            <w:sz w:val="24"/>
            <w:szCs w:val="24"/>
          </w:rPr>
          <w:delText xml:space="preserve"> </w:delText>
        </w:r>
        <w:r w:rsidRPr="005D3ED2" w:rsidDel="008041FB">
          <w:rPr>
            <w:rFonts w:ascii="Times New Roman" w:eastAsia="Arial" w:hAnsi="Times New Roman" w:cs="Times New Roman"/>
            <w:color w:val="363636"/>
            <w:sz w:val="24"/>
            <w:szCs w:val="24"/>
          </w:rPr>
          <w:delText xml:space="preserve">and </w:delText>
        </w:r>
        <w:r w:rsidRPr="005D3ED2" w:rsidDel="008041FB">
          <w:rPr>
            <w:rFonts w:ascii="Times New Roman" w:eastAsia="Arial" w:hAnsi="Times New Roman" w:cs="Times New Roman"/>
            <w:color w:val="363636"/>
            <w:spacing w:val="8"/>
            <w:sz w:val="24"/>
            <w:szCs w:val="24"/>
          </w:rPr>
          <w:delText xml:space="preserve"> </w:delText>
        </w:r>
        <w:r w:rsidRPr="005D3ED2" w:rsidDel="008041FB">
          <w:rPr>
            <w:rFonts w:ascii="Times New Roman" w:eastAsia="Arial" w:hAnsi="Times New Roman" w:cs="Times New Roman"/>
            <w:color w:val="363636"/>
            <w:sz w:val="24"/>
            <w:szCs w:val="24"/>
          </w:rPr>
          <w:delText xml:space="preserve">incorporated </w:delText>
        </w:r>
        <w:r w:rsidRPr="005D3ED2" w:rsidDel="008041FB">
          <w:rPr>
            <w:rFonts w:ascii="Times New Roman" w:eastAsia="Arial" w:hAnsi="Times New Roman" w:cs="Times New Roman"/>
            <w:color w:val="363636"/>
            <w:spacing w:val="32"/>
            <w:sz w:val="24"/>
            <w:szCs w:val="24"/>
          </w:rPr>
          <w:delText xml:space="preserve"> </w:delText>
        </w:r>
        <w:r w:rsidRPr="005D3ED2" w:rsidDel="008041FB">
          <w:rPr>
            <w:rFonts w:ascii="Times New Roman" w:eastAsia="Arial" w:hAnsi="Times New Roman" w:cs="Times New Roman"/>
            <w:color w:val="363636"/>
            <w:sz w:val="24"/>
            <w:szCs w:val="24"/>
          </w:rPr>
          <w:delText xml:space="preserve">herein </w:delText>
        </w:r>
        <w:r w:rsidRPr="005D3ED2" w:rsidDel="008041FB">
          <w:rPr>
            <w:rFonts w:ascii="Times New Roman" w:eastAsia="Arial" w:hAnsi="Times New Roman" w:cs="Times New Roman"/>
            <w:color w:val="363636"/>
            <w:spacing w:val="17"/>
            <w:sz w:val="24"/>
            <w:szCs w:val="24"/>
          </w:rPr>
          <w:delText xml:space="preserve"> </w:delText>
        </w:r>
        <w:r w:rsidRPr="005D3ED2" w:rsidDel="008041FB">
          <w:rPr>
            <w:rFonts w:ascii="Times New Roman" w:eastAsia="Arial" w:hAnsi="Times New Roman" w:cs="Times New Roman"/>
            <w:color w:val="363636"/>
            <w:sz w:val="24"/>
            <w:szCs w:val="24"/>
          </w:rPr>
          <w:delText>by referenc</w:delText>
        </w:r>
        <w:r w:rsidRPr="005D3ED2" w:rsidDel="00EF0E23">
          <w:rPr>
            <w:rFonts w:ascii="Times New Roman" w:eastAsia="Arial" w:hAnsi="Times New Roman" w:cs="Times New Roman"/>
            <w:color w:val="363636"/>
            <w:sz w:val="24"/>
            <w:szCs w:val="24"/>
          </w:rPr>
          <w:delText xml:space="preserve">e </w:delText>
        </w:r>
        <w:r w:rsidRPr="005D3ED2" w:rsidDel="00EF0E23">
          <w:rPr>
            <w:rFonts w:ascii="Times New Roman" w:eastAsia="Arial" w:hAnsi="Times New Roman" w:cs="Times New Roman"/>
            <w:color w:val="363636"/>
            <w:spacing w:val="49"/>
            <w:sz w:val="24"/>
            <w:szCs w:val="24"/>
          </w:rPr>
          <w:delText xml:space="preserve"> </w:delText>
        </w:r>
        <w:r w:rsidRPr="005D3ED2" w:rsidDel="00EF0E23">
          <w:rPr>
            <w:rFonts w:ascii="Times New Roman" w:eastAsia="Arial" w:hAnsi="Times New Roman" w:cs="Times New Roman"/>
            <w:color w:val="363636"/>
            <w:sz w:val="24"/>
            <w:szCs w:val="24"/>
          </w:rPr>
          <w:delText xml:space="preserve">(collectively, </w:delText>
        </w:r>
        <w:r w:rsidRPr="005D3ED2" w:rsidDel="00EF0E23">
          <w:rPr>
            <w:rFonts w:ascii="Times New Roman" w:eastAsia="Arial" w:hAnsi="Times New Roman" w:cs="Times New Roman"/>
            <w:color w:val="363636"/>
            <w:spacing w:val="47"/>
            <w:sz w:val="24"/>
            <w:szCs w:val="24"/>
          </w:rPr>
          <w:delText xml:space="preserve"> </w:delText>
        </w:r>
        <w:r w:rsidRPr="005D3ED2" w:rsidDel="00EF0E23">
          <w:rPr>
            <w:rFonts w:ascii="Times New Roman" w:eastAsia="Arial" w:hAnsi="Times New Roman" w:cs="Times New Roman"/>
            <w:color w:val="363636"/>
            <w:sz w:val="24"/>
            <w:szCs w:val="24"/>
          </w:rPr>
          <w:delText xml:space="preserve">as </w:delText>
        </w:r>
        <w:r w:rsidRPr="005D3ED2" w:rsidDel="00EF0E23">
          <w:rPr>
            <w:rFonts w:ascii="Times New Roman" w:eastAsia="Arial" w:hAnsi="Times New Roman" w:cs="Times New Roman"/>
            <w:color w:val="363636"/>
            <w:spacing w:val="52"/>
            <w:sz w:val="24"/>
            <w:szCs w:val="24"/>
          </w:rPr>
          <w:delText xml:space="preserve"> </w:delText>
        </w:r>
        <w:r w:rsidRPr="005D3ED2" w:rsidDel="00EF0E23">
          <w:rPr>
            <w:rFonts w:ascii="Times New Roman" w:eastAsia="Arial" w:hAnsi="Times New Roman" w:cs="Times New Roman"/>
            <w:color w:val="363636"/>
            <w:sz w:val="24"/>
            <w:szCs w:val="24"/>
          </w:rPr>
          <w:delText xml:space="preserve">amended,  </w:delText>
        </w:r>
        <w:r w:rsidRPr="005D3ED2" w:rsidDel="00EF0E23">
          <w:rPr>
            <w:rFonts w:ascii="Times New Roman" w:eastAsia="Arial" w:hAnsi="Times New Roman" w:cs="Times New Roman"/>
            <w:color w:val="363636"/>
            <w:spacing w:val="20"/>
            <w:sz w:val="24"/>
            <w:szCs w:val="24"/>
          </w:rPr>
          <w:delText xml:space="preserve"> </w:delText>
        </w:r>
        <w:r w:rsidRPr="005D3ED2" w:rsidDel="00EF0E23">
          <w:rPr>
            <w:rFonts w:ascii="Times New Roman" w:eastAsia="Arial" w:hAnsi="Times New Roman" w:cs="Times New Roman"/>
            <w:color w:val="363636"/>
            <w:sz w:val="24"/>
            <w:szCs w:val="24"/>
          </w:rPr>
          <w:delText xml:space="preserve">restated  </w:delText>
        </w:r>
        <w:r w:rsidRPr="005D3ED2" w:rsidDel="00EF0E23">
          <w:rPr>
            <w:rFonts w:ascii="Times New Roman" w:eastAsia="Arial" w:hAnsi="Times New Roman" w:cs="Times New Roman"/>
            <w:color w:val="363636"/>
            <w:spacing w:val="7"/>
            <w:sz w:val="24"/>
            <w:szCs w:val="24"/>
          </w:rPr>
          <w:delText xml:space="preserve"> </w:delText>
        </w:r>
        <w:r w:rsidRPr="005D3ED2" w:rsidDel="00EF0E23">
          <w:rPr>
            <w:rFonts w:ascii="Times New Roman" w:eastAsia="Arial" w:hAnsi="Times New Roman" w:cs="Times New Roman"/>
            <w:color w:val="363636"/>
            <w:sz w:val="24"/>
            <w:szCs w:val="24"/>
          </w:rPr>
          <w:delText xml:space="preserve">or  </w:delText>
        </w:r>
        <w:r w:rsidRPr="005D3ED2" w:rsidDel="00EF0E23">
          <w:rPr>
            <w:rFonts w:ascii="Times New Roman" w:eastAsia="Arial" w:hAnsi="Times New Roman" w:cs="Times New Roman"/>
            <w:color w:val="363636"/>
            <w:spacing w:val="1"/>
            <w:sz w:val="24"/>
            <w:szCs w:val="24"/>
          </w:rPr>
          <w:delText xml:space="preserve"> </w:delText>
        </w:r>
        <w:r w:rsidRPr="005D3ED2" w:rsidDel="00EF0E23">
          <w:rPr>
            <w:rFonts w:ascii="Times New Roman" w:eastAsia="Arial" w:hAnsi="Times New Roman" w:cs="Times New Roman"/>
            <w:color w:val="363636"/>
            <w:sz w:val="24"/>
            <w:szCs w:val="24"/>
          </w:rPr>
          <w:delText xml:space="preserve">modified  </w:delText>
        </w:r>
        <w:r w:rsidRPr="005D3ED2" w:rsidDel="00EF0E23">
          <w:rPr>
            <w:rFonts w:ascii="Times New Roman" w:eastAsia="Arial" w:hAnsi="Times New Roman" w:cs="Times New Roman"/>
            <w:color w:val="363636"/>
            <w:spacing w:val="2"/>
            <w:sz w:val="24"/>
            <w:szCs w:val="24"/>
          </w:rPr>
          <w:delText xml:space="preserve"> </w:delText>
        </w:r>
        <w:r w:rsidRPr="005D3ED2" w:rsidDel="00EF0E23">
          <w:rPr>
            <w:rFonts w:ascii="Times New Roman" w:eastAsia="Arial" w:hAnsi="Times New Roman" w:cs="Times New Roman"/>
            <w:color w:val="363636"/>
            <w:sz w:val="24"/>
            <w:szCs w:val="24"/>
          </w:rPr>
          <w:delText xml:space="preserve">from  </w:delText>
        </w:r>
        <w:r w:rsidRPr="005D3ED2" w:rsidDel="00EF0E23">
          <w:rPr>
            <w:rFonts w:ascii="Times New Roman" w:eastAsia="Arial" w:hAnsi="Times New Roman" w:cs="Times New Roman"/>
            <w:color w:val="363636"/>
            <w:spacing w:val="5"/>
            <w:sz w:val="24"/>
            <w:szCs w:val="24"/>
          </w:rPr>
          <w:delText xml:space="preserve"> </w:delText>
        </w:r>
        <w:r w:rsidRPr="005D3ED2" w:rsidDel="00EF0E23">
          <w:rPr>
            <w:rFonts w:ascii="Times New Roman" w:eastAsia="Arial" w:hAnsi="Times New Roman" w:cs="Times New Roman"/>
            <w:color w:val="363636"/>
            <w:sz w:val="24"/>
            <w:szCs w:val="24"/>
          </w:rPr>
          <w:delText xml:space="preserve">time  </w:delText>
        </w:r>
        <w:r w:rsidRPr="005D3ED2" w:rsidDel="00EF0E23">
          <w:rPr>
            <w:rFonts w:ascii="Times New Roman" w:eastAsia="Arial" w:hAnsi="Times New Roman" w:cs="Times New Roman"/>
            <w:color w:val="363636"/>
            <w:spacing w:val="3"/>
            <w:sz w:val="24"/>
            <w:szCs w:val="24"/>
          </w:rPr>
          <w:delText xml:space="preserve"> </w:delText>
        </w:r>
        <w:r w:rsidRPr="005D3ED2" w:rsidDel="00EF0E23">
          <w:rPr>
            <w:rFonts w:ascii="Times New Roman" w:eastAsia="Arial" w:hAnsi="Times New Roman" w:cs="Times New Roman"/>
            <w:color w:val="363636"/>
            <w:sz w:val="24"/>
            <w:szCs w:val="24"/>
          </w:rPr>
          <w:delText xml:space="preserve">to </w:delText>
        </w:r>
        <w:r w:rsidRPr="005D3ED2" w:rsidDel="00EF0E23">
          <w:rPr>
            <w:rFonts w:ascii="Times New Roman" w:eastAsia="Arial" w:hAnsi="Times New Roman" w:cs="Times New Roman"/>
            <w:color w:val="363636"/>
            <w:spacing w:val="47"/>
            <w:sz w:val="24"/>
            <w:szCs w:val="24"/>
          </w:rPr>
          <w:delText xml:space="preserve"> </w:delText>
        </w:r>
        <w:r w:rsidRPr="005D3ED2" w:rsidDel="00EF0E23">
          <w:rPr>
            <w:rFonts w:ascii="Times New Roman" w:eastAsia="Arial" w:hAnsi="Times New Roman" w:cs="Times New Roman"/>
            <w:color w:val="363636"/>
            <w:sz w:val="24"/>
            <w:szCs w:val="24"/>
          </w:rPr>
          <w:delText xml:space="preserve">time,  </w:delText>
        </w:r>
        <w:r w:rsidRPr="005D3ED2" w:rsidDel="00EF0E23">
          <w:rPr>
            <w:rFonts w:ascii="Times New Roman" w:eastAsia="Arial" w:hAnsi="Times New Roman" w:cs="Times New Roman"/>
            <w:color w:val="363636"/>
            <w:spacing w:val="1"/>
            <w:sz w:val="24"/>
            <w:szCs w:val="24"/>
          </w:rPr>
          <w:delText xml:space="preserve"> </w:delText>
        </w:r>
        <w:r w:rsidRPr="005D3ED2" w:rsidDel="00EF0E23">
          <w:rPr>
            <w:rFonts w:ascii="Times New Roman" w:eastAsia="Arial" w:hAnsi="Times New Roman" w:cs="Times New Roman"/>
            <w:color w:val="363636"/>
            <w:sz w:val="24"/>
            <w:szCs w:val="24"/>
          </w:rPr>
          <w:delText xml:space="preserve">the  </w:delText>
        </w:r>
        <w:r w:rsidRPr="005D3ED2" w:rsidDel="00EF0E23">
          <w:rPr>
            <w:rFonts w:ascii="Times New Roman" w:eastAsia="Arial" w:hAnsi="Times New Roman" w:cs="Times New Roman"/>
            <w:color w:val="363636"/>
            <w:spacing w:val="4"/>
            <w:sz w:val="24"/>
            <w:szCs w:val="24"/>
          </w:rPr>
          <w:delText xml:space="preserve"> </w:delText>
        </w:r>
        <w:r w:rsidRPr="005D3ED2" w:rsidDel="00EF0E23">
          <w:rPr>
            <w:rFonts w:ascii="Times New Roman" w:eastAsia="Arial" w:hAnsi="Times New Roman" w:cs="Times New Roman"/>
            <w:color w:val="363636"/>
            <w:w w:val="102"/>
            <w:sz w:val="24"/>
            <w:szCs w:val="24"/>
          </w:rPr>
          <w:delText xml:space="preserve">"Loan </w:delText>
        </w:r>
        <w:r w:rsidRPr="005D3ED2" w:rsidDel="00EF0E23">
          <w:rPr>
            <w:rFonts w:ascii="Times New Roman" w:eastAsia="Arial" w:hAnsi="Times New Roman" w:cs="Times New Roman"/>
            <w:color w:val="363636"/>
            <w:w w:val="101"/>
            <w:sz w:val="24"/>
            <w:szCs w:val="24"/>
          </w:rPr>
          <w:delText>Documents"</w:delText>
        </w:r>
        <w:r w:rsidRPr="005D3ED2" w:rsidDel="00EF0E23">
          <w:rPr>
            <w:rFonts w:ascii="Times New Roman" w:eastAsia="Arial" w:hAnsi="Times New Roman" w:cs="Times New Roman"/>
            <w:color w:val="363636"/>
            <w:w w:val="102"/>
            <w:sz w:val="24"/>
            <w:szCs w:val="24"/>
          </w:rPr>
          <w:delText>)</w:delText>
        </w:r>
        <w:r w:rsidRPr="005D3ED2" w:rsidDel="00EF0E23">
          <w:rPr>
            <w:rFonts w:ascii="Times New Roman" w:eastAsia="Arial" w:hAnsi="Times New Roman" w:cs="Times New Roman"/>
            <w:color w:val="363636"/>
            <w:w w:val="101"/>
            <w:sz w:val="24"/>
            <w:szCs w:val="24"/>
          </w:rPr>
          <w:delText>.</w:delText>
        </w:r>
      </w:del>
    </w:p>
    <w:p w:rsidR="00B0331C" w:rsidRPr="005D3ED2" w:rsidDel="00EF0E23" w:rsidRDefault="00B0331C" w:rsidP="00B42C82">
      <w:pPr>
        <w:spacing w:before="6" w:after="0" w:line="240" w:lineRule="exact"/>
        <w:rPr>
          <w:del w:id="70" w:author="Jay" w:date="2017-03-20T15:53:00Z"/>
          <w:rFonts w:ascii="Times New Roman" w:hAnsi="Times New Roman" w:cs="Times New Roman"/>
          <w:sz w:val="24"/>
          <w:szCs w:val="24"/>
        </w:rPr>
      </w:pPr>
    </w:p>
    <w:p w:rsidR="00B0331C" w:rsidRPr="005D3ED2" w:rsidRDefault="00BC30C4" w:rsidP="00EF0E23">
      <w:pPr>
        <w:spacing w:after="0" w:line="259" w:lineRule="auto"/>
        <w:ind w:firstLine="672"/>
        <w:jc w:val="both"/>
        <w:rPr>
          <w:rFonts w:ascii="Times New Roman" w:eastAsia="Arial" w:hAnsi="Times New Roman" w:cs="Times New Roman"/>
          <w:sz w:val="24"/>
          <w:szCs w:val="24"/>
        </w:rPr>
        <w:pPrChange w:id="71" w:author="Jay" w:date="2017-03-20T15:53:00Z">
          <w:pPr>
            <w:spacing w:after="0" w:line="260" w:lineRule="auto"/>
            <w:ind w:firstLine="682"/>
            <w:jc w:val="both"/>
          </w:pPr>
        </w:pPrChange>
      </w:pPr>
      <w:del w:id="72" w:author="Jay" w:date="2017-03-20T15:53:00Z">
        <w:r w:rsidRPr="005D3ED2" w:rsidDel="00EF0E23">
          <w:rPr>
            <w:rFonts w:ascii="Times New Roman" w:eastAsia="Arial" w:hAnsi="Times New Roman" w:cs="Times New Roman"/>
            <w:color w:val="363636"/>
            <w:sz w:val="24"/>
            <w:szCs w:val="24"/>
          </w:rPr>
          <w:delText xml:space="preserve">B.       </w:delText>
        </w:r>
        <w:r w:rsidRPr="005D3ED2" w:rsidDel="00EF0E23">
          <w:rPr>
            <w:rFonts w:ascii="Times New Roman" w:eastAsia="Arial" w:hAnsi="Times New Roman" w:cs="Times New Roman"/>
            <w:color w:val="363636"/>
            <w:spacing w:val="37"/>
            <w:sz w:val="24"/>
            <w:szCs w:val="24"/>
          </w:rPr>
          <w:delText xml:space="preserve"> </w:delText>
        </w:r>
        <w:r w:rsidRPr="005D3ED2" w:rsidDel="00EF0E23">
          <w:rPr>
            <w:rFonts w:ascii="Times New Roman" w:eastAsia="Arial" w:hAnsi="Times New Roman" w:cs="Times New Roman"/>
            <w:color w:val="363636"/>
            <w:sz w:val="24"/>
            <w:szCs w:val="24"/>
          </w:rPr>
          <w:delText xml:space="preserve">The  </w:delText>
        </w:r>
        <w:r w:rsidRPr="005D3ED2" w:rsidDel="00EF0E23">
          <w:rPr>
            <w:rFonts w:ascii="Times New Roman" w:eastAsia="Arial" w:hAnsi="Times New Roman" w:cs="Times New Roman"/>
            <w:color w:val="363636"/>
            <w:spacing w:val="3"/>
            <w:sz w:val="24"/>
            <w:szCs w:val="24"/>
          </w:rPr>
          <w:delText xml:space="preserve"> </w:delText>
        </w:r>
        <w:r w:rsidRPr="005D3ED2" w:rsidDel="00EF0E23">
          <w:rPr>
            <w:rFonts w:ascii="Times New Roman" w:eastAsia="Arial" w:hAnsi="Times New Roman" w:cs="Times New Roman"/>
            <w:color w:val="363636"/>
            <w:sz w:val="24"/>
            <w:szCs w:val="24"/>
          </w:rPr>
          <w:delText xml:space="preserve">Originating  </w:delText>
        </w:r>
        <w:r w:rsidRPr="005D3ED2" w:rsidDel="00EF0E23">
          <w:rPr>
            <w:rFonts w:ascii="Times New Roman" w:eastAsia="Arial" w:hAnsi="Times New Roman" w:cs="Times New Roman"/>
            <w:color w:val="363636"/>
            <w:spacing w:val="28"/>
            <w:sz w:val="24"/>
            <w:szCs w:val="24"/>
          </w:rPr>
          <w:delText xml:space="preserve"> </w:delText>
        </w:r>
        <w:r w:rsidRPr="005D3ED2" w:rsidDel="00EF0E23">
          <w:rPr>
            <w:rFonts w:ascii="Times New Roman" w:eastAsia="Arial" w:hAnsi="Times New Roman" w:cs="Times New Roman"/>
            <w:color w:val="363636"/>
            <w:sz w:val="24"/>
            <w:szCs w:val="24"/>
          </w:rPr>
          <w:delText xml:space="preserve">Entity </w:delText>
        </w:r>
        <w:r w:rsidRPr="005D3ED2" w:rsidDel="00EF0E23">
          <w:rPr>
            <w:rFonts w:ascii="Times New Roman" w:eastAsia="Arial" w:hAnsi="Times New Roman" w:cs="Times New Roman"/>
            <w:color w:val="363636"/>
            <w:spacing w:val="52"/>
            <w:sz w:val="24"/>
            <w:szCs w:val="24"/>
          </w:rPr>
          <w:delText xml:space="preserve"> </w:delText>
        </w:r>
        <w:r w:rsidRPr="005D3ED2" w:rsidDel="00EF0E23">
          <w:rPr>
            <w:rFonts w:ascii="Times New Roman" w:eastAsia="Arial" w:hAnsi="Times New Roman" w:cs="Times New Roman"/>
            <w:color w:val="363636"/>
            <w:sz w:val="24"/>
            <w:szCs w:val="24"/>
          </w:rPr>
          <w:delText xml:space="preserve">desires  </w:delText>
        </w:r>
        <w:r w:rsidRPr="005D3ED2" w:rsidDel="00EF0E23">
          <w:rPr>
            <w:rFonts w:ascii="Times New Roman" w:eastAsia="Arial" w:hAnsi="Times New Roman" w:cs="Times New Roman"/>
            <w:color w:val="363636"/>
            <w:spacing w:val="14"/>
            <w:sz w:val="24"/>
            <w:szCs w:val="24"/>
          </w:rPr>
          <w:delText xml:space="preserve"> </w:delText>
        </w:r>
        <w:r w:rsidRPr="005D3ED2" w:rsidDel="00EF0E23">
          <w:rPr>
            <w:rFonts w:ascii="Times New Roman" w:eastAsia="Arial" w:hAnsi="Times New Roman" w:cs="Times New Roman"/>
            <w:color w:val="363636"/>
            <w:sz w:val="24"/>
            <w:szCs w:val="24"/>
          </w:rPr>
          <w:delText xml:space="preserve">to  </w:delText>
        </w:r>
        <w:r w:rsidRPr="005D3ED2" w:rsidDel="00EF0E23">
          <w:rPr>
            <w:rFonts w:ascii="Times New Roman" w:eastAsia="Arial" w:hAnsi="Times New Roman" w:cs="Times New Roman"/>
            <w:color w:val="363636"/>
            <w:spacing w:val="6"/>
            <w:sz w:val="24"/>
            <w:szCs w:val="24"/>
          </w:rPr>
          <w:delText xml:space="preserve"> </w:delText>
        </w:r>
        <w:r w:rsidRPr="005D3ED2" w:rsidDel="00EF0E23">
          <w:rPr>
            <w:rFonts w:ascii="Times New Roman" w:eastAsia="Arial" w:hAnsi="Times New Roman" w:cs="Times New Roman"/>
            <w:color w:val="363636"/>
            <w:sz w:val="24"/>
            <w:szCs w:val="24"/>
          </w:rPr>
          <w:delText xml:space="preserve">sell </w:delText>
        </w:r>
        <w:r w:rsidRPr="005D3ED2" w:rsidDel="00EF0E23">
          <w:rPr>
            <w:rFonts w:ascii="Times New Roman" w:eastAsia="Arial" w:hAnsi="Times New Roman" w:cs="Times New Roman"/>
            <w:color w:val="363636"/>
            <w:spacing w:val="50"/>
            <w:sz w:val="24"/>
            <w:szCs w:val="24"/>
          </w:rPr>
          <w:delText xml:space="preserve"> </w:delText>
        </w:r>
        <w:r w:rsidRPr="005D3ED2" w:rsidDel="00EF0E23">
          <w:rPr>
            <w:rFonts w:ascii="Times New Roman" w:eastAsia="Arial" w:hAnsi="Times New Roman" w:cs="Times New Roman"/>
            <w:color w:val="363636"/>
            <w:sz w:val="24"/>
            <w:szCs w:val="24"/>
          </w:rPr>
          <w:delText xml:space="preserve">to  </w:delText>
        </w:r>
        <w:r w:rsidRPr="005D3ED2" w:rsidDel="00EF0E23">
          <w:rPr>
            <w:rFonts w:ascii="Times New Roman" w:eastAsia="Arial" w:hAnsi="Times New Roman" w:cs="Times New Roman"/>
            <w:color w:val="363636"/>
            <w:spacing w:val="1"/>
            <w:sz w:val="24"/>
            <w:szCs w:val="24"/>
          </w:rPr>
          <w:delText xml:space="preserve"> </w:delText>
        </w:r>
        <w:r w:rsidRPr="005D3ED2" w:rsidDel="00EF0E23">
          <w:rPr>
            <w:rFonts w:ascii="Times New Roman" w:eastAsia="Arial" w:hAnsi="Times New Roman" w:cs="Times New Roman"/>
            <w:color w:val="363636"/>
            <w:sz w:val="24"/>
            <w:szCs w:val="24"/>
          </w:rPr>
          <w:delText xml:space="preserve">the  </w:delText>
        </w:r>
        <w:r w:rsidRPr="005D3ED2" w:rsidDel="00EF0E23">
          <w:rPr>
            <w:rFonts w:ascii="Times New Roman" w:eastAsia="Arial" w:hAnsi="Times New Roman" w:cs="Times New Roman"/>
            <w:color w:val="363636"/>
            <w:spacing w:val="18"/>
            <w:sz w:val="24"/>
            <w:szCs w:val="24"/>
          </w:rPr>
          <w:delText xml:space="preserve"> </w:delText>
        </w:r>
        <w:r w:rsidRPr="005D3ED2" w:rsidDel="00EF0E23">
          <w:rPr>
            <w:rFonts w:ascii="Times New Roman" w:eastAsia="Arial" w:hAnsi="Times New Roman" w:cs="Times New Roman"/>
            <w:color w:val="363636"/>
            <w:sz w:val="24"/>
            <w:szCs w:val="24"/>
          </w:rPr>
          <w:delText xml:space="preserve">Participating  </w:delText>
        </w:r>
        <w:r w:rsidRPr="005D3ED2" w:rsidDel="00EF0E23">
          <w:rPr>
            <w:rFonts w:ascii="Times New Roman" w:eastAsia="Arial" w:hAnsi="Times New Roman" w:cs="Times New Roman"/>
            <w:color w:val="363636"/>
            <w:spacing w:val="14"/>
            <w:sz w:val="24"/>
            <w:szCs w:val="24"/>
          </w:rPr>
          <w:delText xml:space="preserve"> </w:delText>
        </w:r>
        <w:r w:rsidRPr="005D3ED2" w:rsidDel="00EF0E23">
          <w:rPr>
            <w:rFonts w:ascii="Times New Roman" w:eastAsia="Arial" w:hAnsi="Times New Roman" w:cs="Times New Roman"/>
            <w:color w:val="363636"/>
            <w:sz w:val="24"/>
            <w:szCs w:val="24"/>
          </w:rPr>
          <w:delText xml:space="preserve">Entity, </w:delText>
        </w:r>
        <w:r w:rsidRPr="005D3ED2" w:rsidDel="00EF0E23">
          <w:rPr>
            <w:rFonts w:ascii="Times New Roman" w:eastAsia="Arial" w:hAnsi="Times New Roman" w:cs="Times New Roman"/>
            <w:color w:val="363636"/>
            <w:spacing w:val="53"/>
            <w:sz w:val="24"/>
            <w:szCs w:val="24"/>
          </w:rPr>
          <w:delText xml:space="preserve"> </w:delText>
        </w:r>
        <w:r w:rsidRPr="005D3ED2" w:rsidDel="00EF0E23">
          <w:rPr>
            <w:rFonts w:ascii="Times New Roman" w:eastAsia="Arial" w:hAnsi="Times New Roman" w:cs="Times New Roman"/>
            <w:color w:val="363636"/>
            <w:sz w:val="24"/>
            <w:szCs w:val="24"/>
          </w:rPr>
          <w:delText xml:space="preserve">and </w:delText>
        </w:r>
        <w:r w:rsidRPr="005D3ED2" w:rsidDel="00EF0E23">
          <w:rPr>
            <w:rFonts w:ascii="Times New Roman" w:eastAsia="Arial" w:hAnsi="Times New Roman" w:cs="Times New Roman"/>
            <w:color w:val="363636"/>
            <w:spacing w:val="50"/>
            <w:sz w:val="24"/>
            <w:szCs w:val="24"/>
          </w:rPr>
          <w:delText xml:space="preserve"> </w:delText>
        </w:r>
        <w:r w:rsidRPr="005D3ED2" w:rsidDel="00EF0E23">
          <w:rPr>
            <w:rFonts w:ascii="Times New Roman" w:eastAsia="Arial" w:hAnsi="Times New Roman" w:cs="Times New Roman"/>
            <w:color w:val="363636"/>
            <w:w w:val="104"/>
            <w:sz w:val="24"/>
            <w:szCs w:val="24"/>
          </w:rPr>
          <w:delText xml:space="preserve">the </w:delText>
        </w:r>
        <w:r w:rsidRPr="005D3ED2" w:rsidDel="00EF0E23">
          <w:rPr>
            <w:rFonts w:ascii="Times New Roman" w:eastAsia="Arial" w:hAnsi="Times New Roman" w:cs="Times New Roman"/>
            <w:color w:val="363636"/>
            <w:sz w:val="24"/>
            <w:szCs w:val="24"/>
          </w:rPr>
          <w:delText xml:space="preserve">Participating </w:delText>
        </w:r>
        <w:r w:rsidRPr="005D3ED2" w:rsidDel="00EF0E23">
          <w:rPr>
            <w:rFonts w:ascii="Times New Roman" w:eastAsia="Arial" w:hAnsi="Times New Roman" w:cs="Times New Roman"/>
            <w:color w:val="363636"/>
            <w:spacing w:val="21"/>
            <w:sz w:val="24"/>
            <w:szCs w:val="24"/>
          </w:rPr>
          <w:delText xml:space="preserve"> </w:delText>
        </w:r>
        <w:r w:rsidRPr="005D3ED2" w:rsidDel="00EF0E23">
          <w:rPr>
            <w:rFonts w:ascii="Times New Roman" w:eastAsia="Arial" w:hAnsi="Times New Roman" w:cs="Times New Roman"/>
            <w:color w:val="363636"/>
            <w:sz w:val="24"/>
            <w:szCs w:val="24"/>
          </w:rPr>
          <w:delText xml:space="preserve">Entity </w:delText>
        </w:r>
        <w:r w:rsidRPr="005D3ED2" w:rsidDel="00EF0E23">
          <w:rPr>
            <w:rFonts w:ascii="Times New Roman" w:eastAsia="Arial" w:hAnsi="Times New Roman" w:cs="Times New Roman"/>
            <w:color w:val="363636"/>
            <w:spacing w:val="16"/>
            <w:sz w:val="24"/>
            <w:szCs w:val="24"/>
          </w:rPr>
          <w:delText xml:space="preserve"> </w:delText>
        </w:r>
        <w:r w:rsidRPr="005D3ED2" w:rsidDel="00EF0E23">
          <w:rPr>
            <w:rFonts w:ascii="Times New Roman" w:eastAsia="Arial" w:hAnsi="Times New Roman" w:cs="Times New Roman"/>
            <w:color w:val="363636"/>
            <w:sz w:val="24"/>
            <w:szCs w:val="24"/>
          </w:rPr>
          <w:delText xml:space="preserve">desires </w:delText>
        </w:r>
        <w:r w:rsidRPr="005D3ED2" w:rsidDel="00EF0E23">
          <w:rPr>
            <w:rFonts w:ascii="Times New Roman" w:eastAsia="Arial" w:hAnsi="Times New Roman" w:cs="Times New Roman"/>
            <w:color w:val="363636"/>
            <w:spacing w:val="36"/>
            <w:sz w:val="24"/>
            <w:szCs w:val="24"/>
          </w:rPr>
          <w:delText xml:space="preserve"> </w:delText>
        </w:r>
        <w:r w:rsidRPr="005D3ED2" w:rsidDel="00EF0E23">
          <w:rPr>
            <w:rFonts w:ascii="Times New Roman" w:eastAsia="Arial" w:hAnsi="Times New Roman" w:cs="Times New Roman"/>
            <w:color w:val="363636"/>
            <w:sz w:val="24"/>
            <w:szCs w:val="24"/>
          </w:rPr>
          <w:delText xml:space="preserve">to </w:delText>
        </w:r>
        <w:r w:rsidRPr="005D3ED2" w:rsidDel="00EF0E23">
          <w:rPr>
            <w:rFonts w:ascii="Times New Roman" w:eastAsia="Arial" w:hAnsi="Times New Roman" w:cs="Times New Roman"/>
            <w:color w:val="363636"/>
            <w:spacing w:val="15"/>
            <w:sz w:val="24"/>
            <w:szCs w:val="24"/>
          </w:rPr>
          <w:delText xml:space="preserve"> </w:delText>
        </w:r>
        <w:r w:rsidRPr="005D3ED2" w:rsidDel="00EF0E23">
          <w:rPr>
            <w:rFonts w:ascii="Times New Roman" w:eastAsia="Arial" w:hAnsi="Times New Roman" w:cs="Times New Roman"/>
            <w:color w:val="363636"/>
            <w:sz w:val="24"/>
            <w:szCs w:val="24"/>
          </w:rPr>
          <w:delText xml:space="preserve">purchase </w:delText>
        </w:r>
        <w:r w:rsidRPr="005D3ED2" w:rsidDel="00EF0E23">
          <w:rPr>
            <w:rFonts w:ascii="Times New Roman" w:eastAsia="Arial" w:hAnsi="Times New Roman" w:cs="Times New Roman"/>
            <w:color w:val="363636"/>
            <w:spacing w:val="50"/>
            <w:sz w:val="24"/>
            <w:szCs w:val="24"/>
          </w:rPr>
          <w:delText xml:space="preserve"> </w:delText>
        </w:r>
        <w:r w:rsidRPr="005D3ED2" w:rsidDel="00EF0E23">
          <w:rPr>
            <w:rFonts w:ascii="Times New Roman" w:eastAsia="Arial" w:hAnsi="Times New Roman" w:cs="Times New Roman"/>
            <w:color w:val="363636"/>
            <w:sz w:val="24"/>
            <w:szCs w:val="24"/>
          </w:rPr>
          <w:delText xml:space="preserve">from </w:delText>
        </w:r>
        <w:r w:rsidRPr="005D3ED2" w:rsidDel="00EF0E23">
          <w:rPr>
            <w:rFonts w:ascii="Times New Roman" w:eastAsia="Arial" w:hAnsi="Times New Roman" w:cs="Times New Roman"/>
            <w:color w:val="363636"/>
            <w:spacing w:val="28"/>
            <w:sz w:val="24"/>
            <w:szCs w:val="24"/>
          </w:rPr>
          <w:delText xml:space="preserve"> </w:delText>
        </w:r>
        <w:r w:rsidRPr="005D3ED2" w:rsidDel="00EF0E23">
          <w:rPr>
            <w:rFonts w:ascii="Times New Roman" w:eastAsia="Arial" w:hAnsi="Times New Roman" w:cs="Times New Roman"/>
            <w:color w:val="363636"/>
            <w:sz w:val="24"/>
            <w:szCs w:val="24"/>
          </w:rPr>
          <w:delText xml:space="preserve">the </w:delText>
        </w:r>
        <w:r w:rsidRPr="005D3ED2" w:rsidDel="00EF0E23">
          <w:rPr>
            <w:rFonts w:ascii="Times New Roman" w:eastAsia="Arial" w:hAnsi="Times New Roman" w:cs="Times New Roman"/>
            <w:color w:val="363636"/>
            <w:spacing w:val="26"/>
            <w:sz w:val="24"/>
            <w:szCs w:val="24"/>
          </w:rPr>
          <w:delText xml:space="preserve"> </w:delText>
        </w:r>
        <w:r w:rsidRPr="005D3ED2" w:rsidDel="00EF0E23">
          <w:rPr>
            <w:rFonts w:ascii="Times New Roman" w:eastAsia="Arial" w:hAnsi="Times New Roman" w:cs="Times New Roman"/>
            <w:color w:val="363636"/>
            <w:sz w:val="24"/>
            <w:szCs w:val="24"/>
          </w:rPr>
          <w:delText xml:space="preserve">Originating </w:delText>
        </w:r>
        <w:r w:rsidRPr="005D3ED2" w:rsidDel="00EF0E23">
          <w:rPr>
            <w:rFonts w:ascii="Times New Roman" w:eastAsia="Arial" w:hAnsi="Times New Roman" w:cs="Times New Roman"/>
            <w:color w:val="363636"/>
            <w:spacing w:val="36"/>
            <w:sz w:val="24"/>
            <w:szCs w:val="24"/>
          </w:rPr>
          <w:delText xml:space="preserve"> </w:delText>
        </w:r>
        <w:r w:rsidRPr="005D3ED2" w:rsidDel="00EF0E23">
          <w:rPr>
            <w:rFonts w:ascii="Times New Roman" w:eastAsia="Arial" w:hAnsi="Times New Roman" w:cs="Times New Roman"/>
            <w:color w:val="363636"/>
            <w:sz w:val="24"/>
            <w:szCs w:val="24"/>
          </w:rPr>
          <w:delText xml:space="preserve">Entity </w:delText>
        </w:r>
        <w:r w:rsidRPr="005D3ED2" w:rsidDel="00EF0E23">
          <w:rPr>
            <w:rFonts w:ascii="Times New Roman" w:eastAsia="Arial" w:hAnsi="Times New Roman" w:cs="Times New Roman"/>
            <w:color w:val="363636"/>
            <w:spacing w:val="25"/>
            <w:sz w:val="24"/>
            <w:szCs w:val="24"/>
          </w:rPr>
          <w:delText xml:space="preserve"> </w:delText>
        </w:r>
        <w:r w:rsidRPr="005D3ED2" w:rsidDel="00EF0E23">
          <w:rPr>
            <w:rFonts w:ascii="Times New Roman" w:eastAsia="Arial" w:hAnsi="Times New Roman" w:cs="Times New Roman"/>
            <w:color w:val="363636"/>
            <w:sz w:val="24"/>
            <w:szCs w:val="24"/>
          </w:rPr>
          <w:delText xml:space="preserve">an </w:delText>
        </w:r>
        <w:r w:rsidRPr="005D3ED2" w:rsidDel="00EF0E23">
          <w:rPr>
            <w:rFonts w:ascii="Times New Roman" w:eastAsia="Arial" w:hAnsi="Times New Roman" w:cs="Times New Roman"/>
            <w:color w:val="363636"/>
            <w:spacing w:val="13"/>
            <w:sz w:val="24"/>
            <w:szCs w:val="24"/>
          </w:rPr>
          <w:delText xml:space="preserve"> </w:delText>
        </w:r>
        <w:r w:rsidRPr="005D3ED2" w:rsidDel="00EF0E23">
          <w:rPr>
            <w:rFonts w:ascii="Times New Roman" w:eastAsia="Arial" w:hAnsi="Times New Roman" w:cs="Times New Roman"/>
            <w:color w:val="363636"/>
            <w:sz w:val="24"/>
            <w:szCs w:val="24"/>
          </w:rPr>
          <w:delText xml:space="preserve">interest </w:delText>
        </w:r>
        <w:r w:rsidRPr="005D3ED2" w:rsidDel="00EF0E23">
          <w:rPr>
            <w:rFonts w:ascii="Times New Roman" w:eastAsia="Arial" w:hAnsi="Times New Roman" w:cs="Times New Roman"/>
            <w:color w:val="363636"/>
            <w:spacing w:val="21"/>
            <w:sz w:val="24"/>
            <w:szCs w:val="24"/>
          </w:rPr>
          <w:delText xml:space="preserve"> </w:delText>
        </w:r>
        <w:r w:rsidRPr="005D3ED2" w:rsidDel="00EF0E23">
          <w:rPr>
            <w:rFonts w:ascii="Times New Roman" w:eastAsia="Arial" w:hAnsi="Times New Roman" w:cs="Times New Roman"/>
            <w:color w:val="363636"/>
            <w:sz w:val="24"/>
            <w:szCs w:val="24"/>
          </w:rPr>
          <w:delText xml:space="preserve">in </w:delText>
        </w:r>
        <w:r w:rsidRPr="005D3ED2" w:rsidDel="00EF0E23">
          <w:rPr>
            <w:rFonts w:ascii="Times New Roman" w:eastAsia="Arial" w:hAnsi="Times New Roman" w:cs="Times New Roman"/>
            <w:color w:val="363636"/>
            <w:spacing w:val="12"/>
            <w:sz w:val="24"/>
            <w:szCs w:val="24"/>
          </w:rPr>
          <w:delText xml:space="preserve"> </w:delText>
        </w:r>
        <w:r w:rsidRPr="005D3ED2" w:rsidDel="00EF0E23">
          <w:rPr>
            <w:rFonts w:ascii="Times New Roman" w:eastAsia="Arial" w:hAnsi="Times New Roman" w:cs="Times New Roman"/>
            <w:color w:val="363636"/>
            <w:sz w:val="24"/>
            <w:szCs w:val="24"/>
          </w:rPr>
          <w:lastRenderedPageBreak/>
          <w:delText xml:space="preserve">the </w:delText>
        </w:r>
        <w:r w:rsidRPr="005D3ED2" w:rsidDel="00EF0E23">
          <w:rPr>
            <w:rFonts w:ascii="Times New Roman" w:eastAsia="Arial" w:hAnsi="Times New Roman" w:cs="Times New Roman"/>
            <w:color w:val="363636"/>
            <w:spacing w:val="16"/>
            <w:sz w:val="24"/>
            <w:szCs w:val="24"/>
          </w:rPr>
          <w:delText xml:space="preserve"> </w:delText>
        </w:r>
        <w:r w:rsidRPr="005D3ED2" w:rsidDel="00EF0E23">
          <w:rPr>
            <w:rFonts w:ascii="Times New Roman" w:eastAsia="Arial" w:hAnsi="Times New Roman" w:cs="Times New Roman"/>
            <w:color w:val="363636"/>
            <w:w w:val="104"/>
            <w:sz w:val="24"/>
            <w:szCs w:val="24"/>
          </w:rPr>
          <w:delText xml:space="preserve">Loan </w:delText>
        </w:r>
        <w:r w:rsidRPr="005D3ED2" w:rsidDel="00EF0E23">
          <w:rPr>
            <w:rFonts w:ascii="Times New Roman" w:eastAsia="Arial" w:hAnsi="Times New Roman" w:cs="Times New Roman"/>
            <w:color w:val="363636"/>
            <w:sz w:val="24"/>
            <w:szCs w:val="24"/>
          </w:rPr>
          <w:delText>pursuant</w:delText>
        </w:r>
        <w:r w:rsidRPr="005D3ED2" w:rsidDel="00EF0E23">
          <w:rPr>
            <w:rFonts w:ascii="Times New Roman" w:eastAsia="Arial" w:hAnsi="Times New Roman" w:cs="Times New Roman"/>
            <w:color w:val="363636"/>
            <w:spacing w:val="9"/>
            <w:sz w:val="24"/>
            <w:szCs w:val="24"/>
          </w:rPr>
          <w:delText xml:space="preserve"> </w:delText>
        </w:r>
        <w:r w:rsidRPr="005D3ED2" w:rsidDel="00EF0E23">
          <w:rPr>
            <w:rFonts w:ascii="Times New Roman" w:eastAsia="Arial" w:hAnsi="Times New Roman" w:cs="Times New Roman"/>
            <w:color w:val="363636"/>
            <w:sz w:val="24"/>
            <w:szCs w:val="24"/>
          </w:rPr>
          <w:delText>to</w:delText>
        </w:r>
        <w:r w:rsidRPr="005D3ED2" w:rsidDel="00EF0E23">
          <w:rPr>
            <w:rFonts w:ascii="Times New Roman" w:eastAsia="Arial" w:hAnsi="Times New Roman" w:cs="Times New Roman"/>
            <w:color w:val="363636"/>
            <w:spacing w:val="9"/>
            <w:sz w:val="24"/>
            <w:szCs w:val="24"/>
          </w:rPr>
          <w:delText xml:space="preserve"> </w:delText>
        </w:r>
        <w:r w:rsidRPr="005D3ED2" w:rsidDel="00EF0E23">
          <w:rPr>
            <w:rFonts w:ascii="Times New Roman" w:eastAsia="Arial" w:hAnsi="Times New Roman" w:cs="Times New Roman"/>
            <w:color w:val="363636"/>
            <w:sz w:val="24"/>
            <w:szCs w:val="24"/>
          </w:rPr>
          <w:delText>the</w:delText>
        </w:r>
        <w:r w:rsidRPr="005D3ED2" w:rsidDel="00EF0E23">
          <w:rPr>
            <w:rFonts w:ascii="Times New Roman" w:eastAsia="Arial" w:hAnsi="Times New Roman" w:cs="Times New Roman"/>
            <w:color w:val="363636"/>
            <w:spacing w:val="7"/>
            <w:sz w:val="24"/>
            <w:szCs w:val="24"/>
          </w:rPr>
          <w:delText xml:space="preserve"> </w:delText>
        </w:r>
        <w:r w:rsidRPr="005D3ED2" w:rsidDel="00EF0E23">
          <w:rPr>
            <w:rFonts w:ascii="Times New Roman" w:eastAsia="Arial" w:hAnsi="Times New Roman" w:cs="Times New Roman"/>
            <w:color w:val="363636"/>
            <w:sz w:val="24"/>
            <w:szCs w:val="24"/>
          </w:rPr>
          <w:delText>following</w:delText>
        </w:r>
        <w:r w:rsidRPr="005D3ED2" w:rsidDel="00EF0E23">
          <w:rPr>
            <w:rFonts w:ascii="Times New Roman" w:eastAsia="Arial" w:hAnsi="Times New Roman" w:cs="Times New Roman"/>
            <w:color w:val="363636"/>
            <w:spacing w:val="13"/>
            <w:sz w:val="24"/>
            <w:szCs w:val="24"/>
          </w:rPr>
          <w:delText xml:space="preserve"> </w:delText>
        </w:r>
        <w:r w:rsidRPr="005D3ED2" w:rsidDel="00EF0E23">
          <w:rPr>
            <w:rFonts w:ascii="Times New Roman" w:eastAsia="Arial" w:hAnsi="Times New Roman" w:cs="Times New Roman"/>
            <w:color w:val="363636"/>
            <w:sz w:val="24"/>
            <w:szCs w:val="24"/>
          </w:rPr>
          <w:delText>terms</w:delText>
        </w:r>
        <w:r w:rsidRPr="005D3ED2" w:rsidDel="00EF0E23">
          <w:rPr>
            <w:rFonts w:ascii="Times New Roman" w:eastAsia="Arial" w:hAnsi="Times New Roman" w:cs="Times New Roman"/>
            <w:color w:val="363636"/>
            <w:spacing w:val="18"/>
            <w:sz w:val="24"/>
            <w:szCs w:val="24"/>
          </w:rPr>
          <w:delText xml:space="preserve"> </w:delText>
        </w:r>
        <w:r w:rsidRPr="005D3ED2" w:rsidDel="00EF0E23">
          <w:rPr>
            <w:rFonts w:ascii="Times New Roman" w:eastAsia="Arial" w:hAnsi="Times New Roman" w:cs="Times New Roman"/>
            <w:color w:val="363636"/>
            <w:sz w:val="24"/>
            <w:szCs w:val="24"/>
          </w:rPr>
          <w:delText>and</w:delText>
        </w:r>
        <w:r w:rsidRPr="005D3ED2" w:rsidDel="00EF0E23">
          <w:rPr>
            <w:rFonts w:ascii="Times New Roman" w:eastAsia="Arial" w:hAnsi="Times New Roman" w:cs="Times New Roman"/>
            <w:color w:val="363636"/>
            <w:spacing w:val="14"/>
            <w:sz w:val="24"/>
            <w:szCs w:val="24"/>
          </w:rPr>
          <w:delText xml:space="preserve"> </w:delText>
        </w:r>
        <w:r w:rsidRPr="005D3ED2" w:rsidDel="00EF0E23">
          <w:rPr>
            <w:rFonts w:ascii="Times New Roman" w:eastAsia="Arial" w:hAnsi="Times New Roman" w:cs="Times New Roman"/>
            <w:color w:val="363636"/>
            <w:w w:val="102"/>
            <w:sz w:val="24"/>
            <w:szCs w:val="24"/>
          </w:rPr>
          <w:delText>conditions.</w:delText>
        </w:r>
      </w:del>
    </w:p>
    <w:p w:rsidR="00B0331C" w:rsidRPr="00B42C82" w:rsidRDefault="00B0331C" w:rsidP="00B42C82">
      <w:pPr>
        <w:spacing w:before="5" w:after="0" w:line="240" w:lineRule="exact"/>
        <w:rPr>
          <w:rFonts w:ascii="Times New Roman" w:hAnsi="Times New Roman" w:cs="Times New Roman"/>
          <w:sz w:val="24"/>
          <w:szCs w:val="24"/>
        </w:rPr>
      </w:pPr>
    </w:p>
    <w:p w:rsidR="00B0331C" w:rsidRPr="00B42C82" w:rsidRDefault="00BC30C4" w:rsidP="00B42C82">
      <w:pPr>
        <w:spacing w:after="0" w:line="240" w:lineRule="auto"/>
        <w:jc w:val="center"/>
        <w:rPr>
          <w:rFonts w:ascii="Times New Roman" w:eastAsia="Arial" w:hAnsi="Times New Roman" w:cs="Times New Roman"/>
          <w:sz w:val="24"/>
          <w:szCs w:val="24"/>
        </w:rPr>
      </w:pPr>
      <w:r w:rsidRPr="00B42C82">
        <w:rPr>
          <w:rFonts w:ascii="Times New Roman" w:eastAsia="Arial" w:hAnsi="Times New Roman" w:cs="Times New Roman"/>
          <w:b/>
          <w:bCs/>
          <w:color w:val="363636"/>
          <w:sz w:val="24"/>
          <w:szCs w:val="24"/>
          <w:u w:val="thick" w:color="000000"/>
        </w:rPr>
        <w:t>STATEMENT</w:t>
      </w:r>
      <w:r w:rsidRPr="00B42C82">
        <w:rPr>
          <w:rFonts w:ascii="Times New Roman" w:eastAsia="Arial" w:hAnsi="Times New Roman" w:cs="Times New Roman"/>
          <w:b/>
          <w:bCs/>
          <w:color w:val="363636"/>
          <w:spacing w:val="22"/>
          <w:sz w:val="24"/>
          <w:szCs w:val="24"/>
          <w:u w:val="thick" w:color="000000"/>
        </w:rPr>
        <w:t xml:space="preserve"> </w:t>
      </w:r>
      <w:r w:rsidRPr="00B42C82">
        <w:rPr>
          <w:rFonts w:ascii="Times New Roman" w:eastAsia="Arial" w:hAnsi="Times New Roman" w:cs="Times New Roman"/>
          <w:b/>
          <w:bCs/>
          <w:color w:val="363636"/>
          <w:sz w:val="24"/>
          <w:szCs w:val="24"/>
          <w:u w:val="thick" w:color="000000"/>
        </w:rPr>
        <w:t>OF</w:t>
      </w:r>
      <w:r w:rsidRPr="00B42C82">
        <w:rPr>
          <w:rFonts w:ascii="Times New Roman" w:eastAsia="Arial" w:hAnsi="Times New Roman" w:cs="Times New Roman"/>
          <w:b/>
          <w:bCs/>
          <w:color w:val="363636"/>
          <w:spacing w:val="12"/>
          <w:sz w:val="24"/>
          <w:szCs w:val="24"/>
          <w:u w:val="thick" w:color="000000"/>
        </w:rPr>
        <w:t xml:space="preserve"> </w:t>
      </w:r>
      <w:r w:rsidRPr="00B42C82">
        <w:rPr>
          <w:rFonts w:ascii="Times New Roman" w:eastAsia="Arial" w:hAnsi="Times New Roman" w:cs="Times New Roman"/>
          <w:b/>
          <w:bCs/>
          <w:color w:val="363636"/>
          <w:w w:val="103"/>
          <w:sz w:val="24"/>
          <w:szCs w:val="24"/>
          <w:u w:val="thick" w:color="000000"/>
        </w:rPr>
        <w:t>AGREEMENT:</w:t>
      </w:r>
    </w:p>
    <w:p w:rsidR="00B0331C" w:rsidRPr="00B42C82" w:rsidRDefault="00B0331C" w:rsidP="00B42C82">
      <w:pPr>
        <w:spacing w:before="4" w:after="0" w:line="260" w:lineRule="exact"/>
        <w:rPr>
          <w:rFonts w:ascii="Times New Roman" w:hAnsi="Times New Roman" w:cs="Times New Roman"/>
          <w:sz w:val="24"/>
          <w:szCs w:val="24"/>
        </w:rPr>
      </w:pPr>
    </w:p>
    <w:p w:rsidR="00B0331C" w:rsidRPr="00B42C82" w:rsidRDefault="00BC30C4" w:rsidP="00B42C82">
      <w:pPr>
        <w:spacing w:after="0" w:line="265" w:lineRule="auto"/>
        <w:ind w:firstLine="691"/>
        <w:jc w:val="both"/>
        <w:rPr>
          <w:rFonts w:ascii="Times New Roman" w:eastAsia="Arial" w:hAnsi="Times New Roman" w:cs="Times New Roman"/>
          <w:sz w:val="24"/>
          <w:szCs w:val="24"/>
        </w:rPr>
      </w:pPr>
      <w:r w:rsidRPr="00B42C82">
        <w:rPr>
          <w:rFonts w:ascii="Times New Roman" w:eastAsia="Arial" w:hAnsi="Times New Roman" w:cs="Times New Roman"/>
          <w:b/>
          <w:bCs/>
          <w:color w:val="363636"/>
          <w:sz w:val="24"/>
          <w:szCs w:val="24"/>
        </w:rPr>
        <w:t>NOW,</w:t>
      </w:r>
      <w:r w:rsidRPr="00B42C82">
        <w:rPr>
          <w:rFonts w:ascii="Times New Roman" w:eastAsia="Arial" w:hAnsi="Times New Roman" w:cs="Times New Roman"/>
          <w:b/>
          <w:bCs/>
          <w:color w:val="363636"/>
          <w:spacing w:val="43"/>
          <w:sz w:val="24"/>
          <w:szCs w:val="24"/>
        </w:rPr>
        <w:t xml:space="preserve"> </w:t>
      </w:r>
      <w:r w:rsidRPr="00B42C82">
        <w:rPr>
          <w:rFonts w:ascii="Times New Roman" w:eastAsia="Arial" w:hAnsi="Times New Roman" w:cs="Times New Roman"/>
          <w:b/>
          <w:bCs/>
          <w:color w:val="363636"/>
          <w:sz w:val="24"/>
          <w:szCs w:val="24"/>
        </w:rPr>
        <w:t>THEREFORE,</w:t>
      </w:r>
      <w:r w:rsidRPr="00B42C82">
        <w:rPr>
          <w:rFonts w:ascii="Times New Roman" w:eastAsia="Arial" w:hAnsi="Times New Roman" w:cs="Times New Roman"/>
          <w:b/>
          <w:bCs/>
          <w:color w:val="363636"/>
          <w:spacing w:val="55"/>
          <w:sz w:val="24"/>
          <w:szCs w:val="24"/>
        </w:rPr>
        <w:t xml:space="preserve"> </w:t>
      </w:r>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good</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valuable</w:t>
      </w:r>
      <w:r w:rsidRPr="00B42C82">
        <w:rPr>
          <w:rFonts w:ascii="Times New Roman" w:eastAsia="Arial" w:hAnsi="Times New Roman" w:cs="Times New Roman"/>
          <w:color w:val="363636"/>
          <w:spacing w:val="45"/>
          <w:sz w:val="24"/>
          <w:szCs w:val="24"/>
        </w:rPr>
        <w:t xml:space="preserve"> </w:t>
      </w:r>
      <w:r w:rsidRPr="00B42C82">
        <w:rPr>
          <w:rFonts w:ascii="Times New Roman" w:eastAsia="Arial" w:hAnsi="Times New Roman" w:cs="Times New Roman"/>
          <w:color w:val="363636"/>
          <w:sz w:val="24"/>
          <w:szCs w:val="24"/>
        </w:rPr>
        <w:t>consideration</w:t>
      </w:r>
      <w:r w:rsidR="00B42C82" w:rsidRPr="00B42C82">
        <w:rPr>
          <w:rFonts w:ascii="Times New Roman" w:eastAsia="Arial" w:hAnsi="Times New Roman" w:cs="Times New Roman"/>
          <w:color w:val="363636"/>
          <w:sz w:val="24"/>
          <w:szCs w:val="24"/>
        </w:rPr>
        <w:t xml:space="preserve">, </w:t>
      </w:r>
      <w:r w:rsidR="00B42C82" w:rsidRPr="00B42C82">
        <w:rPr>
          <w:rFonts w:ascii="Times New Roman" w:eastAsia="Arial" w:hAnsi="Times New Roman" w:cs="Times New Roman"/>
          <w:color w:val="363636"/>
          <w:spacing w:val="10"/>
          <w:sz w:val="24"/>
          <w:szCs w:val="24"/>
        </w:rPr>
        <w:t>the</w:t>
      </w:r>
      <w:r w:rsidRPr="00B42C82">
        <w:rPr>
          <w:rFonts w:ascii="Times New Roman" w:eastAsia="Arial" w:hAnsi="Times New Roman" w:cs="Times New Roman"/>
          <w:color w:val="363636"/>
          <w:spacing w:val="35"/>
          <w:sz w:val="24"/>
          <w:szCs w:val="24"/>
        </w:rPr>
        <w:t xml:space="preserve"> </w:t>
      </w:r>
      <w:r w:rsidRPr="00B42C82">
        <w:rPr>
          <w:rFonts w:ascii="Times New Roman" w:eastAsia="Arial" w:hAnsi="Times New Roman" w:cs="Times New Roman"/>
          <w:color w:val="363636"/>
          <w:sz w:val="24"/>
          <w:szCs w:val="24"/>
        </w:rPr>
        <w:t>receipt</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sufficiency</w:t>
      </w:r>
      <w:r w:rsidRPr="00B42C82">
        <w:rPr>
          <w:rFonts w:ascii="Times New Roman" w:eastAsia="Arial" w:hAnsi="Times New Roman" w:cs="Times New Roman"/>
          <w:color w:val="363636"/>
          <w:spacing w:val="47"/>
          <w:sz w:val="24"/>
          <w:szCs w:val="24"/>
        </w:rPr>
        <w:t xml:space="preserve"> </w:t>
      </w:r>
      <w:r w:rsidRPr="00B42C82">
        <w:rPr>
          <w:rFonts w:ascii="Times New Roman" w:eastAsia="Arial" w:hAnsi="Times New Roman" w:cs="Times New Roman"/>
          <w:color w:val="363636"/>
          <w:sz w:val="24"/>
          <w:szCs w:val="24"/>
        </w:rPr>
        <w:t>of which</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are</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hereby</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acknowledged,</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parties</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agree</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as</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w w:val="102"/>
          <w:sz w:val="24"/>
          <w:szCs w:val="24"/>
        </w:rPr>
        <w:t>follows:</w:t>
      </w:r>
    </w:p>
    <w:p w:rsidR="00B0331C" w:rsidRPr="00B42C82" w:rsidRDefault="00B0331C" w:rsidP="00B42C82">
      <w:pPr>
        <w:spacing w:before="1" w:after="0" w:line="240" w:lineRule="exact"/>
        <w:rPr>
          <w:rFonts w:ascii="Times New Roman" w:hAnsi="Times New Roman" w:cs="Times New Roman"/>
          <w:sz w:val="24"/>
          <w:szCs w:val="24"/>
        </w:rPr>
      </w:pPr>
    </w:p>
    <w:p w:rsidR="00B0331C" w:rsidRPr="00B42C82" w:rsidDel="008041FB" w:rsidRDefault="00BC30C4" w:rsidP="008041FB">
      <w:pPr>
        <w:spacing w:after="0" w:line="260" w:lineRule="auto"/>
        <w:ind w:firstLine="691"/>
        <w:jc w:val="both"/>
        <w:rPr>
          <w:del w:id="73" w:author="Jay" w:date="2017-03-20T16:00:00Z"/>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 xml:space="preserve">1.        </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 xml:space="preserve">Participation.    </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 xml:space="preserve">Subject </w:t>
      </w:r>
      <w:r w:rsidRPr="00B42C82">
        <w:rPr>
          <w:rFonts w:ascii="Times New Roman" w:eastAsia="Arial" w:hAnsi="Times New Roman" w:cs="Times New Roman"/>
          <w:color w:val="363636"/>
          <w:spacing w:val="46"/>
          <w:sz w:val="24"/>
          <w:szCs w:val="24"/>
        </w:rPr>
        <w:t xml:space="preserve"> </w:t>
      </w:r>
      <w:r w:rsidRPr="00B42C82">
        <w:rPr>
          <w:rFonts w:ascii="Times New Roman" w:eastAsia="Arial" w:hAnsi="Times New Roman" w:cs="Times New Roman"/>
          <w:color w:val="363636"/>
          <w:sz w:val="24"/>
          <w:szCs w:val="24"/>
        </w:rPr>
        <w:t xml:space="preserve">to </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 xml:space="preserve">the </w:t>
      </w:r>
      <w:r w:rsidRPr="00B42C82">
        <w:rPr>
          <w:rFonts w:ascii="Times New Roman" w:eastAsia="Arial" w:hAnsi="Times New Roman" w:cs="Times New Roman"/>
          <w:color w:val="363636"/>
          <w:spacing w:val="40"/>
          <w:sz w:val="24"/>
          <w:szCs w:val="24"/>
        </w:rPr>
        <w:t xml:space="preserve"> </w:t>
      </w:r>
      <w:r w:rsidRPr="00B42C82">
        <w:rPr>
          <w:rFonts w:ascii="Times New Roman" w:eastAsia="Arial" w:hAnsi="Times New Roman" w:cs="Times New Roman"/>
          <w:color w:val="363636"/>
          <w:sz w:val="24"/>
          <w:szCs w:val="24"/>
        </w:rPr>
        <w:t xml:space="preserve">terms   and </w:t>
      </w:r>
      <w:r w:rsidRPr="00B42C82">
        <w:rPr>
          <w:rFonts w:ascii="Times New Roman" w:eastAsia="Arial" w:hAnsi="Times New Roman" w:cs="Times New Roman"/>
          <w:color w:val="363636"/>
          <w:spacing w:val="49"/>
          <w:sz w:val="24"/>
          <w:szCs w:val="24"/>
        </w:rPr>
        <w:t xml:space="preserve"> </w:t>
      </w:r>
      <w:r w:rsidRPr="00B42C82">
        <w:rPr>
          <w:rFonts w:ascii="Times New Roman" w:eastAsia="Arial" w:hAnsi="Times New Roman" w:cs="Times New Roman"/>
          <w:color w:val="363636"/>
          <w:sz w:val="24"/>
          <w:szCs w:val="24"/>
        </w:rPr>
        <w:t xml:space="preserve">conditions </w:t>
      </w:r>
      <w:r w:rsidRPr="00B42C82">
        <w:rPr>
          <w:rFonts w:ascii="Times New Roman" w:eastAsia="Arial" w:hAnsi="Times New Roman" w:cs="Times New Roman"/>
          <w:color w:val="363636"/>
          <w:spacing w:val="50"/>
          <w:sz w:val="24"/>
          <w:szCs w:val="24"/>
        </w:rPr>
        <w:t xml:space="preserve"> </w:t>
      </w:r>
      <w:r w:rsidRPr="00B42C82">
        <w:rPr>
          <w:rFonts w:ascii="Times New Roman" w:eastAsia="Arial" w:hAnsi="Times New Roman" w:cs="Times New Roman"/>
          <w:color w:val="363636"/>
          <w:sz w:val="24"/>
          <w:szCs w:val="24"/>
        </w:rPr>
        <w:t xml:space="preserve">of </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 xml:space="preserve">this </w:t>
      </w:r>
      <w:r w:rsidRPr="00B42C82">
        <w:rPr>
          <w:rFonts w:ascii="Times New Roman" w:eastAsia="Arial" w:hAnsi="Times New Roman" w:cs="Times New Roman"/>
          <w:color w:val="363636"/>
          <w:spacing w:val="41"/>
          <w:sz w:val="24"/>
          <w:szCs w:val="24"/>
        </w:rPr>
        <w:t xml:space="preserve"> </w:t>
      </w:r>
      <w:r w:rsidRPr="00B42C82">
        <w:rPr>
          <w:rFonts w:ascii="Times New Roman" w:eastAsia="Arial" w:hAnsi="Times New Roman" w:cs="Times New Roman"/>
          <w:color w:val="363636"/>
          <w:sz w:val="24"/>
          <w:szCs w:val="24"/>
        </w:rPr>
        <w:t xml:space="preserve">Agreement,  </w:t>
      </w:r>
      <w:r w:rsidRPr="00B42C82">
        <w:rPr>
          <w:rFonts w:ascii="Times New Roman" w:eastAsia="Arial" w:hAnsi="Times New Roman" w:cs="Times New Roman"/>
          <w:color w:val="363636"/>
          <w:spacing w:val="1"/>
          <w:sz w:val="24"/>
          <w:szCs w:val="24"/>
        </w:rPr>
        <w:t xml:space="preserve"> </w:t>
      </w:r>
      <w:r w:rsidRPr="00B42C82">
        <w:rPr>
          <w:rFonts w:ascii="Times New Roman" w:eastAsia="Arial" w:hAnsi="Times New Roman" w:cs="Times New Roman"/>
          <w:color w:val="363636"/>
          <w:w w:val="105"/>
          <w:sz w:val="24"/>
          <w:szCs w:val="24"/>
        </w:rPr>
        <w:t>the</w:t>
      </w:r>
      <w:ins w:id="74" w:author="Jay" w:date="2017-03-20T16:01:00Z">
        <w:r w:rsidR="008041FB">
          <w:rPr>
            <w:rFonts w:ascii="Times New Roman" w:eastAsia="Arial" w:hAnsi="Times New Roman" w:cs="Times New Roman"/>
            <w:color w:val="363636"/>
            <w:spacing w:val="17"/>
            <w:sz w:val="24"/>
            <w:szCs w:val="24"/>
          </w:rPr>
          <w:t xml:space="preserve"> Participating Entity may, in its sole discretion, participate in the financing of any Factoring Client, pursuant to a PSA by contributing a percentage of the monies issued to a Factoring Client pursuant </w:t>
        </w:r>
      </w:ins>
      <w:ins w:id="75" w:author="Jay" w:date="2017-03-20T16:03:00Z">
        <w:r w:rsidR="008041FB">
          <w:rPr>
            <w:rFonts w:ascii="Times New Roman" w:eastAsia="Arial" w:hAnsi="Times New Roman" w:cs="Times New Roman"/>
            <w:color w:val="363636"/>
            <w:spacing w:val="17"/>
            <w:sz w:val="24"/>
            <w:szCs w:val="24"/>
          </w:rPr>
          <w:t xml:space="preserve">to a PSA.  </w:t>
        </w:r>
      </w:ins>
      <w:del w:id="76" w:author="Jay" w:date="2017-03-20T16:01:00Z">
        <w:r w:rsidRPr="00B42C82" w:rsidDel="008041FB">
          <w:rPr>
            <w:rFonts w:ascii="Times New Roman" w:eastAsia="Arial" w:hAnsi="Times New Roman" w:cs="Times New Roman"/>
            <w:color w:val="363636"/>
            <w:w w:val="105"/>
            <w:sz w:val="24"/>
            <w:szCs w:val="24"/>
          </w:rPr>
          <w:delText xml:space="preserve"> </w:delText>
        </w:r>
        <w:r w:rsidRPr="00B42C82" w:rsidDel="008041FB">
          <w:rPr>
            <w:rFonts w:ascii="Times New Roman" w:eastAsia="Arial" w:hAnsi="Times New Roman" w:cs="Times New Roman"/>
            <w:color w:val="363636"/>
            <w:sz w:val="24"/>
            <w:szCs w:val="24"/>
          </w:rPr>
          <w:delText>Originating</w:delText>
        </w:r>
        <w:r w:rsidRPr="00B42C82" w:rsidDel="008041FB">
          <w:rPr>
            <w:rFonts w:ascii="Times New Roman" w:eastAsia="Arial" w:hAnsi="Times New Roman" w:cs="Times New Roman"/>
            <w:color w:val="363636"/>
            <w:spacing w:val="16"/>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17"/>
            <w:sz w:val="24"/>
            <w:szCs w:val="24"/>
          </w:rPr>
          <w:delText xml:space="preserve"> </w:delText>
        </w:r>
        <w:r w:rsidRPr="00B42C82" w:rsidDel="008041FB">
          <w:rPr>
            <w:rFonts w:ascii="Times New Roman" w:eastAsia="Arial" w:hAnsi="Times New Roman" w:cs="Times New Roman"/>
            <w:color w:val="363636"/>
            <w:sz w:val="24"/>
            <w:szCs w:val="24"/>
          </w:rPr>
          <w:delText>hereby</w:delText>
        </w:r>
        <w:r w:rsidRPr="00B42C82" w:rsidDel="008041FB">
          <w:rPr>
            <w:rFonts w:ascii="Times New Roman" w:eastAsia="Arial" w:hAnsi="Times New Roman" w:cs="Times New Roman"/>
            <w:color w:val="363636"/>
            <w:spacing w:val="19"/>
            <w:sz w:val="24"/>
            <w:szCs w:val="24"/>
          </w:rPr>
          <w:delText xml:space="preserve"> </w:delText>
        </w:r>
        <w:r w:rsidRPr="00B42C82" w:rsidDel="008041FB">
          <w:rPr>
            <w:rFonts w:ascii="Times New Roman" w:eastAsia="Arial" w:hAnsi="Times New Roman" w:cs="Times New Roman"/>
            <w:color w:val="363636"/>
            <w:sz w:val="24"/>
            <w:szCs w:val="24"/>
          </w:rPr>
          <w:delText>sells</w:delText>
        </w:r>
        <w:r w:rsidRPr="00B42C82" w:rsidDel="008041FB">
          <w:rPr>
            <w:rFonts w:ascii="Times New Roman" w:eastAsia="Arial" w:hAnsi="Times New Roman" w:cs="Times New Roman"/>
            <w:color w:val="363636"/>
            <w:spacing w:val="19"/>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16"/>
            <w:sz w:val="24"/>
            <w:szCs w:val="24"/>
          </w:rPr>
          <w:delText xml:space="preserve"> </w:delText>
        </w:r>
        <w:r w:rsidRPr="00B42C82" w:rsidDel="008041FB">
          <w:rPr>
            <w:rFonts w:ascii="Times New Roman" w:eastAsia="Arial" w:hAnsi="Times New Roman" w:cs="Times New Roman"/>
            <w:color w:val="363636"/>
            <w:sz w:val="24"/>
            <w:szCs w:val="24"/>
          </w:rPr>
          <w:delText>transfers</w:delText>
        </w:r>
        <w:r w:rsidRPr="00B42C82" w:rsidDel="008041FB">
          <w:rPr>
            <w:rFonts w:ascii="Times New Roman" w:eastAsia="Arial" w:hAnsi="Times New Roman" w:cs="Times New Roman"/>
            <w:color w:val="363636"/>
            <w:spacing w:val="35"/>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8"/>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20"/>
            <w:sz w:val="24"/>
            <w:szCs w:val="24"/>
          </w:rPr>
          <w:delText xml:space="preserve"> </w:delText>
        </w:r>
        <w:r w:rsidRPr="00B42C82" w:rsidDel="008041FB">
          <w:rPr>
            <w:rFonts w:ascii="Times New Roman" w:eastAsia="Arial" w:hAnsi="Times New Roman" w:cs="Times New Roman"/>
            <w:color w:val="363636"/>
            <w:sz w:val="24"/>
            <w:szCs w:val="24"/>
          </w:rPr>
          <w:delText>Participating</w:delText>
        </w:r>
        <w:r w:rsidRPr="00B42C82" w:rsidDel="008041FB">
          <w:rPr>
            <w:rFonts w:ascii="Times New Roman" w:eastAsia="Arial" w:hAnsi="Times New Roman" w:cs="Times New Roman"/>
            <w:color w:val="363636"/>
            <w:spacing w:val="39"/>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25"/>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14"/>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15"/>
            <w:sz w:val="24"/>
            <w:szCs w:val="24"/>
          </w:rPr>
          <w:delText xml:space="preserve"> </w:delText>
        </w:r>
        <w:r w:rsidRPr="00B42C82" w:rsidDel="008041FB">
          <w:rPr>
            <w:rFonts w:ascii="Times New Roman" w:eastAsia="Arial" w:hAnsi="Times New Roman" w:cs="Times New Roman"/>
            <w:color w:val="363636"/>
            <w:sz w:val="24"/>
            <w:szCs w:val="24"/>
          </w:rPr>
          <w:delText>Participating</w:delText>
        </w:r>
        <w:r w:rsidRPr="00B42C82" w:rsidDel="008041FB">
          <w:rPr>
            <w:rFonts w:ascii="Times New Roman" w:eastAsia="Arial" w:hAnsi="Times New Roman" w:cs="Times New Roman"/>
            <w:color w:val="363636"/>
            <w:spacing w:val="28"/>
            <w:sz w:val="24"/>
            <w:szCs w:val="24"/>
          </w:rPr>
          <w:delText xml:space="preserve"> </w:delText>
        </w:r>
        <w:r w:rsidRPr="00B42C82" w:rsidDel="008041FB">
          <w:rPr>
            <w:rFonts w:ascii="Times New Roman" w:eastAsia="Arial" w:hAnsi="Times New Roman" w:cs="Times New Roman"/>
            <w:color w:val="363636"/>
            <w:w w:val="101"/>
            <w:sz w:val="24"/>
            <w:szCs w:val="24"/>
          </w:rPr>
          <w:delText xml:space="preserve">Entity </w:delText>
        </w:r>
        <w:r w:rsidRPr="00B42C82" w:rsidDel="008041FB">
          <w:rPr>
            <w:rFonts w:ascii="Times New Roman" w:eastAsia="Arial" w:hAnsi="Times New Roman" w:cs="Times New Roman"/>
            <w:color w:val="363636"/>
            <w:sz w:val="24"/>
            <w:szCs w:val="24"/>
          </w:rPr>
          <w:delText xml:space="preserve">hereby  purchases </w:delText>
        </w:r>
        <w:r w:rsidRPr="00B42C82" w:rsidDel="008041FB">
          <w:rPr>
            <w:rFonts w:ascii="Times New Roman" w:eastAsia="Arial" w:hAnsi="Times New Roman" w:cs="Times New Roman"/>
            <w:color w:val="363636"/>
            <w:spacing w:val="12"/>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51"/>
            <w:sz w:val="24"/>
            <w:szCs w:val="24"/>
          </w:rPr>
          <w:delText xml:space="preserve"> </w:delText>
        </w:r>
        <w:r w:rsidRPr="00B42C82" w:rsidDel="008041FB">
          <w:rPr>
            <w:rFonts w:ascii="Times New Roman" w:eastAsia="Arial" w:hAnsi="Times New Roman" w:cs="Times New Roman"/>
            <w:color w:val="363636"/>
            <w:sz w:val="24"/>
            <w:szCs w:val="24"/>
          </w:rPr>
          <w:delText xml:space="preserve">accepts </w:delText>
        </w:r>
        <w:r w:rsidRPr="00B42C82" w:rsidDel="008041FB">
          <w:rPr>
            <w:rFonts w:ascii="Times New Roman" w:eastAsia="Arial" w:hAnsi="Times New Roman" w:cs="Times New Roman"/>
            <w:color w:val="363636"/>
            <w:spacing w:val="5"/>
            <w:sz w:val="24"/>
            <w:szCs w:val="24"/>
          </w:rPr>
          <w:delText xml:space="preserve"> </w:delText>
        </w:r>
        <w:r w:rsidRPr="00B42C82" w:rsidDel="008041FB">
          <w:rPr>
            <w:rFonts w:ascii="Times New Roman" w:eastAsia="Arial" w:hAnsi="Times New Roman" w:cs="Times New Roman"/>
            <w:color w:val="363636"/>
            <w:sz w:val="24"/>
            <w:szCs w:val="24"/>
          </w:rPr>
          <w:delText xml:space="preserve">from </w:delText>
        </w:r>
        <w:r w:rsidRPr="00B42C82" w:rsidDel="008041FB">
          <w:rPr>
            <w:rFonts w:ascii="Times New Roman" w:eastAsia="Arial" w:hAnsi="Times New Roman" w:cs="Times New Roman"/>
            <w:color w:val="363636"/>
            <w:spacing w:val="8"/>
            <w:sz w:val="24"/>
            <w:szCs w:val="24"/>
          </w:rPr>
          <w:delText xml:space="preserve"> </w:delText>
        </w:r>
        <w:r w:rsidRPr="00B42C82" w:rsidDel="008041FB">
          <w:rPr>
            <w:rFonts w:ascii="Times New Roman" w:eastAsia="Arial" w:hAnsi="Times New Roman" w:cs="Times New Roman"/>
            <w:color w:val="363636"/>
            <w:sz w:val="24"/>
            <w:szCs w:val="24"/>
          </w:rPr>
          <w:delText xml:space="preserve">the </w:delText>
        </w:r>
        <w:r w:rsidRPr="00B42C82" w:rsidDel="008041FB">
          <w:rPr>
            <w:rFonts w:ascii="Times New Roman" w:eastAsia="Arial" w:hAnsi="Times New Roman" w:cs="Times New Roman"/>
            <w:color w:val="363636"/>
            <w:spacing w:val="4"/>
            <w:sz w:val="24"/>
            <w:szCs w:val="24"/>
          </w:rPr>
          <w:delText xml:space="preserve"> </w:delText>
        </w:r>
        <w:r w:rsidRPr="00B42C82" w:rsidDel="008041FB">
          <w:rPr>
            <w:rFonts w:ascii="Times New Roman" w:eastAsia="Arial" w:hAnsi="Times New Roman" w:cs="Times New Roman"/>
            <w:color w:val="363636"/>
            <w:sz w:val="24"/>
            <w:szCs w:val="24"/>
          </w:rPr>
          <w:delText xml:space="preserve">Originating </w:delText>
        </w:r>
        <w:r w:rsidRPr="00B42C82" w:rsidDel="008041FB">
          <w:rPr>
            <w:rFonts w:ascii="Times New Roman" w:eastAsia="Arial" w:hAnsi="Times New Roman" w:cs="Times New Roman"/>
            <w:color w:val="363636"/>
            <w:spacing w:val="18"/>
            <w:sz w:val="24"/>
            <w:szCs w:val="24"/>
          </w:rPr>
          <w:delText xml:space="preserve"> </w:delText>
        </w:r>
        <w:r w:rsidRPr="00B42C82" w:rsidDel="008041FB">
          <w:rPr>
            <w:rFonts w:ascii="Times New Roman" w:eastAsia="Arial" w:hAnsi="Times New Roman" w:cs="Times New Roman"/>
            <w:color w:val="363636"/>
            <w:sz w:val="24"/>
            <w:szCs w:val="24"/>
          </w:rPr>
          <w:delText xml:space="preserve">Entity </w:delText>
        </w:r>
        <w:r w:rsidRPr="00B42C82" w:rsidDel="008041FB">
          <w:rPr>
            <w:rFonts w:ascii="Times New Roman" w:eastAsia="Arial" w:hAnsi="Times New Roman" w:cs="Times New Roman"/>
            <w:color w:val="363636"/>
            <w:spacing w:val="11"/>
            <w:sz w:val="24"/>
            <w:szCs w:val="24"/>
          </w:rPr>
          <w:delText xml:space="preserve"> </w:delText>
        </w:r>
        <w:r w:rsidRPr="00B42C82" w:rsidDel="008041FB">
          <w:rPr>
            <w:rFonts w:ascii="Times New Roman" w:eastAsia="Arial" w:hAnsi="Times New Roman" w:cs="Times New Roman"/>
            <w:color w:val="363636"/>
            <w:sz w:val="24"/>
            <w:szCs w:val="24"/>
          </w:rPr>
          <w:delText>an</w:delText>
        </w:r>
        <w:r w:rsidRPr="00B42C82" w:rsidDel="008041FB">
          <w:rPr>
            <w:rFonts w:ascii="Times New Roman" w:eastAsia="Arial" w:hAnsi="Times New Roman" w:cs="Times New Roman"/>
            <w:color w:val="363636"/>
            <w:spacing w:val="52"/>
            <w:sz w:val="24"/>
            <w:szCs w:val="24"/>
          </w:rPr>
          <w:delText xml:space="preserve"> </w:delText>
        </w:r>
        <w:r w:rsidRPr="00B42C82" w:rsidDel="008041FB">
          <w:rPr>
            <w:rFonts w:ascii="Times New Roman" w:eastAsia="Arial" w:hAnsi="Times New Roman" w:cs="Times New Roman"/>
            <w:color w:val="363636"/>
            <w:sz w:val="24"/>
            <w:szCs w:val="24"/>
          </w:rPr>
          <w:delText xml:space="preserve">undivided </w:delText>
        </w:r>
        <w:r w:rsidRPr="00B42C82" w:rsidDel="008041FB">
          <w:rPr>
            <w:rFonts w:ascii="Times New Roman" w:eastAsia="Arial" w:hAnsi="Times New Roman" w:cs="Times New Roman"/>
            <w:color w:val="363636"/>
            <w:spacing w:val="17"/>
            <w:sz w:val="24"/>
            <w:szCs w:val="24"/>
          </w:rPr>
          <w:delText xml:space="preserve"> </w:delText>
        </w:r>
        <w:r w:rsidRPr="00B42C82" w:rsidDel="008041FB">
          <w:rPr>
            <w:rFonts w:ascii="Times New Roman" w:eastAsia="Arial" w:hAnsi="Times New Roman" w:cs="Times New Roman"/>
            <w:color w:val="363636"/>
            <w:sz w:val="24"/>
            <w:szCs w:val="24"/>
          </w:rPr>
          <w:delText xml:space="preserve">ownership </w:delText>
        </w:r>
        <w:r w:rsidRPr="00B42C82" w:rsidDel="008041FB">
          <w:rPr>
            <w:rFonts w:ascii="Times New Roman" w:eastAsia="Arial" w:hAnsi="Times New Roman" w:cs="Times New Roman"/>
            <w:color w:val="363636"/>
            <w:spacing w:val="8"/>
            <w:sz w:val="24"/>
            <w:szCs w:val="24"/>
          </w:rPr>
          <w:delText xml:space="preserve"> </w:delText>
        </w:r>
        <w:r w:rsidRPr="00B42C82" w:rsidDel="008041FB">
          <w:rPr>
            <w:rFonts w:ascii="Times New Roman" w:eastAsia="Arial" w:hAnsi="Times New Roman" w:cs="Times New Roman"/>
            <w:color w:val="363636"/>
            <w:sz w:val="24"/>
            <w:szCs w:val="24"/>
          </w:rPr>
          <w:delText xml:space="preserve">interest </w:delText>
        </w:r>
        <w:r w:rsidRPr="00B42C82" w:rsidDel="008041FB">
          <w:rPr>
            <w:rFonts w:ascii="Times New Roman" w:eastAsia="Arial" w:hAnsi="Times New Roman" w:cs="Times New Roman"/>
            <w:color w:val="363636"/>
            <w:spacing w:val="2"/>
            <w:sz w:val="24"/>
            <w:szCs w:val="24"/>
          </w:rPr>
          <w:delText xml:space="preserve"> </w:delText>
        </w:r>
        <w:r w:rsidRPr="00B42C82" w:rsidDel="008041FB">
          <w:rPr>
            <w:rFonts w:ascii="Times New Roman" w:eastAsia="Arial" w:hAnsi="Times New Roman" w:cs="Times New Roman"/>
            <w:color w:val="363636"/>
            <w:w w:val="105"/>
            <w:sz w:val="24"/>
            <w:szCs w:val="24"/>
          </w:rPr>
          <w:delText>in</w:delText>
        </w:r>
        <w:r w:rsidR="00B42C82" w:rsidDel="008041FB">
          <w:rPr>
            <w:rFonts w:ascii="Times New Roman" w:eastAsia="Arial" w:hAnsi="Times New Roman" w:cs="Times New Roman"/>
            <w:color w:val="363636"/>
            <w:w w:val="105"/>
            <w:sz w:val="24"/>
            <w:szCs w:val="24"/>
          </w:rPr>
          <w:delText xml:space="preserve"> </w:delText>
        </w:r>
        <w:r w:rsidRPr="00B42C82" w:rsidDel="008041FB">
          <w:rPr>
            <w:rFonts w:ascii="Times New Roman" w:eastAsia="Arial" w:hAnsi="Times New Roman" w:cs="Times New Roman"/>
            <w:color w:val="363636"/>
            <w:w w:val="99"/>
            <w:sz w:val="24"/>
            <w:szCs w:val="24"/>
            <w:u w:val="single" w:color="353535"/>
          </w:rPr>
          <w:delText xml:space="preserve"> </w:delText>
        </w:r>
        <w:r w:rsidRPr="00B42C82" w:rsidDel="008041FB">
          <w:rPr>
            <w:rFonts w:ascii="Times New Roman" w:eastAsia="Arial" w:hAnsi="Times New Roman" w:cs="Times New Roman"/>
            <w:color w:val="363636"/>
            <w:sz w:val="24"/>
            <w:szCs w:val="24"/>
            <w:u w:val="single" w:color="353535"/>
          </w:rPr>
          <w:tab/>
        </w:r>
        <w:r w:rsidRPr="00B42C82" w:rsidDel="008041FB">
          <w:rPr>
            <w:rFonts w:ascii="Times New Roman" w:eastAsia="Arial" w:hAnsi="Times New Roman" w:cs="Times New Roman"/>
            <w:color w:val="363636"/>
            <w:sz w:val="24"/>
            <w:szCs w:val="24"/>
          </w:rPr>
          <w:delText xml:space="preserve"> percent </w:delText>
        </w:r>
        <w:r w:rsidRPr="00B42C82" w:rsidDel="008041FB">
          <w:rPr>
            <w:rFonts w:ascii="Times New Roman" w:eastAsia="Arial" w:hAnsi="Times New Roman" w:cs="Times New Roman"/>
            <w:color w:val="363636"/>
            <w:spacing w:val="2"/>
            <w:sz w:val="24"/>
            <w:szCs w:val="24"/>
          </w:rPr>
          <w:delText xml:space="preserve"> </w:delText>
        </w:r>
        <w:r w:rsidR="00B42C82" w:rsidRPr="00D57CD5" w:rsidDel="008041FB">
          <w:rPr>
            <w:rFonts w:ascii="Times New Roman" w:eastAsia="Arial" w:hAnsi="Times New Roman" w:cs="Times New Roman"/>
            <w:color w:val="363636"/>
            <w:sz w:val="24"/>
            <w:szCs w:val="24"/>
          </w:rPr>
          <w:delText>(_0</w:delText>
        </w:r>
        <w:r w:rsidRPr="00D57CD5" w:rsidDel="008041FB">
          <w:rPr>
            <w:rFonts w:ascii="Times New Roman" w:eastAsia="Arial" w:hAnsi="Times New Roman" w:cs="Times New Roman"/>
            <w:color w:val="363636"/>
            <w:sz w:val="24"/>
            <w:szCs w:val="24"/>
          </w:rPr>
          <w:delText xml:space="preserve">%) </w:delText>
        </w:r>
        <w:r w:rsidRPr="00B42C82" w:rsidDel="008041FB">
          <w:rPr>
            <w:rFonts w:ascii="Times New Roman" w:eastAsia="Arial" w:hAnsi="Times New Roman" w:cs="Times New Roman"/>
            <w:color w:val="363636"/>
            <w:sz w:val="24"/>
            <w:szCs w:val="24"/>
          </w:rPr>
          <w:delText>of</w:delText>
        </w:r>
        <w:r w:rsidRPr="00D57CD5" w:rsidDel="008041FB">
          <w:rPr>
            <w:rFonts w:ascii="Times New Roman" w:eastAsia="Arial" w:hAnsi="Times New Roman" w:cs="Times New Roman"/>
            <w:color w:val="363636"/>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5"/>
            <w:sz w:val="24"/>
            <w:szCs w:val="24"/>
          </w:rPr>
          <w:delText xml:space="preserve"> </w:delText>
        </w:r>
        <w:r w:rsidRPr="00B42C82" w:rsidDel="008041FB">
          <w:rPr>
            <w:rFonts w:ascii="Times New Roman" w:eastAsia="Arial" w:hAnsi="Times New Roman" w:cs="Times New Roman"/>
            <w:color w:val="363636"/>
            <w:sz w:val="24"/>
            <w:szCs w:val="24"/>
          </w:rPr>
          <w:delText>Loan</w:delText>
        </w:r>
        <w:r w:rsidRPr="00B42C82" w:rsidDel="008041FB">
          <w:rPr>
            <w:rFonts w:ascii="Times New Roman" w:eastAsia="Arial" w:hAnsi="Times New Roman" w:cs="Times New Roman"/>
            <w:color w:val="363636"/>
            <w:spacing w:val="54"/>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7"/>
            <w:sz w:val="24"/>
            <w:szCs w:val="24"/>
          </w:rPr>
          <w:delText xml:space="preserve"> </w:delText>
        </w:r>
        <w:r w:rsidRPr="00B42C82" w:rsidDel="008041FB">
          <w:rPr>
            <w:rFonts w:ascii="Times New Roman" w:eastAsia="Arial" w:hAnsi="Times New Roman" w:cs="Times New Roman"/>
            <w:color w:val="363636"/>
            <w:sz w:val="24"/>
            <w:szCs w:val="24"/>
          </w:rPr>
          <w:delText>"Participation"</w:delText>
        </w:r>
        <w:r w:rsidRPr="00B42C82" w:rsidDel="008041FB">
          <w:rPr>
            <w:rFonts w:ascii="Times New Roman" w:eastAsia="Arial" w:hAnsi="Times New Roman" w:cs="Times New Roman"/>
            <w:color w:val="363636"/>
            <w:spacing w:val="3"/>
            <w:sz w:val="24"/>
            <w:szCs w:val="24"/>
          </w:rPr>
          <w:delText>)</w:delText>
        </w:r>
        <w:r w:rsidRPr="00B42C82" w:rsidDel="008041FB">
          <w:rPr>
            <w:rFonts w:ascii="Times New Roman" w:eastAsia="Arial" w:hAnsi="Times New Roman" w:cs="Times New Roman"/>
            <w:color w:val="5D5B59"/>
            <w:sz w:val="24"/>
            <w:szCs w:val="24"/>
          </w:rPr>
          <w:delText xml:space="preserve">.   </w:delText>
        </w:r>
        <w:r w:rsidRPr="00B42C82" w:rsidDel="008041FB">
          <w:rPr>
            <w:rFonts w:ascii="Times New Roman" w:eastAsia="Arial" w:hAnsi="Times New Roman" w:cs="Times New Roman"/>
            <w:color w:val="5D5B59"/>
            <w:spacing w:val="10"/>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52"/>
            <w:sz w:val="24"/>
            <w:szCs w:val="24"/>
          </w:rPr>
          <w:delText xml:space="preserve"> </w:delText>
        </w:r>
        <w:r w:rsidRPr="00B42C82" w:rsidDel="008041FB">
          <w:rPr>
            <w:rFonts w:ascii="Times New Roman" w:eastAsia="Arial" w:hAnsi="Times New Roman" w:cs="Times New Roman"/>
            <w:color w:val="363636"/>
            <w:sz w:val="24"/>
            <w:szCs w:val="24"/>
          </w:rPr>
          <w:delText xml:space="preserve">Participating </w:delText>
        </w:r>
        <w:r w:rsidRPr="00B42C82" w:rsidDel="008041FB">
          <w:rPr>
            <w:rFonts w:ascii="Times New Roman" w:eastAsia="Arial" w:hAnsi="Times New Roman" w:cs="Times New Roman"/>
            <w:color w:val="363636"/>
            <w:spacing w:val="2"/>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46"/>
            <w:sz w:val="24"/>
            <w:szCs w:val="24"/>
          </w:rPr>
          <w:delText xml:space="preserve"> </w:delText>
        </w:r>
        <w:r w:rsidRPr="00B42C82" w:rsidDel="008041FB">
          <w:rPr>
            <w:rFonts w:ascii="Times New Roman" w:eastAsia="Arial" w:hAnsi="Times New Roman" w:cs="Times New Roman"/>
            <w:color w:val="363636"/>
            <w:w w:val="102"/>
            <w:sz w:val="24"/>
            <w:szCs w:val="24"/>
          </w:rPr>
          <w:delText>irrevocably</w:delText>
        </w:r>
        <w:r w:rsidR="00B42C82" w:rsidDel="008041FB">
          <w:rPr>
            <w:rFonts w:ascii="Times New Roman" w:eastAsia="Arial" w:hAnsi="Times New Roman" w:cs="Times New Roman"/>
            <w:color w:val="363636"/>
            <w:w w:val="102"/>
            <w:sz w:val="24"/>
            <w:szCs w:val="24"/>
          </w:rPr>
          <w:delText xml:space="preserve"> </w:delText>
        </w:r>
        <w:r w:rsidRPr="00B42C82" w:rsidDel="008041FB">
          <w:rPr>
            <w:rFonts w:ascii="Times New Roman" w:eastAsia="Arial" w:hAnsi="Times New Roman" w:cs="Times New Roman"/>
            <w:color w:val="363636"/>
            <w:sz w:val="24"/>
            <w:szCs w:val="24"/>
          </w:rPr>
          <w:delText>agrees</w:delText>
        </w:r>
        <w:r w:rsidRPr="00B42C82" w:rsidDel="008041FB">
          <w:rPr>
            <w:rFonts w:ascii="Times New Roman" w:eastAsia="Arial" w:hAnsi="Times New Roman" w:cs="Times New Roman"/>
            <w:color w:val="363636"/>
            <w:spacing w:val="32"/>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31"/>
            <w:sz w:val="24"/>
            <w:szCs w:val="24"/>
          </w:rPr>
          <w:delText xml:space="preserve"> </w:delText>
        </w:r>
        <w:r w:rsidRPr="00B42C82" w:rsidDel="008041FB">
          <w:rPr>
            <w:rFonts w:ascii="Times New Roman" w:eastAsia="Arial" w:hAnsi="Times New Roman" w:cs="Times New Roman"/>
            <w:color w:val="363636"/>
            <w:sz w:val="24"/>
            <w:szCs w:val="24"/>
          </w:rPr>
          <w:delText>consent</w:delText>
        </w:r>
        <w:r w:rsidRPr="00B42C82" w:rsidDel="008041FB">
          <w:rPr>
            <w:rFonts w:ascii="Times New Roman" w:eastAsia="Arial" w:hAnsi="Times New Roman" w:cs="Times New Roman"/>
            <w:color w:val="363636"/>
            <w:spacing w:val="34"/>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33"/>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31"/>
            <w:sz w:val="24"/>
            <w:szCs w:val="24"/>
          </w:rPr>
          <w:delText xml:space="preserve"> </w:delText>
        </w:r>
        <w:r w:rsidRPr="00B42C82" w:rsidDel="008041FB">
          <w:rPr>
            <w:rFonts w:ascii="Times New Roman" w:eastAsia="Arial" w:hAnsi="Times New Roman" w:cs="Times New Roman"/>
            <w:color w:val="363636"/>
            <w:sz w:val="24"/>
            <w:szCs w:val="24"/>
          </w:rPr>
          <w:delText>Participation</w:delText>
        </w:r>
        <w:r w:rsidRPr="00B42C82" w:rsidDel="008041FB">
          <w:rPr>
            <w:rFonts w:ascii="Times New Roman" w:eastAsia="Arial" w:hAnsi="Times New Roman" w:cs="Times New Roman"/>
            <w:color w:val="363636"/>
            <w:spacing w:val="44"/>
            <w:sz w:val="24"/>
            <w:szCs w:val="24"/>
          </w:rPr>
          <w:delText xml:space="preserve"> </w:delText>
        </w:r>
        <w:r w:rsidRPr="00B42C82" w:rsidDel="008041FB">
          <w:rPr>
            <w:rFonts w:ascii="Times New Roman" w:eastAsia="Arial" w:hAnsi="Times New Roman" w:cs="Times New Roman"/>
            <w:color w:val="363636"/>
            <w:sz w:val="24"/>
            <w:szCs w:val="24"/>
          </w:rPr>
          <w:delText>in</w:delText>
        </w:r>
        <w:r w:rsidRPr="00B42C82" w:rsidDel="008041FB">
          <w:rPr>
            <w:rFonts w:ascii="Times New Roman" w:eastAsia="Arial" w:hAnsi="Times New Roman" w:cs="Times New Roman"/>
            <w:color w:val="363636"/>
            <w:spacing w:val="30"/>
            <w:sz w:val="24"/>
            <w:szCs w:val="24"/>
          </w:rPr>
          <w:delText xml:space="preserve"> </w:delText>
        </w:r>
        <w:r w:rsidRPr="00B42C82" w:rsidDel="008041FB">
          <w:rPr>
            <w:rFonts w:ascii="Times New Roman" w:eastAsia="Arial" w:hAnsi="Times New Roman" w:cs="Times New Roman"/>
            <w:color w:val="363636"/>
            <w:sz w:val="24"/>
            <w:szCs w:val="24"/>
          </w:rPr>
          <w:delText>each</w:delText>
        </w:r>
        <w:r w:rsidRPr="00B42C82" w:rsidDel="008041FB">
          <w:rPr>
            <w:rFonts w:ascii="Times New Roman" w:eastAsia="Arial" w:hAnsi="Times New Roman" w:cs="Times New Roman"/>
            <w:color w:val="363636"/>
            <w:spacing w:val="38"/>
            <w:sz w:val="24"/>
            <w:szCs w:val="24"/>
          </w:rPr>
          <w:delText xml:space="preserve"> </w:delText>
        </w:r>
        <w:r w:rsidRPr="00B42C82" w:rsidDel="008041FB">
          <w:rPr>
            <w:rFonts w:ascii="Times New Roman" w:eastAsia="Arial" w:hAnsi="Times New Roman" w:cs="Times New Roman"/>
            <w:color w:val="363636"/>
            <w:sz w:val="24"/>
            <w:szCs w:val="24"/>
          </w:rPr>
          <w:delText>money</w:delText>
        </w:r>
        <w:r w:rsidRPr="00B42C82" w:rsidDel="008041FB">
          <w:rPr>
            <w:rFonts w:ascii="Times New Roman" w:eastAsia="Arial" w:hAnsi="Times New Roman" w:cs="Times New Roman"/>
            <w:color w:val="363636"/>
            <w:spacing w:val="50"/>
            <w:sz w:val="24"/>
            <w:szCs w:val="24"/>
          </w:rPr>
          <w:delText xml:space="preserve"> </w:delText>
        </w:r>
        <w:r w:rsidRPr="00B42C82" w:rsidDel="008041FB">
          <w:rPr>
            <w:rFonts w:ascii="Times New Roman" w:eastAsia="Arial" w:hAnsi="Times New Roman" w:cs="Times New Roman"/>
            <w:color w:val="363636"/>
            <w:sz w:val="24"/>
            <w:szCs w:val="24"/>
          </w:rPr>
          <w:delText>advance</w:delText>
        </w:r>
        <w:r w:rsidRPr="00B42C82" w:rsidDel="008041FB">
          <w:rPr>
            <w:rFonts w:ascii="Times New Roman" w:eastAsia="Arial" w:hAnsi="Times New Roman" w:cs="Times New Roman"/>
            <w:color w:val="363636"/>
            <w:spacing w:val="52"/>
            <w:sz w:val="24"/>
            <w:szCs w:val="24"/>
          </w:rPr>
          <w:delText xml:space="preserve"> </w:delText>
        </w:r>
        <w:r w:rsidRPr="00B42C82" w:rsidDel="008041FB">
          <w:rPr>
            <w:rFonts w:ascii="Times New Roman" w:eastAsia="Arial" w:hAnsi="Times New Roman" w:cs="Times New Roman"/>
            <w:color w:val="363636"/>
            <w:sz w:val="24"/>
            <w:szCs w:val="24"/>
          </w:rPr>
          <w:delText>made</w:delText>
        </w:r>
        <w:r w:rsidRPr="00B42C82" w:rsidDel="008041FB">
          <w:rPr>
            <w:rFonts w:ascii="Times New Roman" w:eastAsia="Arial" w:hAnsi="Times New Roman" w:cs="Times New Roman"/>
            <w:color w:val="363636"/>
            <w:spacing w:val="43"/>
            <w:sz w:val="24"/>
            <w:szCs w:val="24"/>
          </w:rPr>
          <w:delText xml:space="preserve"> </w:delText>
        </w:r>
        <w:r w:rsidRPr="00B42C82" w:rsidDel="008041FB">
          <w:rPr>
            <w:rFonts w:ascii="Times New Roman" w:eastAsia="Arial" w:hAnsi="Times New Roman" w:cs="Times New Roman"/>
            <w:color w:val="363636"/>
            <w:sz w:val="24"/>
            <w:szCs w:val="24"/>
          </w:rPr>
          <w:delText>by</w:delText>
        </w:r>
        <w:r w:rsidRPr="00B42C82" w:rsidDel="008041FB">
          <w:rPr>
            <w:rFonts w:ascii="Times New Roman" w:eastAsia="Arial" w:hAnsi="Times New Roman" w:cs="Times New Roman"/>
            <w:color w:val="363636"/>
            <w:spacing w:val="26"/>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0"/>
            <w:sz w:val="24"/>
            <w:szCs w:val="24"/>
          </w:rPr>
          <w:delText xml:space="preserve"> </w:delText>
        </w:r>
        <w:r w:rsidRPr="00B42C82" w:rsidDel="008041FB">
          <w:rPr>
            <w:rFonts w:ascii="Times New Roman" w:eastAsia="Arial" w:hAnsi="Times New Roman" w:cs="Times New Roman"/>
            <w:color w:val="363636"/>
            <w:sz w:val="24"/>
            <w:szCs w:val="24"/>
          </w:rPr>
          <w:delText>Originating</w:delText>
        </w:r>
        <w:r w:rsidRPr="00B42C82" w:rsidDel="008041FB">
          <w:rPr>
            <w:rFonts w:ascii="Times New Roman" w:eastAsia="Arial" w:hAnsi="Times New Roman" w:cs="Times New Roman"/>
            <w:color w:val="363636"/>
            <w:spacing w:val="45"/>
            <w:sz w:val="24"/>
            <w:szCs w:val="24"/>
          </w:rPr>
          <w:delText xml:space="preserve"> </w:delText>
        </w:r>
        <w:r w:rsidRPr="00B42C82" w:rsidDel="008041FB">
          <w:rPr>
            <w:rFonts w:ascii="Times New Roman" w:eastAsia="Arial" w:hAnsi="Times New Roman" w:cs="Times New Roman"/>
            <w:color w:val="363636"/>
            <w:w w:val="101"/>
            <w:sz w:val="24"/>
            <w:szCs w:val="24"/>
          </w:rPr>
          <w:delText xml:space="preserve">Entity </w:delText>
        </w:r>
        <w:r w:rsidRPr="00B42C82" w:rsidDel="008041FB">
          <w:rPr>
            <w:rFonts w:ascii="Times New Roman" w:eastAsia="Arial" w:hAnsi="Times New Roman" w:cs="Times New Roman"/>
            <w:color w:val="363636"/>
            <w:sz w:val="24"/>
            <w:szCs w:val="24"/>
          </w:rPr>
          <w:delText>purs</w:delText>
        </w:r>
      </w:del>
      <w:del w:id="77" w:author="Jay" w:date="2017-03-20T16:00:00Z">
        <w:r w:rsidRPr="00B42C82" w:rsidDel="008041FB">
          <w:rPr>
            <w:rFonts w:ascii="Times New Roman" w:eastAsia="Arial" w:hAnsi="Times New Roman" w:cs="Times New Roman"/>
            <w:color w:val="363636"/>
            <w:sz w:val="24"/>
            <w:szCs w:val="24"/>
          </w:rPr>
          <w:delText>uant</w:delText>
        </w:r>
        <w:r w:rsidRPr="00B42C82" w:rsidDel="008041FB">
          <w:rPr>
            <w:rFonts w:ascii="Times New Roman" w:eastAsia="Arial" w:hAnsi="Times New Roman" w:cs="Times New Roman"/>
            <w:color w:val="363636"/>
            <w:spacing w:val="38"/>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37"/>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37"/>
            <w:sz w:val="24"/>
            <w:szCs w:val="24"/>
          </w:rPr>
          <w:delText xml:space="preserve"> </w:delText>
        </w:r>
        <w:r w:rsidRPr="00B42C82" w:rsidDel="008041FB">
          <w:rPr>
            <w:rFonts w:ascii="Times New Roman" w:eastAsia="Arial" w:hAnsi="Times New Roman" w:cs="Times New Roman"/>
            <w:color w:val="363636"/>
            <w:sz w:val="24"/>
            <w:szCs w:val="24"/>
          </w:rPr>
          <w:delText>Loan</w:delText>
        </w:r>
        <w:r w:rsidRPr="00B42C82" w:rsidDel="008041FB">
          <w:rPr>
            <w:rFonts w:ascii="Times New Roman" w:eastAsia="Arial" w:hAnsi="Times New Roman" w:cs="Times New Roman"/>
            <w:color w:val="363636"/>
            <w:spacing w:val="42"/>
            <w:sz w:val="24"/>
            <w:szCs w:val="24"/>
          </w:rPr>
          <w:delText xml:space="preserve"> </w:delText>
        </w:r>
        <w:r w:rsidRPr="00B42C82" w:rsidDel="008041FB">
          <w:rPr>
            <w:rFonts w:ascii="Times New Roman" w:eastAsia="Arial" w:hAnsi="Times New Roman" w:cs="Times New Roman"/>
            <w:color w:val="363636"/>
            <w:sz w:val="24"/>
            <w:szCs w:val="24"/>
          </w:rPr>
          <w:delText xml:space="preserve">Documents.  </w:delText>
        </w:r>
        <w:r w:rsidRPr="00B42C82" w:rsidDel="008041FB">
          <w:rPr>
            <w:rFonts w:ascii="Times New Roman" w:eastAsia="Arial" w:hAnsi="Times New Roman" w:cs="Times New Roman"/>
            <w:color w:val="363636"/>
            <w:spacing w:val="41"/>
            <w:sz w:val="24"/>
            <w:szCs w:val="24"/>
          </w:rPr>
          <w:delText xml:space="preserve"> </w:delText>
        </w:r>
        <w:r w:rsidRPr="00B42C82" w:rsidDel="008041FB">
          <w:rPr>
            <w:rFonts w:ascii="Times New Roman" w:eastAsia="Arial" w:hAnsi="Times New Roman" w:cs="Times New Roman"/>
            <w:color w:val="363636"/>
            <w:sz w:val="24"/>
            <w:szCs w:val="24"/>
          </w:rPr>
          <w:delText>Upon</w:delText>
        </w:r>
        <w:r w:rsidRPr="00B42C82" w:rsidDel="008041FB">
          <w:rPr>
            <w:rFonts w:ascii="Times New Roman" w:eastAsia="Arial" w:hAnsi="Times New Roman" w:cs="Times New Roman"/>
            <w:color w:val="363636"/>
            <w:spacing w:val="45"/>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2"/>
            <w:sz w:val="24"/>
            <w:szCs w:val="24"/>
          </w:rPr>
          <w:delText xml:space="preserve"> </w:delText>
        </w:r>
        <w:r w:rsidRPr="00B42C82" w:rsidDel="008041FB">
          <w:rPr>
            <w:rFonts w:ascii="Times New Roman" w:eastAsia="Arial" w:hAnsi="Times New Roman" w:cs="Times New Roman"/>
            <w:color w:val="363636"/>
            <w:sz w:val="24"/>
            <w:szCs w:val="24"/>
          </w:rPr>
          <w:delText>request of</w:delText>
        </w:r>
        <w:r w:rsidRPr="00B42C82" w:rsidDel="008041FB">
          <w:rPr>
            <w:rFonts w:ascii="Times New Roman" w:eastAsia="Arial" w:hAnsi="Times New Roman" w:cs="Times New Roman"/>
            <w:color w:val="363636"/>
            <w:spacing w:val="36"/>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2"/>
            <w:sz w:val="24"/>
            <w:szCs w:val="24"/>
          </w:rPr>
          <w:delText xml:space="preserve"> </w:delText>
        </w:r>
        <w:r w:rsidRPr="00B42C82" w:rsidDel="008041FB">
          <w:rPr>
            <w:rFonts w:ascii="Times New Roman" w:eastAsia="Arial" w:hAnsi="Times New Roman" w:cs="Times New Roman"/>
            <w:color w:val="363636"/>
            <w:sz w:val="24"/>
            <w:szCs w:val="24"/>
          </w:rPr>
          <w:delText xml:space="preserve">Originating </w:delText>
        </w:r>
        <w:r w:rsidRPr="00B42C82" w:rsidDel="008041FB">
          <w:rPr>
            <w:rFonts w:ascii="Times New Roman" w:eastAsia="Arial" w:hAnsi="Times New Roman" w:cs="Times New Roman"/>
            <w:color w:val="363636"/>
            <w:spacing w:val="4"/>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44"/>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37"/>
            <w:sz w:val="24"/>
            <w:szCs w:val="24"/>
          </w:rPr>
          <w:delText xml:space="preserve"> </w:delText>
        </w:r>
        <w:r w:rsidRPr="00B42C82" w:rsidDel="008041FB">
          <w:rPr>
            <w:rFonts w:ascii="Times New Roman" w:eastAsia="Arial" w:hAnsi="Times New Roman" w:cs="Times New Roman"/>
            <w:color w:val="363636"/>
            <w:w w:val="102"/>
            <w:sz w:val="24"/>
            <w:szCs w:val="24"/>
          </w:rPr>
          <w:delText xml:space="preserve">Participating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1"/>
            <w:sz w:val="24"/>
            <w:szCs w:val="24"/>
          </w:rPr>
          <w:delText xml:space="preserve"> </w:delText>
        </w:r>
        <w:r w:rsidRPr="00B42C82" w:rsidDel="008041FB">
          <w:rPr>
            <w:rFonts w:ascii="Times New Roman" w:eastAsia="Arial" w:hAnsi="Times New Roman" w:cs="Times New Roman"/>
            <w:color w:val="363636"/>
            <w:sz w:val="24"/>
            <w:szCs w:val="24"/>
          </w:rPr>
          <w:delText>will</w:delText>
        </w:r>
        <w:r w:rsidRPr="00B42C82" w:rsidDel="008041FB">
          <w:rPr>
            <w:rFonts w:ascii="Times New Roman" w:eastAsia="Arial" w:hAnsi="Times New Roman" w:cs="Times New Roman"/>
            <w:color w:val="363636"/>
            <w:spacing w:val="-6"/>
            <w:sz w:val="24"/>
            <w:szCs w:val="24"/>
          </w:rPr>
          <w:delText xml:space="preserve"> </w:delText>
        </w:r>
        <w:r w:rsidRPr="00B42C82" w:rsidDel="008041FB">
          <w:rPr>
            <w:rFonts w:ascii="Times New Roman" w:eastAsia="Arial" w:hAnsi="Times New Roman" w:cs="Times New Roman"/>
            <w:color w:val="363636"/>
            <w:sz w:val="24"/>
            <w:szCs w:val="24"/>
          </w:rPr>
          <w:delText>immediately</w:delText>
        </w:r>
        <w:r w:rsidRPr="00B42C82" w:rsidDel="008041FB">
          <w:rPr>
            <w:rFonts w:ascii="Times New Roman" w:eastAsia="Arial" w:hAnsi="Times New Roman" w:cs="Times New Roman"/>
            <w:color w:val="363636"/>
            <w:spacing w:val="17"/>
            <w:sz w:val="24"/>
            <w:szCs w:val="24"/>
          </w:rPr>
          <w:delText xml:space="preserve"> </w:delText>
        </w:r>
        <w:r w:rsidRPr="00B42C82" w:rsidDel="008041FB">
          <w:rPr>
            <w:rFonts w:ascii="Times New Roman" w:eastAsia="Arial" w:hAnsi="Times New Roman" w:cs="Times New Roman"/>
            <w:color w:val="363636"/>
            <w:sz w:val="24"/>
            <w:szCs w:val="24"/>
          </w:rPr>
          <w:delText>wire</w:delText>
        </w:r>
        <w:r w:rsidRPr="00B42C82" w:rsidDel="008041FB">
          <w:rPr>
            <w:rFonts w:ascii="Times New Roman" w:eastAsia="Arial" w:hAnsi="Times New Roman" w:cs="Times New Roman"/>
            <w:color w:val="363636"/>
            <w:spacing w:val="4"/>
            <w:sz w:val="24"/>
            <w:szCs w:val="24"/>
          </w:rPr>
          <w:delText xml:space="preserve"> </w:delText>
        </w:r>
        <w:r w:rsidRPr="00B42C82" w:rsidDel="008041FB">
          <w:rPr>
            <w:rFonts w:ascii="Times New Roman" w:eastAsia="Arial" w:hAnsi="Times New Roman" w:cs="Times New Roman"/>
            <w:color w:val="363636"/>
            <w:sz w:val="24"/>
            <w:szCs w:val="24"/>
          </w:rPr>
          <w:delText>transfer</w:delText>
        </w:r>
        <w:r w:rsidRPr="00B42C82" w:rsidDel="008041FB">
          <w:rPr>
            <w:rFonts w:ascii="Times New Roman" w:eastAsia="Arial" w:hAnsi="Times New Roman" w:cs="Times New Roman"/>
            <w:color w:val="363636"/>
            <w:spacing w:val="22"/>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10"/>
            <w:sz w:val="24"/>
            <w:szCs w:val="24"/>
          </w:rPr>
          <w:delText xml:space="preserve"> </w:delText>
        </w:r>
        <w:r w:rsidRPr="00B42C82" w:rsidDel="008041FB">
          <w:rPr>
            <w:rFonts w:ascii="Times New Roman" w:eastAsia="Arial" w:hAnsi="Times New Roman" w:cs="Times New Roman"/>
            <w:color w:val="363636"/>
            <w:sz w:val="24"/>
            <w:szCs w:val="24"/>
          </w:rPr>
          <w:delText>initial</w:delText>
        </w:r>
        <w:r w:rsidRPr="00B42C82" w:rsidDel="008041FB">
          <w:rPr>
            <w:rFonts w:ascii="Times New Roman" w:eastAsia="Arial" w:hAnsi="Times New Roman" w:cs="Times New Roman"/>
            <w:color w:val="363636"/>
            <w:spacing w:val="4"/>
            <w:sz w:val="24"/>
            <w:szCs w:val="24"/>
          </w:rPr>
          <w:delText xml:space="preserve"> </w:delText>
        </w:r>
        <w:r w:rsidRPr="00B42C82" w:rsidDel="008041FB">
          <w:rPr>
            <w:rFonts w:ascii="Times New Roman" w:eastAsia="Arial" w:hAnsi="Times New Roman" w:cs="Times New Roman"/>
            <w:color w:val="363636"/>
            <w:sz w:val="24"/>
            <w:szCs w:val="24"/>
          </w:rPr>
          <w:delText>Participation</w:delText>
        </w:r>
        <w:r w:rsidRPr="00B42C82" w:rsidDel="008041FB">
          <w:rPr>
            <w:rFonts w:ascii="Times New Roman" w:eastAsia="Arial" w:hAnsi="Times New Roman" w:cs="Times New Roman"/>
            <w:color w:val="363636"/>
            <w:spacing w:val="32"/>
            <w:sz w:val="24"/>
            <w:szCs w:val="24"/>
          </w:rPr>
          <w:delText xml:space="preserve"> </w:delText>
        </w:r>
        <w:r w:rsidRPr="00B42C82" w:rsidDel="008041FB">
          <w:rPr>
            <w:rFonts w:ascii="Times New Roman" w:eastAsia="Arial" w:hAnsi="Times New Roman" w:cs="Times New Roman"/>
            <w:color w:val="363636"/>
            <w:sz w:val="24"/>
            <w:szCs w:val="24"/>
          </w:rPr>
          <w:delText>amount</w:delText>
        </w:r>
        <w:r w:rsidRPr="00B42C82" w:rsidDel="008041FB">
          <w:rPr>
            <w:rFonts w:ascii="Times New Roman" w:eastAsia="Arial" w:hAnsi="Times New Roman" w:cs="Times New Roman"/>
            <w:color w:val="363636"/>
            <w:spacing w:val="28"/>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9"/>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14"/>
            <w:sz w:val="24"/>
            <w:szCs w:val="24"/>
          </w:rPr>
          <w:delText xml:space="preserve"> </w:delText>
        </w:r>
        <w:r w:rsidRPr="00B42C82" w:rsidDel="008041FB">
          <w:rPr>
            <w:rFonts w:ascii="Times New Roman" w:eastAsia="Arial" w:hAnsi="Times New Roman" w:cs="Times New Roman"/>
            <w:color w:val="363636"/>
            <w:sz w:val="24"/>
            <w:szCs w:val="24"/>
          </w:rPr>
          <w:delText>Originating</w:delText>
        </w:r>
        <w:r w:rsidRPr="00B42C82" w:rsidDel="008041FB">
          <w:rPr>
            <w:rFonts w:ascii="Times New Roman" w:eastAsia="Arial" w:hAnsi="Times New Roman" w:cs="Times New Roman"/>
            <w:color w:val="363636"/>
            <w:spacing w:val="31"/>
            <w:sz w:val="24"/>
            <w:szCs w:val="24"/>
          </w:rPr>
          <w:delText xml:space="preserve"> </w:delText>
        </w:r>
        <w:r w:rsidRPr="00B42C82" w:rsidDel="008041FB">
          <w:rPr>
            <w:rFonts w:ascii="Times New Roman" w:eastAsia="Arial" w:hAnsi="Times New Roman" w:cs="Times New Roman"/>
            <w:color w:val="363636"/>
            <w:w w:val="101"/>
            <w:sz w:val="24"/>
            <w:szCs w:val="24"/>
          </w:rPr>
          <w:delText>Entity.</w:delText>
        </w:r>
      </w:del>
    </w:p>
    <w:p w:rsidR="00B0331C" w:rsidRPr="00B42C82" w:rsidDel="008041FB" w:rsidRDefault="00B0331C" w:rsidP="008041FB">
      <w:pPr>
        <w:spacing w:after="0" w:line="260" w:lineRule="auto"/>
        <w:ind w:firstLine="691"/>
        <w:jc w:val="both"/>
        <w:rPr>
          <w:del w:id="78" w:author="Jay" w:date="2017-03-20T16:00:00Z"/>
          <w:rFonts w:ascii="Times New Roman" w:hAnsi="Times New Roman" w:cs="Times New Roman"/>
          <w:sz w:val="24"/>
          <w:szCs w:val="24"/>
        </w:rPr>
        <w:pPrChange w:id="79" w:author="Jay" w:date="2017-03-20T16:00:00Z">
          <w:pPr>
            <w:spacing w:before="8" w:after="0" w:line="240" w:lineRule="exact"/>
          </w:pPr>
        </w:pPrChange>
      </w:pPr>
      <w:bookmarkStart w:id="80" w:name="_GoBack"/>
      <w:bookmarkEnd w:id="80"/>
    </w:p>
    <w:p w:rsidR="00B0331C" w:rsidRPr="00B42C82" w:rsidDel="008041FB" w:rsidRDefault="00BC30C4" w:rsidP="008041FB">
      <w:pPr>
        <w:spacing w:after="0" w:line="260" w:lineRule="auto"/>
        <w:ind w:firstLine="691"/>
        <w:jc w:val="both"/>
        <w:rPr>
          <w:del w:id="81" w:author="Jay" w:date="2017-03-20T16:00:00Z"/>
          <w:rFonts w:ascii="Times New Roman" w:eastAsia="Arial" w:hAnsi="Times New Roman" w:cs="Times New Roman"/>
          <w:sz w:val="24"/>
          <w:szCs w:val="24"/>
        </w:rPr>
        <w:pPrChange w:id="82" w:author="Jay" w:date="2017-03-20T16:00:00Z">
          <w:pPr>
            <w:spacing w:after="0" w:line="259" w:lineRule="auto"/>
            <w:ind w:firstLine="686"/>
            <w:jc w:val="both"/>
          </w:pPr>
        </w:pPrChange>
      </w:pPr>
      <w:del w:id="83" w:author="Jay" w:date="2017-03-20T16:00:00Z">
        <w:r w:rsidRPr="00B42C82" w:rsidDel="008041FB">
          <w:rPr>
            <w:rFonts w:ascii="Times New Roman" w:eastAsia="Arial" w:hAnsi="Times New Roman" w:cs="Times New Roman"/>
            <w:color w:val="363636"/>
            <w:sz w:val="24"/>
            <w:szCs w:val="24"/>
          </w:rPr>
          <w:delText xml:space="preserve">2.       </w:delText>
        </w:r>
        <w:r w:rsidRPr="00B42C82" w:rsidDel="008041FB">
          <w:rPr>
            <w:rFonts w:ascii="Times New Roman" w:eastAsia="Arial" w:hAnsi="Times New Roman" w:cs="Times New Roman"/>
            <w:color w:val="363636"/>
            <w:spacing w:val="20"/>
            <w:sz w:val="24"/>
            <w:szCs w:val="24"/>
          </w:rPr>
          <w:delText xml:space="preserve"> </w:delText>
        </w:r>
        <w:r w:rsidRPr="00B42C82" w:rsidDel="008041FB">
          <w:rPr>
            <w:rFonts w:ascii="Times New Roman" w:eastAsia="Arial" w:hAnsi="Times New Roman" w:cs="Times New Roman"/>
            <w:color w:val="363636"/>
            <w:sz w:val="24"/>
            <w:szCs w:val="24"/>
          </w:rPr>
          <w:delText xml:space="preserve">Accounting.  </w:delText>
        </w:r>
        <w:r w:rsidRPr="00B42C82" w:rsidDel="008041FB">
          <w:rPr>
            <w:rFonts w:ascii="Times New Roman" w:eastAsia="Arial" w:hAnsi="Times New Roman" w:cs="Times New Roman"/>
            <w:color w:val="363636"/>
            <w:spacing w:val="7"/>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14"/>
            <w:sz w:val="24"/>
            <w:szCs w:val="24"/>
          </w:rPr>
          <w:delText xml:space="preserve"> </w:delText>
        </w:r>
        <w:r w:rsidRPr="00B42C82" w:rsidDel="008041FB">
          <w:rPr>
            <w:rFonts w:ascii="Times New Roman" w:eastAsia="Arial" w:hAnsi="Times New Roman" w:cs="Times New Roman"/>
            <w:color w:val="363636"/>
            <w:sz w:val="24"/>
            <w:szCs w:val="24"/>
          </w:rPr>
          <w:delText>Originating</w:delText>
        </w:r>
        <w:r w:rsidRPr="00B42C82" w:rsidDel="008041FB">
          <w:rPr>
            <w:rFonts w:ascii="Times New Roman" w:eastAsia="Arial" w:hAnsi="Times New Roman" w:cs="Times New Roman"/>
            <w:color w:val="363636"/>
            <w:spacing w:val="25"/>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10"/>
            <w:sz w:val="24"/>
            <w:szCs w:val="24"/>
          </w:rPr>
          <w:delText xml:space="preserve"> </w:delText>
        </w:r>
        <w:r w:rsidRPr="00B42C82" w:rsidDel="008041FB">
          <w:rPr>
            <w:rFonts w:ascii="Times New Roman" w:eastAsia="Arial" w:hAnsi="Times New Roman" w:cs="Times New Roman"/>
            <w:color w:val="363636"/>
            <w:sz w:val="24"/>
            <w:szCs w:val="24"/>
          </w:rPr>
          <w:delText>will deliver</w:delText>
        </w:r>
        <w:r w:rsidRPr="00B42C82" w:rsidDel="008041FB">
          <w:rPr>
            <w:rFonts w:ascii="Times New Roman" w:eastAsia="Arial" w:hAnsi="Times New Roman" w:cs="Times New Roman"/>
            <w:color w:val="363636"/>
            <w:spacing w:val="13"/>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3"/>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8"/>
            <w:sz w:val="24"/>
            <w:szCs w:val="24"/>
          </w:rPr>
          <w:delText xml:space="preserve"> </w:delText>
        </w:r>
        <w:r w:rsidRPr="00B42C82" w:rsidDel="008041FB">
          <w:rPr>
            <w:rFonts w:ascii="Times New Roman" w:eastAsia="Arial" w:hAnsi="Times New Roman" w:cs="Times New Roman"/>
            <w:color w:val="363636"/>
            <w:sz w:val="24"/>
            <w:szCs w:val="24"/>
          </w:rPr>
          <w:delText>Participating</w:delText>
        </w:r>
        <w:r w:rsidRPr="00B42C82" w:rsidDel="008041FB">
          <w:rPr>
            <w:rFonts w:ascii="Times New Roman" w:eastAsia="Arial" w:hAnsi="Times New Roman" w:cs="Times New Roman"/>
            <w:color w:val="363636"/>
            <w:spacing w:val="19"/>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10"/>
            <w:sz w:val="24"/>
            <w:szCs w:val="24"/>
          </w:rPr>
          <w:delText xml:space="preserve"> </w:delText>
        </w:r>
        <w:r w:rsidRPr="00B42C82" w:rsidDel="008041FB">
          <w:rPr>
            <w:rFonts w:ascii="Times New Roman" w:eastAsia="Arial" w:hAnsi="Times New Roman" w:cs="Times New Roman"/>
            <w:color w:val="363636"/>
            <w:w w:val="102"/>
            <w:sz w:val="24"/>
            <w:szCs w:val="24"/>
          </w:rPr>
          <w:delText xml:space="preserve">weekly </w:delText>
        </w:r>
        <w:r w:rsidRPr="00B42C82" w:rsidDel="008041FB">
          <w:rPr>
            <w:rFonts w:ascii="Times New Roman" w:eastAsia="Arial" w:hAnsi="Times New Roman" w:cs="Times New Roman"/>
            <w:color w:val="363636"/>
            <w:sz w:val="24"/>
            <w:szCs w:val="24"/>
          </w:rPr>
          <w:delText>statements</w:delText>
        </w:r>
        <w:r w:rsidRPr="00B42C82" w:rsidDel="008041FB">
          <w:rPr>
            <w:rFonts w:ascii="Times New Roman" w:eastAsia="Arial" w:hAnsi="Times New Roman" w:cs="Times New Roman"/>
            <w:color w:val="363636"/>
            <w:spacing w:val="45"/>
            <w:sz w:val="24"/>
            <w:szCs w:val="24"/>
          </w:rPr>
          <w:delText xml:space="preserve"> </w:delText>
        </w:r>
        <w:r w:rsidRPr="00B42C82" w:rsidDel="008041FB">
          <w:rPr>
            <w:rFonts w:ascii="Times New Roman" w:eastAsia="Arial" w:hAnsi="Times New Roman" w:cs="Times New Roman"/>
            <w:color w:val="363636"/>
            <w:sz w:val="24"/>
            <w:szCs w:val="24"/>
          </w:rPr>
          <w:delText>reflecting</w:delText>
        </w:r>
        <w:r w:rsidRPr="00B42C82" w:rsidDel="008041FB">
          <w:rPr>
            <w:rFonts w:ascii="Times New Roman" w:eastAsia="Arial" w:hAnsi="Times New Roman" w:cs="Times New Roman"/>
            <w:color w:val="363636"/>
            <w:spacing w:val="42"/>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7"/>
            <w:sz w:val="24"/>
            <w:szCs w:val="24"/>
          </w:rPr>
          <w:delText xml:space="preserve"> </w:delText>
        </w:r>
        <w:r w:rsidRPr="00B42C82" w:rsidDel="008041FB">
          <w:rPr>
            <w:rFonts w:ascii="Times New Roman" w:eastAsia="Arial" w:hAnsi="Times New Roman" w:cs="Times New Roman"/>
            <w:color w:val="363636"/>
            <w:sz w:val="24"/>
            <w:szCs w:val="24"/>
          </w:rPr>
          <w:delText>status</w:delText>
        </w:r>
        <w:r w:rsidRPr="00B42C82" w:rsidDel="008041FB">
          <w:rPr>
            <w:rFonts w:ascii="Times New Roman" w:eastAsia="Arial" w:hAnsi="Times New Roman" w:cs="Times New Roman"/>
            <w:color w:val="363636"/>
            <w:spacing w:val="52"/>
            <w:sz w:val="24"/>
            <w:szCs w:val="24"/>
          </w:rPr>
          <w:delText xml:space="preserve"> </w:delText>
        </w:r>
        <w:r w:rsidRPr="00B42C82" w:rsidDel="008041FB">
          <w:rPr>
            <w:rFonts w:ascii="Times New Roman" w:eastAsia="Arial" w:hAnsi="Times New Roman" w:cs="Times New Roman"/>
            <w:color w:val="363636"/>
            <w:sz w:val="24"/>
            <w:szCs w:val="24"/>
          </w:rPr>
          <w:delText>of</w:delText>
        </w:r>
        <w:r w:rsidRPr="00B42C82" w:rsidDel="008041FB">
          <w:rPr>
            <w:rFonts w:ascii="Times New Roman" w:eastAsia="Arial" w:hAnsi="Times New Roman" w:cs="Times New Roman"/>
            <w:color w:val="363636"/>
            <w:spacing w:val="36"/>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3"/>
            <w:sz w:val="24"/>
            <w:szCs w:val="24"/>
          </w:rPr>
          <w:delText xml:space="preserve"> </w:delText>
        </w:r>
        <w:r w:rsidRPr="00B42C82" w:rsidDel="008041FB">
          <w:rPr>
            <w:rFonts w:ascii="Times New Roman" w:eastAsia="Arial" w:hAnsi="Times New Roman" w:cs="Times New Roman"/>
            <w:color w:val="363636"/>
            <w:sz w:val="24"/>
            <w:szCs w:val="24"/>
          </w:rPr>
          <w:delText xml:space="preserve">Borrower's </w:delText>
        </w:r>
        <w:r w:rsidRPr="00B42C82" w:rsidDel="008041FB">
          <w:rPr>
            <w:rFonts w:ascii="Times New Roman" w:eastAsia="Arial" w:hAnsi="Times New Roman" w:cs="Times New Roman"/>
            <w:color w:val="363636"/>
            <w:spacing w:val="9"/>
            <w:sz w:val="24"/>
            <w:szCs w:val="24"/>
          </w:rPr>
          <w:delText xml:space="preserve"> </w:delText>
        </w:r>
        <w:r w:rsidRPr="00B42C82" w:rsidDel="008041FB">
          <w:rPr>
            <w:rFonts w:ascii="Times New Roman" w:eastAsia="Arial" w:hAnsi="Times New Roman" w:cs="Times New Roman"/>
            <w:color w:val="363636"/>
            <w:sz w:val="24"/>
            <w:szCs w:val="24"/>
          </w:rPr>
          <w:delText xml:space="preserve">account </w:delText>
        </w:r>
        <w:r w:rsidRPr="00B42C82" w:rsidDel="008041FB">
          <w:rPr>
            <w:rFonts w:ascii="Times New Roman" w:eastAsia="Arial" w:hAnsi="Times New Roman" w:cs="Times New Roman"/>
            <w:color w:val="363636"/>
            <w:spacing w:val="3"/>
            <w:sz w:val="24"/>
            <w:szCs w:val="24"/>
          </w:rPr>
          <w:delText xml:space="preserve"> </w:delText>
        </w:r>
        <w:r w:rsidRPr="00B42C82" w:rsidDel="008041FB">
          <w:rPr>
            <w:rFonts w:ascii="Times New Roman" w:eastAsia="Arial" w:hAnsi="Times New Roman" w:cs="Times New Roman"/>
            <w:color w:val="363636"/>
            <w:sz w:val="24"/>
            <w:szCs w:val="24"/>
          </w:rPr>
          <w:delText>with</w:delText>
        </w:r>
        <w:r w:rsidRPr="00B42C82" w:rsidDel="008041FB">
          <w:rPr>
            <w:rFonts w:ascii="Times New Roman" w:eastAsia="Arial" w:hAnsi="Times New Roman" w:cs="Times New Roman"/>
            <w:color w:val="363636"/>
            <w:spacing w:val="40"/>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48"/>
            <w:sz w:val="24"/>
            <w:szCs w:val="24"/>
          </w:rPr>
          <w:delText xml:space="preserve"> </w:delText>
        </w:r>
        <w:r w:rsidRPr="00B42C82" w:rsidDel="008041FB">
          <w:rPr>
            <w:rFonts w:ascii="Times New Roman" w:eastAsia="Arial" w:hAnsi="Times New Roman" w:cs="Times New Roman"/>
            <w:color w:val="363636"/>
            <w:sz w:val="24"/>
            <w:szCs w:val="24"/>
          </w:rPr>
          <w:delText xml:space="preserve">Originating </w:delText>
        </w:r>
        <w:r w:rsidRPr="00B42C82" w:rsidDel="008041FB">
          <w:rPr>
            <w:rFonts w:ascii="Times New Roman" w:eastAsia="Arial" w:hAnsi="Times New Roman" w:cs="Times New Roman"/>
            <w:color w:val="363636"/>
            <w:spacing w:val="9"/>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48"/>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43"/>
            <w:sz w:val="24"/>
            <w:szCs w:val="24"/>
          </w:rPr>
          <w:delText xml:space="preserve"> </w:delText>
        </w:r>
        <w:r w:rsidRPr="00B42C82" w:rsidDel="008041FB">
          <w:rPr>
            <w:rFonts w:ascii="Times New Roman" w:eastAsia="Arial" w:hAnsi="Times New Roman" w:cs="Times New Roman"/>
            <w:color w:val="363636"/>
            <w:w w:val="103"/>
            <w:sz w:val="24"/>
            <w:szCs w:val="24"/>
          </w:rPr>
          <w:delText xml:space="preserve">such </w:delText>
        </w:r>
        <w:r w:rsidRPr="00B42C82" w:rsidDel="008041FB">
          <w:rPr>
            <w:rFonts w:ascii="Times New Roman" w:eastAsia="Arial" w:hAnsi="Times New Roman" w:cs="Times New Roman"/>
            <w:color w:val="363636"/>
            <w:sz w:val="24"/>
            <w:szCs w:val="24"/>
          </w:rPr>
          <w:delText xml:space="preserve">further </w:delText>
        </w:r>
        <w:r w:rsidRPr="00B42C82" w:rsidDel="008041FB">
          <w:rPr>
            <w:rFonts w:ascii="Times New Roman" w:eastAsia="Arial" w:hAnsi="Times New Roman" w:cs="Times New Roman"/>
            <w:color w:val="363636"/>
            <w:spacing w:val="19"/>
            <w:sz w:val="24"/>
            <w:szCs w:val="24"/>
          </w:rPr>
          <w:delText xml:space="preserve"> </w:delText>
        </w:r>
        <w:r w:rsidRPr="00B42C82" w:rsidDel="008041FB">
          <w:rPr>
            <w:rFonts w:ascii="Times New Roman" w:eastAsia="Arial" w:hAnsi="Times New Roman" w:cs="Times New Roman"/>
            <w:color w:val="363636"/>
            <w:sz w:val="24"/>
            <w:szCs w:val="24"/>
          </w:rPr>
          <w:delText xml:space="preserve">information </w:delText>
        </w:r>
        <w:r w:rsidRPr="00B42C82" w:rsidDel="008041FB">
          <w:rPr>
            <w:rFonts w:ascii="Times New Roman" w:eastAsia="Arial" w:hAnsi="Times New Roman" w:cs="Times New Roman"/>
            <w:color w:val="363636"/>
            <w:spacing w:val="31"/>
            <w:sz w:val="24"/>
            <w:szCs w:val="24"/>
          </w:rPr>
          <w:delText xml:space="preserve"> </w:delText>
        </w:r>
        <w:r w:rsidRPr="00B42C82" w:rsidDel="008041FB">
          <w:rPr>
            <w:rFonts w:ascii="Times New Roman" w:eastAsia="Arial" w:hAnsi="Times New Roman" w:cs="Times New Roman"/>
            <w:color w:val="363636"/>
            <w:sz w:val="24"/>
            <w:szCs w:val="24"/>
          </w:rPr>
          <w:delText xml:space="preserve">as </w:delText>
        </w:r>
        <w:r w:rsidRPr="00B42C82" w:rsidDel="008041FB">
          <w:rPr>
            <w:rFonts w:ascii="Times New Roman" w:eastAsia="Arial" w:hAnsi="Times New Roman" w:cs="Times New Roman"/>
            <w:color w:val="363636"/>
            <w:spacing w:val="21"/>
            <w:sz w:val="24"/>
            <w:szCs w:val="24"/>
          </w:rPr>
          <w:delText xml:space="preserve"> </w:delText>
        </w:r>
        <w:r w:rsidRPr="00B42C82" w:rsidDel="008041FB">
          <w:rPr>
            <w:rFonts w:ascii="Times New Roman" w:eastAsia="Arial" w:hAnsi="Times New Roman" w:cs="Times New Roman"/>
            <w:color w:val="363636"/>
            <w:sz w:val="24"/>
            <w:szCs w:val="24"/>
          </w:rPr>
          <w:delText xml:space="preserve">Participating </w:delText>
        </w:r>
        <w:r w:rsidRPr="00B42C82" w:rsidDel="008041FB">
          <w:rPr>
            <w:rFonts w:ascii="Times New Roman" w:eastAsia="Arial" w:hAnsi="Times New Roman" w:cs="Times New Roman"/>
            <w:color w:val="363636"/>
            <w:spacing w:val="48"/>
            <w:sz w:val="24"/>
            <w:szCs w:val="24"/>
          </w:rPr>
          <w:delText xml:space="preserve"> </w:delText>
        </w:r>
        <w:r w:rsidRPr="00B42C82" w:rsidDel="008041FB">
          <w:rPr>
            <w:rFonts w:ascii="Times New Roman" w:eastAsia="Arial" w:hAnsi="Times New Roman" w:cs="Times New Roman"/>
            <w:color w:val="363636"/>
            <w:sz w:val="24"/>
            <w:szCs w:val="24"/>
          </w:rPr>
          <w:delText xml:space="preserve">Entity </w:delText>
        </w:r>
        <w:r w:rsidRPr="00B42C82" w:rsidDel="008041FB">
          <w:rPr>
            <w:rFonts w:ascii="Times New Roman" w:eastAsia="Arial" w:hAnsi="Times New Roman" w:cs="Times New Roman"/>
            <w:color w:val="363636"/>
            <w:spacing w:val="34"/>
            <w:sz w:val="24"/>
            <w:szCs w:val="24"/>
          </w:rPr>
          <w:delText xml:space="preserve"> </w:delText>
        </w:r>
        <w:r w:rsidRPr="00B42C82" w:rsidDel="008041FB">
          <w:rPr>
            <w:rFonts w:ascii="Times New Roman" w:eastAsia="Arial" w:hAnsi="Times New Roman" w:cs="Times New Roman"/>
            <w:color w:val="363636"/>
            <w:sz w:val="24"/>
            <w:szCs w:val="24"/>
          </w:rPr>
          <w:delText xml:space="preserve">reasonably </w:delText>
        </w:r>
        <w:r w:rsidRPr="00B42C82" w:rsidDel="008041FB">
          <w:rPr>
            <w:rFonts w:ascii="Times New Roman" w:eastAsia="Arial" w:hAnsi="Times New Roman" w:cs="Times New Roman"/>
            <w:color w:val="363636"/>
            <w:spacing w:val="52"/>
            <w:sz w:val="24"/>
            <w:szCs w:val="24"/>
          </w:rPr>
          <w:delText xml:space="preserve"> </w:delText>
        </w:r>
        <w:r w:rsidRPr="00B42C82" w:rsidDel="008041FB">
          <w:rPr>
            <w:rFonts w:ascii="Times New Roman" w:eastAsia="Arial" w:hAnsi="Times New Roman" w:cs="Times New Roman"/>
            <w:color w:val="363636"/>
            <w:sz w:val="24"/>
            <w:szCs w:val="24"/>
          </w:rPr>
          <w:delText xml:space="preserve">requests.   </w:delText>
        </w:r>
        <w:r w:rsidRPr="00B42C82" w:rsidDel="008041FB">
          <w:rPr>
            <w:rFonts w:ascii="Times New Roman" w:eastAsia="Arial" w:hAnsi="Times New Roman" w:cs="Times New Roman"/>
            <w:color w:val="363636"/>
            <w:spacing w:val="32"/>
            <w:sz w:val="24"/>
            <w:szCs w:val="24"/>
          </w:rPr>
          <w:delText xml:space="preserve"> </w:delText>
        </w:r>
        <w:r w:rsidRPr="00B42C82" w:rsidDel="008041FB">
          <w:rPr>
            <w:rFonts w:ascii="Times New Roman" w:eastAsia="Arial" w:hAnsi="Times New Roman" w:cs="Times New Roman"/>
            <w:color w:val="363636"/>
            <w:sz w:val="24"/>
            <w:szCs w:val="24"/>
          </w:rPr>
          <w:delText>All</w:delText>
        </w:r>
        <w:r w:rsidRPr="00B42C82" w:rsidDel="008041FB">
          <w:rPr>
            <w:rFonts w:ascii="Times New Roman" w:eastAsia="Arial" w:hAnsi="Times New Roman" w:cs="Times New Roman"/>
            <w:color w:val="363636"/>
            <w:spacing w:val="17"/>
            <w:sz w:val="24"/>
            <w:szCs w:val="24"/>
          </w:rPr>
          <w:delText xml:space="preserve"> </w:delText>
        </w:r>
        <w:r w:rsidRPr="00B42C82" w:rsidDel="008041FB">
          <w:rPr>
            <w:rFonts w:ascii="Times New Roman" w:eastAsia="Arial" w:hAnsi="Times New Roman" w:cs="Times New Roman"/>
            <w:color w:val="363636"/>
            <w:sz w:val="24"/>
            <w:szCs w:val="24"/>
          </w:rPr>
          <w:delText xml:space="preserve">reports </w:delText>
        </w:r>
        <w:r w:rsidRPr="00B42C82" w:rsidDel="008041FB">
          <w:rPr>
            <w:rFonts w:ascii="Times New Roman" w:eastAsia="Arial" w:hAnsi="Times New Roman" w:cs="Times New Roman"/>
            <w:color w:val="363636"/>
            <w:spacing w:val="31"/>
            <w:sz w:val="24"/>
            <w:szCs w:val="24"/>
          </w:rPr>
          <w:delText xml:space="preserve"> </w:delText>
        </w:r>
        <w:r w:rsidRPr="00B42C82" w:rsidDel="008041FB">
          <w:rPr>
            <w:rFonts w:ascii="Times New Roman" w:eastAsia="Arial" w:hAnsi="Times New Roman" w:cs="Times New Roman"/>
            <w:color w:val="363636"/>
            <w:sz w:val="24"/>
            <w:szCs w:val="24"/>
          </w:rPr>
          <w:delText xml:space="preserve">and </w:delText>
        </w:r>
        <w:r w:rsidRPr="00B42C82" w:rsidDel="008041FB">
          <w:rPr>
            <w:rFonts w:ascii="Times New Roman" w:eastAsia="Arial" w:hAnsi="Times New Roman" w:cs="Times New Roman"/>
            <w:color w:val="363636"/>
            <w:spacing w:val="18"/>
            <w:sz w:val="24"/>
            <w:szCs w:val="24"/>
          </w:rPr>
          <w:delText xml:space="preserve"> </w:delText>
        </w:r>
        <w:r w:rsidRPr="00B42C82" w:rsidDel="008041FB">
          <w:rPr>
            <w:rFonts w:ascii="Times New Roman" w:eastAsia="Arial" w:hAnsi="Times New Roman" w:cs="Times New Roman"/>
            <w:color w:val="363636"/>
            <w:w w:val="102"/>
            <w:sz w:val="24"/>
            <w:szCs w:val="24"/>
          </w:rPr>
          <w:delText xml:space="preserve">information </w:delText>
        </w:r>
        <w:r w:rsidRPr="00B42C82" w:rsidDel="008041FB">
          <w:rPr>
            <w:rFonts w:ascii="Times New Roman" w:eastAsia="Arial" w:hAnsi="Times New Roman" w:cs="Times New Roman"/>
            <w:color w:val="363636"/>
            <w:sz w:val="24"/>
            <w:szCs w:val="24"/>
          </w:rPr>
          <w:delText>furnished</w:delText>
        </w:r>
        <w:r w:rsidRPr="00B42C82" w:rsidDel="008041FB">
          <w:rPr>
            <w:rFonts w:ascii="Times New Roman" w:eastAsia="Arial" w:hAnsi="Times New Roman" w:cs="Times New Roman"/>
            <w:color w:val="363636"/>
            <w:spacing w:val="30"/>
            <w:sz w:val="24"/>
            <w:szCs w:val="24"/>
          </w:rPr>
          <w:delText xml:space="preserve"> </w:delText>
        </w:r>
        <w:r w:rsidRPr="00B42C82" w:rsidDel="008041FB">
          <w:rPr>
            <w:rFonts w:ascii="Times New Roman" w:eastAsia="Arial" w:hAnsi="Times New Roman" w:cs="Times New Roman"/>
            <w:color w:val="363636"/>
            <w:sz w:val="24"/>
            <w:szCs w:val="24"/>
          </w:rPr>
          <w:delText>by</w:delText>
        </w:r>
        <w:r w:rsidRPr="00B42C82" w:rsidDel="008041FB">
          <w:rPr>
            <w:rFonts w:ascii="Times New Roman" w:eastAsia="Arial" w:hAnsi="Times New Roman" w:cs="Times New Roman"/>
            <w:color w:val="363636"/>
            <w:spacing w:val="26"/>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33"/>
            <w:sz w:val="24"/>
            <w:szCs w:val="24"/>
          </w:rPr>
          <w:delText xml:space="preserve"> </w:delText>
        </w:r>
        <w:r w:rsidRPr="00B42C82" w:rsidDel="008041FB">
          <w:rPr>
            <w:rFonts w:ascii="Times New Roman" w:eastAsia="Arial" w:hAnsi="Times New Roman" w:cs="Times New Roman"/>
            <w:color w:val="363636"/>
            <w:sz w:val="24"/>
            <w:szCs w:val="24"/>
          </w:rPr>
          <w:delText>Originating</w:delText>
        </w:r>
        <w:r w:rsidRPr="00B42C82" w:rsidDel="008041FB">
          <w:rPr>
            <w:rFonts w:ascii="Times New Roman" w:eastAsia="Arial" w:hAnsi="Times New Roman" w:cs="Times New Roman"/>
            <w:color w:val="363636"/>
            <w:spacing w:val="50"/>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32"/>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33"/>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34"/>
            <w:sz w:val="24"/>
            <w:szCs w:val="24"/>
          </w:rPr>
          <w:delText xml:space="preserve"> </w:delText>
        </w:r>
        <w:r w:rsidRPr="00B42C82" w:rsidDel="008041FB">
          <w:rPr>
            <w:rFonts w:ascii="Times New Roman" w:eastAsia="Arial" w:hAnsi="Times New Roman" w:cs="Times New Roman"/>
            <w:color w:val="363636"/>
            <w:sz w:val="24"/>
            <w:szCs w:val="24"/>
          </w:rPr>
          <w:delText>Participating</w:delText>
        </w:r>
        <w:r w:rsidRPr="00B42C82" w:rsidDel="008041FB">
          <w:rPr>
            <w:rFonts w:ascii="Times New Roman" w:eastAsia="Arial" w:hAnsi="Times New Roman" w:cs="Times New Roman"/>
            <w:color w:val="363636"/>
            <w:spacing w:val="48"/>
            <w:sz w:val="24"/>
            <w:szCs w:val="24"/>
          </w:rPr>
          <w:delText xml:space="preserve">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49"/>
            <w:sz w:val="24"/>
            <w:szCs w:val="24"/>
          </w:rPr>
          <w:delText xml:space="preserve"> </w:delText>
        </w:r>
        <w:r w:rsidRPr="00B42C82" w:rsidDel="008041FB">
          <w:rPr>
            <w:rFonts w:ascii="Times New Roman" w:eastAsia="Arial" w:hAnsi="Times New Roman" w:cs="Times New Roman"/>
            <w:color w:val="363636"/>
            <w:sz w:val="24"/>
            <w:szCs w:val="24"/>
          </w:rPr>
          <w:delText>whether</w:delText>
        </w:r>
        <w:r w:rsidRPr="00B42C82" w:rsidDel="008041FB">
          <w:rPr>
            <w:rFonts w:ascii="Times New Roman" w:eastAsia="Arial" w:hAnsi="Times New Roman" w:cs="Times New Roman"/>
            <w:color w:val="363636"/>
            <w:spacing w:val="48"/>
            <w:sz w:val="24"/>
            <w:szCs w:val="24"/>
          </w:rPr>
          <w:delText xml:space="preserve"> </w:delText>
        </w:r>
        <w:r w:rsidRPr="00B42C82" w:rsidDel="008041FB">
          <w:rPr>
            <w:rFonts w:ascii="Times New Roman" w:eastAsia="Arial" w:hAnsi="Times New Roman" w:cs="Times New Roman"/>
            <w:color w:val="363636"/>
            <w:sz w:val="24"/>
            <w:szCs w:val="24"/>
          </w:rPr>
          <w:delText>orally</w:delText>
        </w:r>
        <w:r w:rsidRPr="00B42C82" w:rsidDel="008041FB">
          <w:rPr>
            <w:rFonts w:ascii="Times New Roman" w:eastAsia="Arial" w:hAnsi="Times New Roman" w:cs="Times New Roman"/>
            <w:color w:val="363636"/>
            <w:spacing w:val="37"/>
            <w:sz w:val="24"/>
            <w:szCs w:val="24"/>
          </w:rPr>
          <w:delText xml:space="preserve"> </w:delText>
        </w:r>
        <w:r w:rsidRPr="00B42C82" w:rsidDel="008041FB">
          <w:rPr>
            <w:rFonts w:ascii="Times New Roman" w:eastAsia="Arial" w:hAnsi="Times New Roman" w:cs="Times New Roman"/>
            <w:color w:val="363636"/>
            <w:sz w:val="24"/>
            <w:szCs w:val="24"/>
          </w:rPr>
          <w:delText>or</w:delText>
        </w:r>
        <w:r w:rsidRPr="00B42C82" w:rsidDel="008041FB">
          <w:rPr>
            <w:rFonts w:ascii="Times New Roman" w:eastAsia="Arial" w:hAnsi="Times New Roman" w:cs="Times New Roman"/>
            <w:color w:val="363636"/>
            <w:spacing w:val="29"/>
            <w:sz w:val="24"/>
            <w:szCs w:val="24"/>
          </w:rPr>
          <w:delText xml:space="preserve"> </w:delText>
        </w:r>
        <w:r w:rsidRPr="00B42C82" w:rsidDel="008041FB">
          <w:rPr>
            <w:rFonts w:ascii="Times New Roman" w:eastAsia="Arial" w:hAnsi="Times New Roman" w:cs="Times New Roman"/>
            <w:color w:val="363636"/>
            <w:sz w:val="24"/>
            <w:szCs w:val="24"/>
          </w:rPr>
          <w:delText>in</w:delText>
        </w:r>
        <w:r w:rsidRPr="00B42C82" w:rsidDel="008041FB">
          <w:rPr>
            <w:rFonts w:ascii="Times New Roman" w:eastAsia="Arial" w:hAnsi="Times New Roman" w:cs="Times New Roman"/>
            <w:color w:val="363636"/>
            <w:spacing w:val="27"/>
            <w:sz w:val="24"/>
            <w:szCs w:val="24"/>
          </w:rPr>
          <w:delText xml:space="preserve"> </w:delText>
        </w:r>
        <w:r w:rsidRPr="00B42C82" w:rsidDel="008041FB">
          <w:rPr>
            <w:rFonts w:ascii="Times New Roman" w:eastAsia="Arial" w:hAnsi="Times New Roman" w:cs="Times New Roman"/>
            <w:color w:val="363636"/>
            <w:sz w:val="24"/>
            <w:szCs w:val="24"/>
          </w:rPr>
          <w:delText>writing,</w:delText>
        </w:r>
        <w:r w:rsidRPr="00B42C82" w:rsidDel="008041FB">
          <w:rPr>
            <w:rFonts w:ascii="Times New Roman" w:eastAsia="Arial" w:hAnsi="Times New Roman" w:cs="Times New Roman"/>
            <w:color w:val="363636"/>
            <w:spacing w:val="36"/>
            <w:sz w:val="24"/>
            <w:szCs w:val="24"/>
          </w:rPr>
          <w:delText xml:space="preserve"> </w:delText>
        </w:r>
        <w:r w:rsidRPr="00B42C82" w:rsidDel="008041FB">
          <w:rPr>
            <w:rFonts w:ascii="Times New Roman" w:eastAsia="Arial" w:hAnsi="Times New Roman" w:cs="Times New Roman"/>
            <w:color w:val="363636"/>
            <w:sz w:val="24"/>
            <w:szCs w:val="24"/>
          </w:rPr>
          <w:delText>will</w:delText>
        </w:r>
        <w:r w:rsidRPr="00B42C82" w:rsidDel="008041FB">
          <w:rPr>
            <w:rFonts w:ascii="Times New Roman" w:eastAsia="Arial" w:hAnsi="Times New Roman" w:cs="Times New Roman"/>
            <w:color w:val="363636"/>
            <w:spacing w:val="18"/>
            <w:sz w:val="24"/>
            <w:szCs w:val="24"/>
          </w:rPr>
          <w:delText xml:space="preserve"> </w:delText>
        </w:r>
        <w:r w:rsidRPr="00B42C82" w:rsidDel="008041FB">
          <w:rPr>
            <w:rFonts w:ascii="Times New Roman" w:eastAsia="Arial" w:hAnsi="Times New Roman" w:cs="Times New Roman"/>
            <w:color w:val="363636"/>
            <w:w w:val="107"/>
            <w:sz w:val="24"/>
            <w:szCs w:val="24"/>
          </w:rPr>
          <w:delText xml:space="preserve">be </w:delText>
        </w:r>
        <w:r w:rsidRPr="00B42C82" w:rsidDel="008041FB">
          <w:rPr>
            <w:rFonts w:ascii="Times New Roman" w:eastAsia="Arial" w:hAnsi="Times New Roman" w:cs="Times New Roman"/>
            <w:color w:val="363636"/>
            <w:sz w:val="24"/>
            <w:szCs w:val="24"/>
          </w:rPr>
          <w:delText>without</w:delText>
        </w:r>
        <w:r w:rsidRPr="00B42C82" w:rsidDel="008041FB">
          <w:rPr>
            <w:rFonts w:ascii="Times New Roman" w:eastAsia="Arial" w:hAnsi="Times New Roman" w:cs="Times New Roman"/>
            <w:color w:val="363636"/>
            <w:spacing w:val="5"/>
            <w:sz w:val="24"/>
            <w:szCs w:val="24"/>
          </w:rPr>
          <w:delText xml:space="preserve"> </w:delText>
        </w:r>
        <w:r w:rsidRPr="00B42C82" w:rsidDel="008041FB">
          <w:rPr>
            <w:rFonts w:ascii="Times New Roman" w:eastAsia="Arial" w:hAnsi="Times New Roman" w:cs="Times New Roman"/>
            <w:color w:val="363636"/>
            <w:sz w:val="24"/>
            <w:szCs w:val="24"/>
          </w:rPr>
          <w:delText>representation</w:delText>
        </w:r>
        <w:r w:rsidRPr="00B42C82" w:rsidDel="008041FB">
          <w:rPr>
            <w:rFonts w:ascii="Times New Roman" w:eastAsia="Arial" w:hAnsi="Times New Roman" w:cs="Times New Roman"/>
            <w:color w:val="363636"/>
            <w:spacing w:val="18"/>
            <w:sz w:val="24"/>
            <w:szCs w:val="24"/>
          </w:rPr>
          <w:delText xml:space="preserve"> </w:delText>
        </w:r>
        <w:r w:rsidRPr="00B42C82" w:rsidDel="008041FB">
          <w:rPr>
            <w:rFonts w:ascii="Times New Roman" w:eastAsia="Arial" w:hAnsi="Times New Roman" w:cs="Times New Roman"/>
            <w:color w:val="363636"/>
            <w:sz w:val="24"/>
            <w:szCs w:val="24"/>
          </w:rPr>
          <w:delText>or</w:delText>
        </w:r>
        <w:r w:rsidRPr="00B42C82" w:rsidDel="008041FB">
          <w:rPr>
            <w:rFonts w:ascii="Times New Roman" w:eastAsia="Arial" w:hAnsi="Times New Roman" w:cs="Times New Roman"/>
            <w:color w:val="363636"/>
            <w:spacing w:val="12"/>
            <w:sz w:val="24"/>
            <w:szCs w:val="24"/>
          </w:rPr>
          <w:delText xml:space="preserve"> </w:delText>
        </w:r>
        <w:r w:rsidRPr="00B42C82" w:rsidDel="008041FB">
          <w:rPr>
            <w:rFonts w:ascii="Times New Roman" w:eastAsia="Arial" w:hAnsi="Times New Roman" w:cs="Times New Roman"/>
            <w:color w:val="363636"/>
            <w:sz w:val="24"/>
            <w:szCs w:val="24"/>
          </w:rPr>
          <w:delText>warranty</w:delText>
        </w:r>
        <w:r w:rsidRPr="00B42C82" w:rsidDel="008041FB">
          <w:rPr>
            <w:rFonts w:ascii="Times New Roman" w:eastAsia="Arial" w:hAnsi="Times New Roman" w:cs="Times New Roman"/>
            <w:color w:val="363636"/>
            <w:spacing w:val="26"/>
            <w:sz w:val="24"/>
            <w:szCs w:val="24"/>
          </w:rPr>
          <w:delText xml:space="preserve"> </w:delText>
        </w:r>
        <w:r w:rsidRPr="00B42C82" w:rsidDel="008041FB">
          <w:rPr>
            <w:rFonts w:ascii="Times New Roman" w:eastAsia="Arial" w:hAnsi="Times New Roman" w:cs="Times New Roman"/>
            <w:color w:val="363636"/>
            <w:sz w:val="24"/>
            <w:szCs w:val="24"/>
          </w:rPr>
          <w:delText>as</w:delText>
        </w:r>
        <w:r w:rsidRPr="00B42C82" w:rsidDel="008041FB">
          <w:rPr>
            <w:rFonts w:ascii="Times New Roman" w:eastAsia="Arial" w:hAnsi="Times New Roman" w:cs="Times New Roman"/>
            <w:color w:val="363636"/>
            <w:spacing w:val="11"/>
            <w:sz w:val="24"/>
            <w:szCs w:val="24"/>
          </w:rPr>
          <w:delText xml:space="preserve"> </w:delText>
        </w:r>
        <w:r w:rsidRPr="00B42C82" w:rsidDel="008041FB">
          <w:rPr>
            <w:rFonts w:ascii="Times New Roman" w:eastAsia="Arial" w:hAnsi="Times New Roman" w:cs="Times New Roman"/>
            <w:color w:val="363636"/>
            <w:sz w:val="24"/>
            <w:szCs w:val="24"/>
          </w:rPr>
          <w:delText>to</w:delText>
        </w:r>
        <w:r w:rsidRPr="00B42C82" w:rsidDel="008041FB">
          <w:rPr>
            <w:rFonts w:ascii="Times New Roman" w:eastAsia="Arial" w:hAnsi="Times New Roman" w:cs="Times New Roman"/>
            <w:color w:val="363636"/>
            <w:spacing w:val="18"/>
            <w:sz w:val="24"/>
            <w:szCs w:val="24"/>
          </w:rPr>
          <w:delText xml:space="preserve"> </w:delText>
        </w:r>
        <w:r w:rsidRPr="00B42C82" w:rsidDel="008041FB">
          <w:rPr>
            <w:rFonts w:ascii="Times New Roman" w:eastAsia="Arial" w:hAnsi="Times New Roman" w:cs="Times New Roman"/>
            <w:color w:val="363636"/>
            <w:sz w:val="24"/>
            <w:szCs w:val="24"/>
          </w:rPr>
          <w:delText>their</w:delText>
        </w:r>
        <w:r w:rsidRPr="00B42C82" w:rsidDel="008041FB">
          <w:rPr>
            <w:rFonts w:ascii="Times New Roman" w:eastAsia="Arial" w:hAnsi="Times New Roman" w:cs="Times New Roman"/>
            <w:color w:val="363636"/>
            <w:spacing w:val="13"/>
            <w:sz w:val="24"/>
            <w:szCs w:val="24"/>
          </w:rPr>
          <w:delText xml:space="preserve"> </w:delText>
        </w:r>
        <w:r w:rsidRPr="00B42C82" w:rsidDel="008041FB">
          <w:rPr>
            <w:rFonts w:ascii="Times New Roman" w:eastAsia="Arial" w:hAnsi="Times New Roman" w:cs="Times New Roman"/>
            <w:color w:val="363636"/>
            <w:sz w:val="24"/>
            <w:szCs w:val="24"/>
          </w:rPr>
          <w:delText>truth,</w:delText>
        </w:r>
        <w:r w:rsidRPr="00B42C82" w:rsidDel="008041FB">
          <w:rPr>
            <w:rFonts w:ascii="Times New Roman" w:eastAsia="Arial" w:hAnsi="Times New Roman" w:cs="Times New Roman"/>
            <w:color w:val="363636"/>
            <w:spacing w:val="33"/>
            <w:sz w:val="24"/>
            <w:szCs w:val="24"/>
          </w:rPr>
          <w:delText xml:space="preserve"> </w:delText>
        </w:r>
        <w:r w:rsidRPr="00B42C82" w:rsidDel="008041FB">
          <w:rPr>
            <w:rFonts w:ascii="Times New Roman" w:eastAsia="Arial" w:hAnsi="Times New Roman" w:cs="Times New Roman"/>
            <w:color w:val="363636"/>
            <w:sz w:val="24"/>
            <w:szCs w:val="24"/>
          </w:rPr>
          <w:delText>accuracy,</w:delText>
        </w:r>
        <w:r w:rsidRPr="00B42C82" w:rsidDel="008041FB">
          <w:rPr>
            <w:rFonts w:ascii="Times New Roman" w:eastAsia="Arial" w:hAnsi="Times New Roman" w:cs="Times New Roman"/>
            <w:color w:val="363636"/>
            <w:spacing w:val="39"/>
            <w:sz w:val="24"/>
            <w:szCs w:val="24"/>
          </w:rPr>
          <w:delText xml:space="preserve"> </w:delText>
        </w:r>
        <w:r w:rsidRPr="00B42C82" w:rsidDel="008041FB">
          <w:rPr>
            <w:rFonts w:ascii="Times New Roman" w:eastAsia="Arial" w:hAnsi="Times New Roman" w:cs="Times New Roman"/>
            <w:color w:val="363636"/>
            <w:sz w:val="24"/>
            <w:szCs w:val="24"/>
          </w:rPr>
          <w:delText>or</w:delText>
        </w:r>
        <w:r w:rsidRPr="00B42C82" w:rsidDel="008041FB">
          <w:rPr>
            <w:rFonts w:ascii="Times New Roman" w:eastAsia="Arial" w:hAnsi="Times New Roman" w:cs="Times New Roman"/>
            <w:color w:val="363636"/>
            <w:spacing w:val="22"/>
            <w:sz w:val="24"/>
            <w:szCs w:val="24"/>
          </w:rPr>
          <w:delText xml:space="preserve"> </w:delText>
        </w:r>
        <w:r w:rsidRPr="00B42C82" w:rsidDel="008041FB">
          <w:rPr>
            <w:rFonts w:ascii="Times New Roman" w:eastAsia="Arial" w:hAnsi="Times New Roman" w:cs="Times New Roman"/>
            <w:color w:val="363636"/>
            <w:sz w:val="24"/>
            <w:szCs w:val="24"/>
          </w:rPr>
          <w:delText>other</w:delText>
        </w:r>
        <w:r w:rsidRPr="00B42C82" w:rsidDel="008041FB">
          <w:rPr>
            <w:rFonts w:ascii="Times New Roman" w:eastAsia="Arial" w:hAnsi="Times New Roman" w:cs="Times New Roman"/>
            <w:color w:val="363636"/>
            <w:spacing w:val="26"/>
            <w:sz w:val="24"/>
            <w:szCs w:val="24"/>
          </w:rPr>
          <w:delText xml:space="preserve"> </w:delText>
        </w:r>
        <w:r w:rsidRPr="00B42C82" w:rsidDel="008041FB">
          <w:rPr>
            <w:rFonts w:ascii="Times New Roman" w:eastAsia="Arial" w:hAnsi="Times New Roman" w:cs="Times New Roman"/>
            <w:color w:val="363636"/>
            <w:sz w:val="24"/>
            <w:szCs w:val="24"/>
          </w:rPr>
          <w:delText>matters</w:delText>
        </w:r>
        <w:r w:rsidRPr="00B42C82" w:rsidDel="008041FB">
          <w:rPr>
            <w:rFonts w:ascii="Times New Roman" w:eastAsia="Arial" w:hAnsi="Times New Roman" w:cs="Times New Roman"/>
            <w:color w:val="363636"/>
            <w:spacing w:val="25"/>
            <w:sz w:val="24"/>
            <w:szCs w:val="24"/>
          </w:rPr>
          <w:delText xml:space="preserve"> </w:delText>
        </w:r>
        <w:r w:rsidRPr="00B42C82" w:rsidDel="008041FB">
          <w:rPr>
            <w:rFonts w:ascii="Times New Roman" w:eastAsia="Arial" w:hAnsi="Times New Roman" w:cs="Times New Roman"/>
            <w:color w:val="363636"/>
            <w:sz w:val="24"/>
            <w:szCs w:val="24"/>
          </w:rPr>
          <w:delText>and</w:delText>
        </w:r>
        <w:r w:rsidRPr="00B42C82" w:rsidDel="008041FB">
          <w:rPr>
            <w:rFonts w:ascii="Times New Roman" w:eastAsia="Arial" w:hAnsi="Times New Roman" w:cs="Times New Roman"/>
            <w:color w:val="363636"/>
            <w:spacing w:val="19"/>
            <w:sz w:val="24"/>
            <w:szCs w:val="24"/>
          </w:rPr>
          <w:delText xml:space="preserve"> </w:delText>
        </w:r>
        <w:r w:rsidRPr="00B42C82" w:rsidDel="008041FB">
          <w:rPr>
            <w:rFonts w:ascii="Times New Roman" w:eastAsia="Arial" w:hAnsi="Times New Roman" w:cs="Times New Roman"/>
            <w:color w:val="363636"/>
            <w:sz w:val="24"/>
            <w:szCs w:val="24"/>
          </w:rPr>
          <w:delText>the</w:delText>
        </w:r>
        <w:r w:rsidRPr="00B42C82" w:rsidDel="008041FB">
          <w:rPr>
            <w:rFonts w:ascii="Times New Roman" w:eastAsia="Arial" w:hAnsi="Times New Roman" w:cs="Times New Roman"/>
            <w:color w:val="363636"/>
            <w:spacing w:val="14"/>
            <w:sz w:val="24"/>
            <w:szCs w:val="24"/>
          </w:rPr>
          <w:delText xml:space="preserve"> </w:delText>
        </w:r>
        <w:r w:rsidRPr="00B42C82" w:rsidDel="008041FB">
          <w:rPr>
            <w:rFonts w:ascii="Times New Roman" w:eastAsia="Arial" w:hAnsi="Times New Roman" w:cs="Times New Roman"/>
            <w:color w:val="363636"/>
            <w:w w:val="102"/>
            <w:sz w:val="24"/>
            <w:szCs w:val="24"/>
          </w:rPr>
          <w:delText xml:space="preserve">Originating </w:delText>
        </w:r>
        <w:r w:rsidRPr="00B42C82" w:rsidDel="008041FB">
          <w:rPr>
            <w:rFonts w:ascii="Times New Roman" w:eastAsia="Arial" w:hAnsi="Times New Roman" w:cs="Times New Roman"/>
            <w:color w:val="363636"/>
            <w:sz w:val="24"/>
            <w:szCs w:val="24"/>
          </w:rPr>
          <w:delText>Entity</w:delText>
        </w:r>
        <w:r w:rsidRPr="00B42C82" w:rsidDel="008041FB">
          <w:rPr>
            <w:rFonts w:ascii="Times New Roman" w:eastAsia="Arial" w:hAnsi="Times New Roman" w:cs="Times New Roman"/>
            <w:color w:val="363636"/>
            <w:spacing w:val="1"/>
            <w:sz w:val="24"/>
            <w:szCs w:val="24"/>
          </w:rPr>
          <w:delText xml:space="preserve"> </w:delText>
        </w:r>
        <w:r w:rsidRPr="00B42C82" w:rsidDel="008041FB">
          <w:rPr>
            <w:rFonts w:ascii="Times New Roman" w:eastAsia="Arial" w:hAnsi="Times New Roman" w:cs="Times New Roman"/>
            <w:color w:val="363636"/>
            <w:sz w:val="24"/>
            <w:szCs w:val="24"/>
          </w:rPr>
          <w:delText>will</w:delText>
        </w:r>
        <w:r w:rsidRPr="00B42C82" w:rsidDel="008041FB">
          <w:rPr>
            <w:rFonts w:ascii="Times New Roman" w:eastAsia="Arial" w:hAnsi="Times New Roman" w:cs="Times New Roman"/>
            <w:color w:val="363636"/>
            <w:spacing w:val="-2"/>
            <w:sz w:val="24"/>
            <w:szCs w:val="24"/>
          </w:rPr>
          <w:delText xml:space="preserve"> </w:delText>
        </w:r>
        <w:r w:rsidRPr="00B42C82" w:rsidDel="008041FB">
          <w:rPr>
            <w:rFonts w:ascii="Times New Roman" w:eastAsia="Arial" w:hAnsi="Times New Roman" w:cs="Times New Roman"/>
            <w:color w:val="363636"/>
            <w:sz w:val="24"/>
            <w:szCs w:val="24"/>
          </w:rPr>
          <w:delText>not</w:delText>
        </w:r>
        <w:r w:rsidRPr="00B42C82" w:rsidDel="008041FB">
          <w:rPr>
            <w:rFonts w:ascii="Times New Roman" w:eastAsia="Arial" w:hAnsi="Times New Roman" w:cs="Times New Roman"/>
            <w:color w:val="363636"/>
            <w:spacing w:val="8"/>
            <w:sz w:val="24"/>
            <w:szCs w:val="24"/>
          </w:rPr>
          <w:delText xml:space="preserve"> </w:delText>
        </w:r>
        <w:r w:rsidRPr="00B42C82" w:rsidDel="008041FB">
          <w:rPr>
            <w:rFonts w:ascii="Times New Roman" w:eastAsia="Arial" w:hAnsi="Times New Roman" w:cs="Times New Roman"/>
            <w:color w:val="363636"/>
            <w:sz w:val="24"/>
            <w:szCs w:val="24"/>
          </w:rPr>
          <w:delText>be</w:delText>
        </w:r>
        <w:r w:rsidRPr="00B42C82" w:rsidDel="008041FB">
          <w:rPr>
            <w:rFonts w:ascii="Times New Roman" w:eastAsia="Arial" w:hAnsi="Times New Roman" w:cs="Times New Roman"/>
            <w:color w:val="363636"/>
            <w:spacing w:val="10"/>
            <w:sz w:val="24"/>
            <w:szCs w:val="24"/>
          </w:rPr>
          <w:delText xml:space="preserve"> </w:delText>
        </w:r>
        <w:r w:rsidRPr="00B42C82" w:rsidDel="008041FB">
          <w:rPr>
            <w:rFonts w:ascii="Times New Roman" w:eastAsia="Arial" w:hAnsi="Times New Roman" w:cs="Times New Roman"/>
            <w:color w:val="363636"/>
            <w:sz w:val="24"/>
            <w:szCs w:val="24"/>
          </w:rPr>
          <w:delText>responsible</w:delText>
        </w:r>
        <w:r w:rsidRPr="00B42C82" w:rsidDel="008041FB">
          <w:rPr>
            <w:rFonts w:ascii="Times New Roman" w:eastAsia="Arial" w:hAnsi="Times New Roman" w:cs="Times New Roman"/>
            <w:color w:val="363636"/>
            <w:spacing w:val="20"/>
            <w:sz w:val="24"/>
            <w:szCs w:val="24"/>
          </w:rPr>
          <w:delText xml:space="preserve"> </w:delText>
        </w:r>
        <w:r w:rsidRPr="00B42C82" w:rsidDel="008041FB">
          <w:rPr>
            <w:rFonts w:ascii="Times New Roman" w:eastAsia="Arial" w:hAnsi="Times New Roman" w:cs="Times New Roman"/>
            <w:color w:val="363636"/>
            <w:sz w:val="24"/>
            <w:szCs w:val="24"/>
          </w:rPr>
          <w:delText>for</w:delText>
        </w:r>
        <w:r w:rsidRPr="00B42C82" w:rsidDel="008041FB">
          <w:rPr>
            <w:rFonts w:ascii="Times New Roman" w:eastAsia="Arial" w:hAnsi="Times New Roman" w:cs="Times New Roman"/>
            <w:color w:val="363636"/>
            <w:spacing w:val="11"/>
            <w:sz w:val="24"/>
            <w:szCs w:val="24"/>
          </w:rPr>
          <w:delText xml:space="preserve"> </w:delText>
        </w:r>
        <w:r w:rsidRPr="00B42C82" w:rsidDel="008041FB">
          <w:rPr>
            <w:rFonts w:ascii="Times New Roman" w:eastAsia="Arial" w:hAnsi="Times New Roman" w:cs="Times New Roman"/>
            <w:color w:val="363636"/>
            <w:sz w:val="24"/>
            <w:szCs w:val="24"/>
          </w:rPr>
          <w:delText>verifying</w:delText>
        </w:r>
        <w:r w:rsidRPr="00B42C82" w:rsidDel="008041FB">
          <w:rPr>
            <w:rFonts w:ascii="Times New Roman" w:eastAsia="Arial" w:hAnsi="Times New Roman" w:cs="Times New Roman"/>
            <w:color w:val="363636"/>
            <w:spacing w:val="15"/>
            <w:sz w:val="24"/>
            <w:szCs w:val="24"/>
          </w:rPr>
          <w:delText xml:space="preserve"> </w:delText>
        </w:r>
        <w:r w:rsidRPr="00B42C82" w:rsidDel="008041FB">
          <w:rPr>
            <w:rFonts w:ascii="Times New Roman" w:eastAsia="Arial" w:hAnsi="Times New Roman" w:cs="Times New Roman"/>
            <w:color w:val="363636"/>
            <w:sz w:val="24"/>
            <w:szCs w:val="24"/>
          </w:rPr>
          <w:delText>their</w:delText>
        </w:r>
        <w:r w:rsidRPr="00B42C82" w:rsidDel="008041FB">
          <w:rPr>
            <w:rFonts w:ascii="Times New Roman" w:eastAsia="Arial" w:hAnsi="Times New Roman" w:cs="Times New Roman"/>
            <w:color w:val="363636"/>
            <w:spacing w:val="20"/>
            <w:sz w:val="24"/>
            <w:szCs w:val="24"/>
          </w:rPr>
          <w:delText xml:space="preserve"> </w:delText>
        </w:r>
        <w:r w:rsidRPr="00B42C82" w:rsidDel="008041FB">
          <w:rPr>
            <w:rFonts w:ascii="Times New Roman" w:eastAsia="Arial" w:hAnsi="Times New Roman" w:cs="Times New Roman"/>
            <w:color w:val="363636"/>
            <w:w w:val="101"/>
            <w:sz w:val="24"/>
            <w:szCs w:val="24"/>
          </w:rPr>
          <w:delText>authenticity.</w:delText>
        </w:r>
      </w:del>
    </w:p>
    <w:p w:rsidR="00B0331C" w:rsidRPr="00B42C82" w:rsidRDefault="00B0331C" w:rsidP="008041FB">
      <w:pPr>
        <w:spacing w:after="0" w:line="260" w:lineRule="auto"/>
        <w:ind w:firstLine="691"/>
        <w:jc w:val="both"/>
        <w:rPr>
          <w:rFonts w:ascii="Times New Roman" w:hAnsi="Times New Roman" w:cs="Times New Roman"/>
          <w:sz w:val="24"/>
          <w:szCs w:val="24"/>
        </w:rPr>
        <w:pPrChange w:id="84" w:author="Jay" w:date="2017-03-20T16:00:00Z">
          <w:pPr>
            <w:spacing w:before="11" w:after="0" w:line="240" w:lineRule="exact"/>
          </w:pPr>
        </w:pPrChange>
      </w:pPr>
    </w:p>
    <w:p w:rsidR="00B0331C" w:rsidRPr="00B42C82" w:rsidRDefault="00BD2F64" w:rsidP="00B42C82">
      <w:pPr>
        <w:spacing w:after="0" w:line="257" w:lineRule="auto"/>
        <w:ind w:firstLine="686"/>
        <w:jc w:val="both"/>
        <w:rPr>
          <w:rFonts w:ascii="Times New Roman" w:eastAsia="Arial" w:hAnsi="Times New Roman" w:cs="Times New Roman"/>
          <w:sz w:val="24"/>
          <w:szCs w:val="24"/>
        </w:rPr>
      </w:pPr>
      <w:ins w:id="85" w:author="Jay" w:date="2017-03-20T17:10:00Z">
        <w:r>
          <w:rPr>
            <w:rFonts w:ascii="Times New Roman" w:eastAsia="Arial" w:hAnsi="Times New Roman" w:cs="Times New Roman"/>
            <w:color w:val="363636"/>
            <w:sz w:val="24"/>
            <w:szCs w:val="24"/>
          </w:rPr>
          <w:t>2</w:t>
        </w:r>
      </w:ins>
      <w:del w:id="86" w:author="Jay" w:date="2017-03-20T17:10:00Z">
        <w:r w:rsidR="00BC30C4" w:rsidRPr="00B42C82" w:rsidDel="00BD2F64">
          <w:rPr>
            <w:rFonts w:ascii="Times New Roman" w:eastAsia="Arial" w:hAnsi="Times New Roman" w:cs="Times New Roman"/>
            <w:color w:val="363636"/>
            <w:sz w:val="24"/>
            <w:szCs w:val="24"/>
          </w:rPr>
          <w:delText>3</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sz w:val="24"/>
          <w:szCs w:val="24"/>
          <w:u w:val="single" w:color="000000"/>
        </w:rPr>
        <w:t>Participation</w:t>
      </w:r>
      <w:r w:rsidR="00BC30C4" w:rsidRPr="00B42C82">
        <w:rPr>
          <w:rFonts w:ascii="Times New Roman" w:eastAsia="Arial" w:hAnsi="Times New Roman" w:cs="Times New Roman"/>
          <w:color w:val="363636"/>
          <w:spacing w:val="14"/>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in</w:t>
      </w:r>
      <w:r w:rsidR="00BC30C4" w:rsidRPr="00B42C82">
        <w:rPr>
          <w:rFonts w:ascii="Times New Roman" w:eastAsia="Arial" w:hAnsi="Times New Roman" w:cs="Times New Roman"/>
          <w:color w:val="363636"/>
          <w:spacing w:val="10"/>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all</w:t>
      </w:r>
      <w:r w:rsidR="00BC30C4" w:rsidRPr="00B42C82">
        <w:rPr>
          <w:rFonts w:ascii="Times New Roman" w:eastAsia="Arial" w:hAnsi="Times New Roman" w:cs="Times New Roman"/>
          <w:color w:val="363636"/>
          <w:spacing w:val="3"/>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Benefits</w:t>
      </w:r>
      <w:r w:rsidR="00BC30C4" w:rsidRPr="00B42C82">
        <w:rPr>
          <w:rFonts w:ascii="Times New Roman" w:eastAsia="Arial" w:hAnsi="Times New Roman" w:cs="Times New Roman"/>
          <w:color w:val="363636"/>
          <w:spacing w:val="29"/>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and</w:t>
      </w:r>
      <w:r w:rsidR="00BC30C4" w:rsidRPr="00B42C82">
        <w:rPr>
          <w:rFonts w:ascii="Times New Roman" w:eastAsia="Arial" w:hAnsi="Times New Roman" w:cs="Times New Roman"/>
          <w:color w:val="363636"/>
          <w:spacing w:val="15"/>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Payments.</w:t>
      </w:r>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Upon</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sz w:val="24"/>
          <w:szCs w:val="24"/>
        </w:rPr>
        <w:t>Entity's</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w w:val="102"/>
          <w:sz w:val="24"/>
          <w:szCs w:val="24"/>
        </w:rPr>
        <w:t xml:space="preserve">payment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53"/>
          <w:sz w:val="24"/>
          <w:szCs w:val="24"/>
        </w:rPr>
        <w:t xml:space="preserve"> </w:t>
      </w:r>
      <w:r w:rsidR="00BC30C4" w:rsidRPr="00B42C82">
        <w:rPr>
          <w:rFonts w:ascii="Times New Roman" w:eastAsia="Arial" w:hAnsi="Times New Roman" w:cs="Times New Roman"/>
          <w:color w:val="363636"/>
          <w:sz w:val="24"/>
          <w:szCs w:val="24"/>
        </w:rPr>
        <w:t xml:space="preserve">its </w:t>
      </w:r>
      <w:r w:rsidR="00BC30C4" w:rsidRPr="00B42C82">
        <w:rPr>
          <w:rFonts w:ascii="Times New Roman" w:eastAsia="Arial" w:hAnsi="Times New Roman" w:cs="Times New Roman"/>
          <w:color w:val="363636"/>
          <w:spacing w:val="2"/>
          <w:sz w:val="24"/>
          <w:szCs w:val="24"/>
        </w:rPr>
        <w:t xml:space="preserve"> </w:t>
      </w:r>
      <w:ins w:id="87" w:author="Jay" w:date="2017-03-20T16:04:00Z">
        <w:r w:rsidR="00AD3A3D">
          <w:rPr>
            <w:rFonts w:ascii="Times New Roman" w:eastAsia="Arial" w:hAnsi="Times New Roman" w:cs="Times New Roman"/>
            <w:color w:val="363636"/>
            <w:sz w:val="24"/>
            <w:szCs w:val="24"/>
          </w:rPr>
          <w:t xml:space="preserve">determined </w:t>
        </w:r>
      </w:ins>
      <w:del w:id="88" w:author="Jay" w:date="2017-03-20T16:04:00Z">
        <w:r w:rsidR="00BC30C4" w:rsidRPr="00B42C82" w:rsidDel="00AD3A3D">
          <w:rPr>
            <w:rFonts w:ascii="Times New Roman" w:eastAsia="Arial" w:hAnsi="Times New Roman" w:cs="Times New Roman"/>
            <w:color w:val="363636"/>
            <w:sz w:val="24"/>
            <w:szCs w:val="24"/>
          </w:rPr>
          <w:delText>appropriate</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11"/>
          <w:sz w:val="24"/>
          <w:szCs w:val="24"/>
        </w:rPr>
        <w:t xml:space="preserve"> </w:t>
      </w:r>
      <w:del w:id="89" w:author="Jay" w:date="2017-03-20T16:04:00Z">
        <w:r w:rsidR="00BC30C4" w:rsidRPr="00B42C82" w:rsidDel="00AD3A3D">
          <w:rPr>
            <w:rFonts w:ascii="Times New Roman" w:eastAsia="Arial" w:hAnsi="Times New Roman" w:cs="Times New Roman"/>
            <w:color w:val="363636"/>
            <w:sz w:val="24"/>
            <w:szCs w:val="24"/>
          </w:rPr>
          <w:delText>initial</w:delText>
        </w:r>
        <w:r w:rsidR="00BC30C4" w:rsidRPr="00B42C82" w:rsidDel="00AD3A3D">
          <w:rPr>
            <w:rFonts w:ascii="Times New Roman" w:eastAsia="Arial" w:hAnsi="Times New Roman" w:cs="Times New Roman"/>
            <w:color w:val="363636"/>
            <w:spacing w:val="45"/>
            <w:sz w:val="24"/>
            <w:szCs w:val="24"/>
          </w:rPr>
          <w:delText xml:space="preserve"> </w:delText>
        </w:r>
      </w:del>
      <w:r w:rsidR="00BC30C4" w:rsidRPr="00B42C82">
        <w:rPr>
          <w:rFonts w:ascii="Times New Roman" w:eastAsia="Arial" w:hAnsi="Times New Roman" w:cs="Times New Roman"/>
          <w:color w:val="363636"/>
          <w:sz w:val="24"/>
          <w:szCs w:val="24"/>
        </w:rPr>
        <w:t xml:space="preserve">Participation </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 xml:space="preserve">amount, </w:t>
      </w:r>
      <w:r w:rsidR="00BC30C4" w:rsidRPr="00B42C82">
        <w:rPr>
          <w:rFonts w:ascii="Times New Roman" w:eastAsia="Arial" w:hAnsi="Times New Roman" w:cs="Times New Roman"/>
          <w:color w:val="363636"/>
          <w:spacing w:val="29"/>
          <w:sz w:val="24"/>
          <w:szCs w:val="24"/>
        </w:rPr>
        <w:t xml:space="preserve"> </w:t>
      </w:r>
      <w:r w:rsidR="00BC30C4" w:rsidRPr="00B42C82">
        <w:rPr>
          <w:rFonts w:ascii="Times New Roman" w:eastAsia="Arial" w:hAnsi="Times New Roman" w:cs="Times New Roman"/>
          <w:color w:val="363636"/>
          <w:sz w:val="24"/>
          <w:szCs w:val="24"/>
        </w:rPr>
        <w:t xml:space="preserve">said </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 xml:space="preserve">payment </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 xml:space="preserve">shall,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 xml:space="preserve">without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 xml:space="preserve">more, </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 xml:space="preserve">and </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w w:val="101"/>
          <w:sz w:val="24"/>
          <w:szCs w:val="24"/>
        </w:rPr>
        <w:t xml:space="preserve">without </w:t>
      </w:r>
      <w:r w:rsidR="00BC30C4" w:rsidRPr="00B42C82">
        <w:rPr>
          <w:rFonts w:ascii="Times New Roman" w:eastAsia="Arial" w:hAnsi="Times New Roman" w:cs="Times New Roman"/>
          <w:color w:val="363636"/>
          <w:sz w:val="24"/>
          <w:szCs w:val="24"/>
        </w:rPr>
        <w:t>further</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action</w:t>
      </w:r>
      <w:r w:rsidR="00BC30C4" w:rsidRPr="00B42C82">
        <w:rPr>
          <w:rFonts w:ascii="Times New Roman" w:eastAsia="Arial" w:hAnsi="Times New Roman" w:cs="Times New Roman"/>
          <w:color w:val="363636"/>
          <w:spacing w:val="18"/>
          <w:sz w:val="24"/>
          <w:szCs w:val="24"/>
        </w:rPr>
        <w:t xml:space="preserve"> </w:t>
      </w:r>
      <w:r w:rsidR="00BC30C4" w:rsidRPr="00B42C82">
        <w:rPr>
          <w:rFonts w:ascii="Times New Roman" w:eastAsia="Arial" w:hAnsi="Times New Roman" w:cs="Times New Roman"/>
          <w:color w:val="363636"/>
          <w:sz w:val="24"/>
          <w:szCs w:val="24"/>
        </w:rPr>
        <w:t>by</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either</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parties</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sz w:val="24"/>
          <w:szCs w:val="24"/>
        </w:rPr>
        <w:t>hereto,</w:t>
      </w:r>
      <w:r w:rsidR="00BC30C4" w:rsidRPr="00B42C82">
        <w:rPr>
          <w:rFonts w:ascii="Times New Roman" w:eastAsia="Arial" w:hAnsi="Times New Roman" w:cs="Times New Roman"/>
          <w:color w:val="363636"/>
          <w:spacing w:val="29"/>
          <w:sz w:val="24"/>
          <w:szCs w:val="24"/>
        </w:rPr>
        <w:t xml:space="preserve"> </w:t>
      </w:r>
      <w:r w:rsidR="00BC30C4" w:rsidRPr="00B42C82">
        <w:rPr>
          <w:rFonts w:ascii="Times New Roman" w:eastAsia="Arial" w:hAnsi="Times New Roman" w:cs="Times New Roman"/>
          <w:color w:val="363636"/>
          <w:sz w:val="24"/>
          <w:szCs w:val="24"/>
        </w:rPr>
        <w:t>constitute</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sz w:val="24"/>
          <w:szCs w:val="24"/>
        </w:rPr>
        <w:t>a</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sale</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sz w:val="24"/>
          <w:szCs w:val="24"/>
        </w:rPr>
        <w:t>purchase</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such</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w w:val="102"/>
          <w:sz w:val="24"/>
          <w:szCs w:val="24"/>
        </w:rPr>
        <w:t xml:space="preserve">Participation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will</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confer</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on</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 xml:space="preserve">Participating </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sz w:val="24"/>
          <w:szCs w:val="24"/>
        </w:rPr>
        <w:t>Entity</w:t>
      </w:r>
      <w:r w:rsidR="00BC30C4" w:rsidRPr="00B42C82">
        <w:rPr>
          <w:rFonts w:ascii="Times New Roman" w:eastAsia="Arial" w:hAnsi="Times New Roman" w:cs="Times New Roman"/>
          <w:color w:val="363636"/>
          <w:spacing w:val="47"/>
          <w:sz w:val="24"/>
          <w:szCs w:val="24"/>
        </w:rPr>
        <w:t xml:space="preserve"> </w:t>
      </w:r>
      <w:r w:rsidR="00BC30C4" w:rsidRPr="00B42C82">
        <w:rPr>
          <w:rFonts w:ascii="Times New Roman" w:eastAsia="Arial" w:hAnsi="Times New Roman" w:cs="Times New Roman"/>
          <w:color w:val="363636"/>
          <w:sz w:val="24"/>
          <w:szCs w:val="24"/>
        </w:rPr>
        <w:t>a</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share</w:t>
      </w:r>
      <w:r w:rsidR="00BC30C4" w:rsidRPr="00B42C82">
        <w:rPr>
          <w:rFonts w:ascii="Times New Roman" w:eastAsia="Arial" w:hAnsi="Times New Roman" w:cs="Times New Roman"/>
          <w:color w:val="363636"/>
          <w:spacing w:val="49"/>
          <w:sz w:val="24"/>
          <w:szCs w:val="24"/>
        </w:rPr>
        <w:t xml:space="preserve"> </w:t>
      </w:r>
      <w:r w:rsidR="00BC30C4" w:rsidRPr="00B42C82">
        <w:rPr>
          <w:rFonts w:ascii="Times New Roman" w:eastAsia="Arial" w:hAnsi="Times New Roman" w:cs="Times New Roman"/>
          <w:color w:val="363636"/>
          <w:sz w:val="24"/>
          <w:szCs w:val="24"/>
        </w:rPr>
        <w:t>equal</w:t>
      </w:r>
      <w:r w:rsidR="00BC30C4" w:rsidRPr="00B42C82">
        <w:rPr>
          <w:rFonts w:ascii="Times New Roman" w:eastAsia="Arial" w:hAnsi="Times New Roman" w:cs="Times New Roman"/>
          <w:color w:val="363636"/>
          <w:spacing w:val="43"/>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extent</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its</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Participation</w:t>
      </w:r>
      <w:r w:rsidR="00BC30C4" w:rsidRPr="00B42C82">
        <w:rPr>
          <w:rFonts w:ascii="Times New Roman" w:eastAsia="Arial" w:hAnsi="Times New Roman" w:cs="Times New Roman"/>
          <w:color w:val="363636"/>
          <w:spacing w:val="44"/>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w w:val="104"/>
          <w:sz w:val="24"/>
          <w:szCs w:val="24"/>
        </w:rPr>
        <w:t>th</w:t>
      </w:r>
      <w:ins w:id="90" w:author="Jay" w:date="2017-03-20T16:04:00Z">
        <w:r w:rsidR="00AD3A3D">
          <w:rPr>
            <w:rFonts w:ascii="Times New Roman" w:eastAsia="Arial" w:hAnsi="Times New Roman" w:cs="Times New Roman"/>
            <w:color w:val="363636"/>
            <w:spacing w:val="9"/>
            <w:sz w:val="24"/>
            <w:szCs w:val="24"/>
          </w:rPr>
          <w:t xml:space="preserve">e transaction with the Factoring Client, pursuant to a PSA, </w:t>
        </w:r>
      </w:ins>
      <w:del w:id="91" w:author="Jay" w:date="2017-03-20T16:04:00Z">
        <w:r w:rsidR="00BC30C4" w:rsidRPr="00B42C82" w:rsidDel="00AD3A3D">
          <w:rPr>
            <w:rFonts w:ascii="Times New Roman" w:eastAsia="Arial" w:hAnsi="Times New Roman" w:cs="Times New Roman"/>
            <w:color w:val="363636"/>
            <w:w w:val="104"/>
            <w:sz w:val="24"/>
            <w:szCs w:val="24"/>
          </w:rPr>
          <w:delText xml:space="preserve">e </w:delText>
        </w:r>
        <w:r w:rsidR="00BC30C4" w:rsidRPr="00B42C82" w:rsidDel="00AD3A3D">
          <w:rPr>
            <w:rFonts w:ascii="Times New Roman" w:eastAsia="Arial" w:hAnsi="Times New Roman" w:cs="Times New Roman"/>
            <w:color w:val="363636"/>
            <w:sz w:val="24"/>
            <w:szCs w:val="24"/>
          </w:rPr>
          <w:delText>Loan</w:delText>
        </w:r>
        <w:r w:rsidR="00BC30C4" w:rsidRPr="00B42C82" w:rsidDel="00AD3A3D">
          <w:rPr>
            <w:rFonts w:ascii="Times New Roman" w:eastAsia="Arial" w:hAnsi="Times New Roman" w:cs="Times New Roman"/>
            <w:color w:val="363636"/>
            <w:spacing w:val="9"/>
            <w:sz w:val="24"/>
            <w:szCs w:val="24"/>
          </w:rPr>
          <w:delText xml:space="preserve"> </w:delText>
        </w:r>
      </w:del>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all the</w:t>
      </w:r>
      <w:r w:rsidR="00BC30C4" w:rsidRPr="00B42C82">
        <w:rPr>
          <w:rFonts w:ascii="Times New Roman" w:eastAsia="Arial" w:hAnsi="Times New Roman" w:cs="Times New Roman"/>
          <w:color w:val="363636"/>
          <w:spacing w:val="14"/>
          <w:sz w:val="24"/>
          <w:szCs w:val="24"/>
        </w:rPr>
        <w:t xml:space="preserve"> </w:t>
      </w:r>
      <w:r w:rsidR="00BC30C4" w:rsidRPr="00B42C82">
        <w:rPr>
          <w:rFonts w:ascii="Times New Roman" w:eastAsia="Arial" w:hAnsi="Times New Roman" w:cs="Times New Roman"/>
          <w:color w:val="363636"/>
          <w:sz w:val="24"/>
          <w:szCs w:val="24"/>
        </w:rPr>
        <w:t>rights</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benefits</w:t>
      </w:r>
      <w:r w:rsidR="00BC30C4" w:rsidRPr="00B42C82">
        <w:rPr>
          <w:rFonts w:ascii="Times New Roman" w:eastAsia="Arial" w:hAnsi="Times New Roman" w:cs="Times New Roman"/>
          <w:color w:val="363636"/>
          <w:spacing w:val="32"/>
          <w:sz w:val="24"/>
          <w:szCs w:val="24"/>
        </w:rPr>
        <w:t xml:space="preserve"> </w:t>
      </w:r>
      <w:r w:rsidR="00BC30C4" w:rsidRPr="00B42C82">
        <w:rPr>
          <w:rFonts w:ascii="Times New Roman" w:eastAsia="Arial" w:hAnsi="Times New Roman" w:cs="Times New Roman"/>
          <w:color w:val="363636"/>
          <w:sz w:val="24"/>
          <w:szCs w:val="24"/>
        </w:rPr>
        <w:t>of</w:t>
      </w:r>
      <w:ins w:id="92" w:author="Jay" w:date="2017-03-20T16:05:00Z">
        <w:r w:rsidR="00AD3A3D">
          <w:rPr>
            <w:rFonts w:ascii="Times New Roman" w:eastAsia="Arial" w:hAnsi="Times New Roman" w:cs="Times New Roman"/>
            <w:color w:val="363636"/>
            <w:spacing w:val="26"/>
            <w:sz w:val="24"/>
            <w:szCs w:val="24"/>
          </w:rPr>
          <w:t xml:space="preserve"> Transfac</w:t>
        </w:r>
      </w:ins>
      <w:del w:id="93" w:author="Jay" w:date="2017-03-20T16:05:00Z">
        <w:r w:rsidR="00BC30C4" w:rsidRPr="00B42C82" w:rsidDel="00AD3A3D">
          <w:rPr>
            <w:rFonts w:ascii="Times New Roman" w:eastAsia="Arial" w:hAnsi="Times New Roman" w:cs="Times New Roman"/>
            <w:color w:val="363636"/>
            <w:spacing w:val="11"/>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20"/>
            <w:sz w:val="24"/>
            <w:szCs w:val="24"/>
          </w:rPr>
          <w:delText xml:space="preserve"> </w:delText>
        </w:r>
        <w:r w:rsidR="00BC30C4" w:rsidRPr="00B42C82" w:rsidDel="00AD3A3D">
          <w:rPr>
            <w:rFonts w:ascii="Times New Roman" w:eastAsia="Arial" w:hAnsi="Times New Roman" w:cs="Times New Roman"/>
            <w:color w:val="363636"/>
            <w:sz w:val="24"/>
            <w:szCs w:val="24"/>
          </w:rPr>
          <w:delText>Originating</w:delText>
        </w:r>
        <w:r w:rsidR="00BC30C4" w:rsidRPr="00B42C82" w:rsidDel="00AD3A3D">
          <w:rPr>
            <w:rFonts w:ascii="Times New Roman" w:eastAsia="Arial" w:hAnsi="Times New Roman" w:cs="Times New Roman"/>
            <w:color w:val="363636"/>
            <w:spacing w:val="39"/>
            <w:sz w:val="24"/>
            <w:szCs w:val="24"/>
          </w:rPr>
          <w:delText xml:space="preserve"> </w:delText>
        </w:r>
        <w:r w:rsidR="00BC30C4" w:rsidRPr="00B42C82" w:rsidDel="00AD3A3D">
          <w:rPr>
            <w:rFonts w:ascii="Times New Roman" w:eastAsia="Arial" w:hAnsi="Times New Roman" w:cs="Times New Roman"/>
            <w:color w:val="363636"/>
            <w:sz w:val="24"/>
            <w:szCs w:val="24"/>
          </w:rPr>
          <w:delText>Entity</w:delText>
        </w:r>
        <w:r w:rsidR="00BC30C4" w:rsidRPr="00B42C82" w:rsidDel="00AD3A3D">
          <w:rPr>
            <w:rFonts w:ascii="Times New Roman" w:eastAsia="Arial" w:hAnsi="Times New Roman" w:cs="Times New Roman"/>
            <w:color w:val="363636"/>
            <w:spacing w:val="26"/>
            <w:sz w:val="24"/>
            <w:szCs w:val="24"/>
          </w:rPr>
          <w:delText xml:space="preserve"> </w:delText>
        </w:r>
      </w:del>
      <w:r w:rsidR="00BC30C4" w:rsidRPr="00B42C82">
        <w:rPr>
          <w:rFonts w:ascii="Times New Roman" w:eastAsia="Arial" w:hAnsi="Times New Roman" w:cs="Times New Roman"/>
          <w:color w:val="363636"/>
          <w:sz w:val="24"/>
          <w:szCs w:val="24"/>
        </w:rPr>
        <w:t>under</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sz w:val="24"/>
          <w:szCs w:val="24"/>
        </w:rPr>
        <w:t>provisions</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9"/>
          <w:sz w:val="24"/>
          <w:szCs w:val="24"/>
        </w:rPr>
        <w:t xml:space="preserve"> </w:t>
      </w:r>
      <w:r w:rsidR="00BC30C4" w:rsidRPr="00B42C82">
        <w:rPr>
          <w:rFonts w:ascii="Times New Roman" w:eastAsia="Arial" w:hAnsi="Times New Roman" w:cs="Times New Roman"/>
          <w:color w:val="363636"/>
          <w:sz w:val="24"/>
          <w:szCs w:val="24"/>
        </w:rPr>
        <w:t>th</w:t>
      </w:r>
      <w:ins w:id="94" w:author="Jay" w:date="2017-03-20T16:05:00Z">
        <w:r w:rsidR="00AD3A3D">
          <w:rPr>
            <w:rFonts w:ascii="Times New Roman" w:eastAsia="Arial" w:hAnsi="Times New Roman" w:cs="Times New Roman"/>
            <w:color w:val="363636"/>
            <w:spacing w:val="10"/>
            <w:sz w:val="24"/>
            <w:szCs w:val="24"/>
          </w:rPr>
          <w:t xml:space="preserve">e PSA with the Factoring Client. </w:t>
        </w:r>
      </w:ins>
      <w:del w:id="95" w:author="Jay" w:date="2017-03-20T16:05:00Z">
        <w:r w:rsidR="00BC30C4" w:rsidRPr="00B42C82" w:rsidDel="00AD3A3D">
          <w:rPr>
            <w:rFonts w:ascii="Times New Roman" w:eastAsia="Arial" w:hAnsi="Times New Roman" w:cs="Times New Roman"/>
            <w:color w:val="363636"/>
            <w:sz w:val="24"/>
            <w:szCs w:val="24"/>
          </w:rPr>
          <w:delText>e</w:delText>
        </w:r>
        <w:r w:rsidR="00BC30C4" w:rsidRPr="00B42C82" w:rsidDel="00AD3A3D">
          <w:rPr>
            <w:rFonts w:ascii="Times New Roman" w:eastAsia="Arial" w:hAnsi="Times New Roman" w:cs="Times New Roman"/>
            <w:color w:val="363636"/>
            <w:spacing w:val="10"/>
            <w:sz w:val="24"/>
            <w:szCs w:val="24"/>
          </w:rPr>
          <w:delText xml:space="preserve"> </w:delText>
        </w:r>
        <w:r w:rsidR="00BC30C4" w:rsidRPr="00B42C82" w:rsidDel="00AD3A3D">
          <w:rPr>
            <w:rFonts w:ascii="Times New Roman" w:eastAsia="Arial" w:hAnsi="Times New Roman" w:cs="Times New Roman"/>
            <w:color w:val="363636"/>
            <w:w w:val="104"/>
            <w:sz w:val="24"/>
            <w:szCs w:val="24"/>
          </w:rPr>
          <w:delText xml:space="preserve">Loan </w:delText>
        </w:r>
        <w:r w:rsidR="00BC30C4" w:rsidRPr="00B42C82" w:rsidDel="00AD3A3D">
          <w:rPr>
            <w:rFonts w:ascii="Times New Roman" w:eastAsia="Arial" w:hAnsi="Times New Roman" w:cs="Times New Roman"/>
            <w:color w:val="363636"/>
            <w:sz w:val="24"/>
            <w:szCs w:val="24"/>
          </w:rPr>
          <w:delText>Documents</w:delText>
        </w:r>
        <w:r w:rsidR="00BC30C4" w:rsidRPr="00B42C82" w:rsidDel="00AD3A3D">
          <w:rPr>
            <w:rFonts w:ascii="Times New Roman" w:eastAsia="Arial" w:hAnsi="Times New Roman" w:cs="Times New Roman"/>
            <w:color w:val="363636"/>
            <w:spacing w:val="22"/>
            <w:sz w:val="24"/>
            <w:szCs w:val="24"/>
          </w:rPr>
          <w:delText xml:space="preserve"> </w:delText>
        </w:r>
        <w:r w:rsidR="00BC30C4" w:rsidRPr="00B42C82" w:rsidDel="00AD3A3D">
          <w:rPr>
            <w:rFonts w:ascii="Times New Roman" w:eastAsia="Arial" w:hAnsi="Times New Roman" w:cs="Times New Roman"/>
            <w:color w:val="363636"/>
            <w:sz w:val="24"/>
            <w:szCs w:val="24"/>
          </w:rPr>
          <w:delText>and</w:delText>
        </w:r>
        <w:r w:rsidR="00BC30C4" w:rsidRPr="00B42C82" w:rsidDel="00AD3A3D">
          <w:rPr>
            <w:rFonts w:ascii="Times New Roman" w:eastAsia="Arial" w:hAnsi="Times New Roman" w:cs="Times New Roman"/>
            <w:color w:val="363636"/>
            <w:spacing w:val="7"/>
            <w:sz w:val="24"/>
            <w:szCs w:val="24"/>
          </w:rPr>
          <w:delText xml:space="preserve"> </w:delText>
        </w:r>
        <w:r w:rsidR="00BC30C4" w:rsidRPr="00B42C82" w:rsidDel="00AD3A3D">
          <w:rPr>
            <w:rFonts w:ascii="Times New Roman" w:eastAsia="Arial" w:hAnsi="Times New Roman" w:cs="Times New Roman"/>
            <w:color w:val="363636"/>
            <w:sz w:val="24"/>
            <w:szCs w:val="24"/>
          </w:rPr>
          <w:delText>a</w:delText>
        </w:r>
        <w:r w:rsidR="00BC30C4" w:rsidRPr="00B42C82" w:rsidDel="00AD3A3D">
          <w:rPr>
            <w:rFonts w:ascii="Times New Roman" w:eastAsia="Arial" w:hAnsi="Times New Roman" w:cs="Times New Roman"/>
            <w:color w:val="363636"/>
            <w:spacing w:val="10"/>
            <w:sz w:val="24"/>
            <w:szCs w:val="24"/>
          </w:rPr>
          <w:delText xml:space="preserve"> </w:delText>
        </w:r>
        <w:r w:rsidR="00BC30C4" w:rsidRPr="00B42C82" w:rsidDel="00AD3A3D">
          <w:rPr>
            <w:rFonts w:ascii="Times New Roman" w:eastAsia="Arial" w:hAnsi="Times New Roman" w:cs="Times New Roman"/>
            <w:color w:val="363636"/>
            <w:sz w:val="24"/>
            <w:szCs w:val="24"/>
          </w:rPr>
          <w:delText>corresponding</w:delText>
        </w:r>
        <w:r w:rsidR="00BC30C4" w:rsidRPr="00B42C82" w:rsidDel="00AD3A3D">
          <w:rPr>
            <w:rFonts w:ascii="Times New Roman" w:eastAsia="Arial" w:hAnsi="Times New Roman" w:cs="Times New Roman"/>
            <w:color w:val="363636"/>
            <w:spacing w:val="41"/>
            <w:sz w:val="24"/>
            <w:szCs w:val="24"/>
          </w:rPr>
          <w:delText xml:space="preserve"> </w:delText>
        </w:r>
        <w:r w:rsidR="00BC30C4" w:rsidRPr="00B42C82" w:rsidDel="00AD3A3D">
          <w:rPr>
            <w:rFonts w:ascii="Times New Roman" w:eastAsia="Arial" w:hAnsi="Times New Roman" w:cs="Times New Roman"/>
            <w:color w:val="363636"/>
            <w:sz w:val="24"/>
            <w:szCs w:val="24"/>
          </w:rPr>
          <w:delText>proportionate</w:delText>
        </w:r>
        <w:r w:rsidR="00BC30C4" w:rsidRPr="00B42C82" w:rsidDel="00AD3A3D">
          <w:rPr>
            <w:rFonts w:ascii="Times New Roman" w:eastAsia="Arial" w:hAnsi="Times New Roman" w:cs="Times New Roman"/>
            <w:color w:val="363636"/>
            <w:spacing w:val="39"/>
            <w:sz w:val="24"/>
            <w:szCs w:val="24"/>
          </w:rPr>
          <w:delText xml:space="preserve"> </w:delText>
        </w:r>
        <w:r w:rsidR="00BC30C4" w:rsidRPr="00B42C82" w:rsidDel="00AD3A3D">
          <w:rPr>
            <w:rFonts w:ascii="Times New Roman" w:eastAsia="Arial" w:hAnsi="Times New Roman" w:cs="Times New Roman"/>
            <w:color w:val="363636"/>
            <w:sz w:val="24"/>
            <w:szCs w:val="24"/>
          </w:rPr>
          <w:delText>interest</w:delText>
        </w:r>
        <w:r w:rsidR="00BC30C4" w:rsidRPr="00B42C82" w:rsidDel="00AD3A3D">
          <w:rPr>
            <w:rFonts w:ascii="Times New Roman" w:eastAsia="Arial" w:hAnsi="Times New Roman" w:cs="Times New Roman"/>
            <w:color w:val="363636"/>
            <w:spacing w:val="19"/>
            <w:sz w:val="24"/>
            <w:szCs w:val="24"/>
          </w:rPr>
          <w:delText xml:space="preserve"> </w:delText>
        </w:r>
        <w:r w:rsidR="00BC30C4" w:rsidRPr="00B42C82" w:rsidDel="00AD3A3D">
          <w:rPr>
            <w:rFonts w:ascii="Times New Roman" w:eastAsia="Arial" w:hAnsi="Times New Roman" w:cs="Times New Roman"/>
            <w:color w:val="363636"/>
            <w:sz w:val="24"/>
            <w:szCs w:val="24"/>
          </w:rPr>
          <w:delText>in</w:delText>
        </w:r>
        <w:r w:rsidR="00BC30C4" w:rsidRPr="00B42C82" w:rsidDel="00AD3A3D">
          <w:rPr>
            <w:rFonts w:ascii="Times New Roman" w:eastAsia="Arial" w:hAnsi="Times New Roman" w:cs="Times New Roman"/>
            <w:color w:val="363636"/>
            <w:spacing w:val="16"/>
            <w:sz w:val="24"/>
            <w:szCs w:val="24"/>
          </w:rPr>
          <w:delText xml:space="preserve"> </w:delText>
        </w:r>
        <w:r w:rsidR="00BC30C4" w:rsidRPr="00B42C82" w:rsidDel="00AD3A3D">
          <w:rPr>
            <w:rFonts w:ascii="Times New Roman" w:eastAsia="Arial" w:hAnsi="Times New Roman" w:cs="Times New Roman"/>
            <w:color w:val="363636"/>
            <w:sz w:val="24"/>
            <w:szCs w:val="24"/>
          </w:rPr>
          <w:delText>all</w:delText>
        </w:r>
        <w:r w:rsidR="00BC30C4" w:rsidRPr="00B42C82" w:rsidDel="00AD3A3D">
          <w:rPr>
            <w:rFonts w:ascii="Times New Roman" w:eastAsia="Arial" w:hAnsi="Times New Roman" w:cs="Times New Roman"/>
            <w:color w:val="363636"/>
            <w:spacing w:val="1"/>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17"/>
            <w:sz w:val="24"/>
            <w:szCs w:val="24"/>
          </w:rPr>
          <w:delText xml:space="preserve"> </w:delText>
        </w:r>
        <w:r w:rsidR="00BC30C4" w:rsidRPr="00B42C82" w:rsidDel="00AD3A3D">
          <w:rPr>
            <w:rFonts w:ascii="Times New Roman" w:eastAsia="Arial" w:hAnsi="Times New Roman" w:cs="Times New Roman"/>
            <w:color w:val="363636"/>
            <w:sz w:val="24"/>
            <w:szCs w:val="24"/>
          </w:rPr>
          <w:delText>Collateral</w:delText>
        </w:r>
        <w:r w:rsidR="00BC30C4" w:rsidRPr="00B42C82" w:rsidDel="00AD3A3D">
          <w:rPr>
            <w:rFonts w:ascii="Times New Roman" w:eastAsia="Arial" w:hAnsi="Times New Roman" w:cs="Times New Roman"/>
            <w:color w:val="363636"/>
            <w:spacing w:val="23"/>
            <w:sz w:val="24"/>
            <w:szCs w:val="24"/>
          </w:rPr>
          <w:delText xml:space="preserve"> </w:delText>
        </w:r>
        <w:r w:rsidR="00BC30C4" w:rsidRPr="00B42C82" w:rsidDel="00AD3A3D">
          <w:rPr>
            <w:rFonts w:ascii="Times New Roman" w:eastAsia="Arial" w:hAnsi="Times New Roman" w:cs="Times New Roman"/>
            <w:color w:val="363636"/>
            <w:sz w:val="24"/>
            <w:szCs w:val="24"/>
          </w:rPr>
          <w:delText>(as</w:delText>
        </w:r>
        <w:r w:rsidR="00BC30C4" w:rsidRPr="00B42C82" w:rsidDel="00AD3A3D">
          <w:rPr>
            <w:rFonts w:ascii="Times New Roman" w:eastAsia="Arial" w:hAnsi="Times New Roman" w:cs="Times New Roman"/>
            <w:color w:val="363636"/>
            <w:spacing w:val="18"/>
            <w:sz w:val="24"/>
            <w:szCs w:val="24"/>
          </w:rPr>
          <w:delText xml:space="preserve"> </w:delText>
        </w:r>
        <w:r w:rsidR="00BC30C4" w:rsidRPr="00B42C82" w:rsidDel="00AD3A3D">
          <w:rPr>
            <w:rFonts w:ascii="Times New Roman" w:eastAsia="Arial" w:hAnsi="Times New Roman" w:cs="Times New Roman"/>
            <w:color w:val="363636"/>
            <w:sz w:val="24"/>
            <w:szCs w:val="24"/>
          </w:rPr>
          <w:delText>defined</w:delText>
        </w:r>
        <w:r w:rsidR="00BC30C4" w:rsidRPr="00B42C82" w:rsidDel="00AD3A3D">
          <w:rPr>
            <w:rFonts w:ascii="Times New Roman" w:eastAsia="Arial" w:hAnsi="Times New Roman" w:cs="Times New Roman"/>
            <w:color w:val="363636"/>
            <w:spacing w:val="22"/>
            <w:sz w:val="24"/>
            <w:szCs w:val="24"/>
          </w:rPr>
          <w:delText xml:space="preserve"> </w:delText>
        </w:r>
        <w:r w:rsidR="00BC30C4" w:rsidRPr="00B42C82" w:rsidDel="00AD3A3D">
          <w:rPr>
            <w:rFonts w:ascii="Times New Roman" w:eastAsia="Arial" w:hAnsi="Times New Roman" w:cs="Times New Roman"/>
            <w:color w:val="363636"/>
            <w:sz w:val="24"/>
            <w:szCs w:val="24"/>
          </w:rPr>
          <w:delText>in</w:delText>
        </w:r>
        <w:r w:rsidR="00BC30C4" w:rsidRPr="00B42C82" w:rsidDel="00AD3A3D">
          <w:rPr>
            <w:rFonts w:ascii="Times New Roman" w:eastAsia="Arial" w:hAnsi="Times New Roman" w:cs="Times New Roman"/>
            <w:color w:val="363636"/>
            <w:spacing w:val="5"/>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14"/>
            <w:sz w:val="24"/>
            <w:szCs w:val="24"/>
          </w:rPr>
          <w:delText xml:space="preserve"> </w:delText>
        </w:r>
        <w:r w:rsidR="00BC30C4" w:rsidRPr="00B42C82" w:rsidDel="00AD3A3D">
          <w:rPr>
            <w:rFonts w:ascii="Times New Roman" w:eastAsia="Arial" w:hAnsi="Times New Roman" w:cs="Times New Roman"/>
            <w:color w:val="363636"/>
            <w:w w:val="104"/>
            <w:sz w:val="24"/>
            <w:szCs w:val="24"/>
          </w:rPr>
          <w:delText xml:space="preserve">Loan </w:delText>
        </w:r>
        <w:r w:rsidR="00BC30C4" w:rsidRPr="00B42C82" w:rsidDel="00AD3A3D">
          <w:rPr>
            <w:rFonts w:ascii="Times New Roman" w:eastAsia="Arial" w:hAnsi="Times New Roman" w:cs="Times New Roman"/>
            <w:color w:val="363636"/>
            <w:sz w:val="24"/>
            <w:szCs w:val="24"/>
          </w:rPr>
          <w:delText>Agreement)</w:delText>
        </w:r>
        <w:r w:rsidR="00BC30C4" w:rsidRPr="00B42C82" w:rsidDel="00AD3A3D">
          <w:rPr>
            <w:rFonts w:ascii="Times New Roman" w:eastAsia="Arial" w:hAnsi="Times New Roman" w:cs="Times New Roman"/>
            <w:color w:val="363636"/>
            <w:spacing w:val="16"/>
            <w:sz w:val="24"/>
            <w:szCs w:val="24"/>
          </w:rPr>
          <w:delText xml:space="preserve"> </w:delText>
        </w:r>
        <w:r w:rsidR="00BC30C4" w:rsidRPr="00B42C82" w:rsidDel="00AD3A3D">
          <w:rPr>
            <w:rFonts w:ascii="Times New Roman" w:eastAsia="Arial" w:hAnsi="Times New Roman" w:cs="Times New Roman"/>
            <w:color w:val="363636"/>
            <w:sz w:val="24"/>
            <w:szCs w:val="24"/>
          </w:rPr>
          <w:delText>held</w:delText>
        </w:r>
        <w:r w:rsidR="00BC30C4" w:rsidRPr="00B42C82" w:rsidDel="00AD3A3D">
          <w:rPr>
            <w:rFonts w:ascii="Times New Roman" w:eastAsia="Arial" w:hAnsi="Times New Roman" w:cs="Times New Roman"/>
            <w:color w:val="363636"/>
            <w:spacing w:val="8"/>
            <w:sz w:val="24"/>
            <w:szCs w:val="24"/>
          </w:rPr>
          <w:delText xml:space="preserve"> </w:delText>
        </w:r>
        <w:r w:rsidR="00BC30C4" w:rsidRPr="00B42C82" w:rsidDel="00AD3A3D">
          <w:rPr>
            <w:rFonts w:ascii="Times New Roman" w:eastAsia="Arial" w:hAnsi="Times New Roman" w:cs="Times New Roman"/>
            <w:color w:val="363636"/>
            <w:sz w:val="24"/>
            <w:szCs w:val="24"/>
          </w:rPr>
          <w:delText>by</w:delText>
        </w:r>
        <w:r w:rsidR="00BC30C4" w:rsidRPr="00B42C82" w:rsidDel="00AD3A3D">
          <w:rPr>
            <w:rFonts w:ascii="Times New Roman" w:eastAsia="Arial" w:hAnsi="Times New Roman" w:cs="Times New Roman"/>
            <w:color w:val="363636"/>
            <w:spacing w:val="2"/>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8"/>
            <w:sz w:val="24"/>
            <w:szCs w:val="24"/>
          </w:rPr>
          <w:delText xml:space="preserve"> </w:delText>
        </w:r>
        <w:r w:rsidR="00BC30C4" w:rsidRPr="00B42C82" w:rsidDel="00AD3A3D">
          <w:rPr>
            <w:rFonts w:ascii="Times New Roman" w:eastAsia="Arial" w:hAnsi="Times New Roman" w:cs="Times New Roman"/>
            <w:color w:val="363636"/>
            <w:sz w:val="24"/>
            <w:szCs w:val="24"/>
          </w:rPr>
          <w:delText>Originating</w:delText>
        </w:r>
        <w:r w:rsidR="00BC30C4" w:rsidRPr="00B42C82" w:rsidDel="00AD3A3D">
          <w:rPr>
            <w:rFonts w:ascii="Times New Roman" w:eastAsia="Arial" w:hAnsi="Times New Roman" w:cs="Times New Roman"/>
            <w:color w:val="363636"/>
            <w:spacing w:val="21"/>
            <w:sz w:val="24"/>
            <w:szCs w:val="24"/>
          </w:rPr>
          <w:delText xml:space="preserve"> </w:delText>
        </w:r>
        <w:r w:rsidR="00BC30C4" w:rsidRPr="00B42C82" w:rsidDel="00AD3A3D">
          <w:rPr>
            <w:rFonts w:ascii="Times New Roman" w:eastAsia="Arial" w:hAnsi="Times New Roman" w:cs="Times New Roman"/>
            <w:color w:val="363636"/>
            <w:sz w:val="24"/>
            <w:szCs w:val="24"/>
          </w:rPr>
          <w:delText>Entity</w:delText>
        </w:r>
        <w:r w:rsidR="00BC30C4" w:rsidRPr="00B42C82" w:rsidDel="00AD3A3D">
          <w:rPr>
            <w:rFonts w:ascii="Times New Roman" w:eastAsia="Arial" w:hAnsi="Times New Roman" w:cs="Times New Roman"/>
            <w:color w:val="363636"/>
            <w:spacing w:val="18"/>
            <w:sz w:val="24"/>
            <w:szCs w:val="24"/>
          </w:rPr>
          <w:delText xml:space="preserve"> </w:delText>
        </w:r>
        <w:r w:rsidR="00BC30C4" w:rsidRPr="00B42C82" w:rsidDel="00AD3A3D">
          <w:rPr>
            <w:rFonts w:ascii="Times New Roman" w:eastAsia="Arial" w:hAnsi="Times New Roman" w:cs="Times New Roman"/>
            <w:color w:val="363636"/>
            <w:sz w:val="24"/>
            <w:szCs w:val="24"/>
          </w:rPr>
          <w:delText>under</w:delText>
        </w:r>
        <w:r w:rsidR="00BC30C4" w:rsidRPr="00B42C82" w:rsidDel="00AD3A3D">
          <w:rPr>
            <w:rFonts w:ascii="Times New Roman" w:eastAsia="Arial" w:hAnsi="Times New Roman" w:cs="Times New Roman"/>
            <w:color w:val="363636"/>
            <w:spacing w:val="21"/>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10"/>
            <w:sz w:val="24"/>
            <w:szCs w:val="24"/>
          </w:rPr>
          <w:delText xml:space="preserve"> </w:delText>
        </w:r>
        <w:r w:rsidR="00BC30C4" w:rsidRPr="00B42C82" w:rsidDel="00AD3A3D">
          <w:rPr>
            <w:rFonts w:ascii="Times New Roman" w:eastAsia="Arial" w:hAnsi="Times New Roman" w:cs="Times New Roman"/>
            <w:color w:val="363636"/>
            <w:sz w:val="24"/>
            <w:szCs w:val="24"/>
          </w:rPr>
          <w:delText>provisions</w:delText>
        </w:r>
        <w:r w:rsidR="00BC30C4" w:rsidRPr="00B42C82" w:rsidDel="00AD3A3D">
          <w:rPr>
            <w:rFonts w:ascii="Times New Roman" w:eastAsia="Arial" w:hAnsi="Times New Roman" w:cs="Times New Roman"/>
            <w:color w:val="363636"/>
            <w:spacing w:val="29"/>
            <w:sz w:val="24"/>
            <w:szCs w:val="24"/>
          </w:rPr>
          <w:delText xml:space="preserve"> </w:delText>
        </w:r>
        <w:r w:rsidR="00BC30C4" w:rsidRPr="00B42C82" w:rsidDel="00AD3A3D">
          <w:rPr>
            <w:rFonts w:ascii="Times New Roman" w:eastAsia="Arial" w:hAnsi="Times New Roman" w:cs="Times New Roman"/>
            <w:color w:val="363636"/>
            <w:sz w:val="24"/>
            <w:szCs w:val="24"/>
          </w:rPr>
          <w:delText>of</w:delText>
        </w:r>
        <w:r w:rsidR="00BC30C4" w:rsidRPr="00B42C82" w:rsidDel="00AD3A3D">
          <w:rPr>
            <w:rFonts w:ascii="Times New Roman" w:eastAsia="Arial" w:hAnsi="Times New Roman" w:cs="Times New Roman"/>
            <w:color w:val="363636"/>
            <w:spacing w:val="10"/>
            <w:sz w:val="24"/>
            <w:szCs w:val="24"/>
          </w:rPr>
          <w:delText xml:space="preserve"> </w:delText>
        </w:r>
        <w:r w:rsidR="00BC30C4" w:rsidRPr="00B42C82" w:rsidDel="00AD3A3D">
          <w:rPr>
            <w:rFonts w:ascii="Times New Roman" w:eastAsia="Arial" w:hAnsi="Times New Roman" w:cs="Times New Roman"/>
            <w:color w:val="363636"/>
            <w:sz w:val="24"/>
            <w:szCs w:val="24"/>
          </w:rPr>
          <w:delText>the</w:delText>
        </w:r>
        <w:r w:rsidR="00BC30C4" w:rsidRPr="00B42C82" w:rsidDel="00AD3A3D">
          <w:rPr>
            <w:rFonts w:ascii="Times New Roman" w:eastAsia="Arial" w:hAnsi="Times New Roman" w:cs="Times New Roman"/>
            <w:color w:val="363636"/>
            <w:spacing w:val="14"/>
            <w:sz w:val="24"/>
            <w:szCs w:val="24"/>
          </w:rPr>
          <w:delText xml:space="preserve"> </w:delText>
        </w:r>
        <w:r w:rsidR="00BC30C4" w:rsidRPr="00B42C82" w:rsidDel="00AD3A3D">
          <w:rPr>
            <w:rFonts w:ascii="Times New Roman" w:eastAsia="Arial" w:hAnsi="Times New Roman" w:cs="Times New Roman"/>
            <w:color w:val="363636"/>
            <w:sz w:val="24"/>
            <w:szCs w:val="24"/>
          </w:rPr>
          <w:delText>Loan</w:delText>
        </w:r>
        <w:r w:rsidR="00BC30C4" w:rsidRPr="00B42C82" w:rsidDel="00AD3A3D">
          <w:rPr>
            <w:rFonts w:ascii="Times New Roman" w:eastAsia="Arial" w:hAnsi="Times New Roman" w:cs="Times New Roman"/>
            <w:color w:val="363636"/>
            <w:spacing w:val="13"/>
            <w:sz w:val="24"/>
            <w:szCs w:val="24"/>
          </w:rPr>
          <w:delText xml:space="preserve"> </w:delText>
        </w:r>
        <w:r w:rsidR="00BC30C4" w:rsidRPr="00B42C82" w:rsidDel="00AD3A3D">
          <w:rPr>
            <w:rFonts w:ascii="Times New Roman" w:eastAsia="Arial" w:hAnsi="Times New Roman" w:cs="Times New Roman"/>
            <w:color w:val="363636"/>
            <w:w w:val="103"/>
            <w:sz w:val="24"/>
            <w:szCs w:val="24"/>
          </w:rPr>
          <w:delText>Documents.</w:delText>
        </w:r>
      </w:del>
    </w:p>
    <w:p w:rsidR="00B0331C" w:rsidRPr="00B42C82" w:rsidRDefault="00B0331C" w:rsidP="00B42C82">
      <w:pPr>
        <w:spacing w:before="7" w:after="0" w:line="240" w:lineRule="exact"/>
        <w:rPr>
          <w:rFonts w:ascii="Times New Roman" w:hAnsi="Times New Roman" w:cs="Times New Roman"/>
          <w:sz w:val="24"/>
          <w:szCs w:val="24"/>
        </w:rPr>
      </w:pPr>
    </w:p>
    <w:p w:rsidR="00B0331C" w:rsidRPr="00B42C82" w:rsidRDefault="00BD2F64" w:rsidP="00B42C82">
      <w:pPr>
        <w:tabs>
          <w:tab w:val="left" w:pos="1480"/>
        </w:tabs>
        <w:spacing w:before="34" w:after="0" w:line="240" w:lineRule="auto"/>
        <w:rPr>
          <w:rFonts w:ascii="Times New Roman" w:eastAsia="Arial" w:hAnsi="Times New Roman" w:cs="Times New Roman"/>
          <w:sz w:val="24"/>
          <w:szCs w:val="24"/>
        </w:rPr>
      </w:pPr>
      <w:ins w:id="96" w:author="Jay" w:date="2017-03-20T17:10:00Z">
        <w:r>
          <w:rPr>
            <w:rFonts w:ascii="Times New Roman" w:eastAsia="Arial" w:hAnsi="Times New Roman" w:cs="Times New Roman"/>
            <w:color w:val="262626"/>
            <w:sz w:val="24"/>
            <w:szCs w:val="24"/>
          </w:rPr>
          <w:t>3</w:t>
        </w:r>
      </w:ins>
      <w:del w:id="97" w:author="Jay" w:date="2017-03-20T17:10:00Z">
        <w:r w:rsidR="00BC30C4" w:rsidRPr="00B42C82" w:rsidDel="00BD2F64">
          <w:rPr>
            <w:rFonts w:ascii="Times New Roman" w:eastAsia="Arial" w:hAnsi="Times New Roman" w:cs="Times New Roman"/>
            <w:color w:val="262626"/>
            <w:sz w:val="24"/>
            <w:szCs w:val="24"/>
          </w:rPr>
          <w:delText>4</w:delText>
        </w:r>
      </w:del>
      <w:r w:rsidR="00BC30C4" w:rsidRPr="00B42C82">
        <w:rPr>
          <w:rFonts w:ascii="Times New Roman" w:eastAsia="Arial" w:hAnsi="Times New Roman" w:cs="Times New Roman"/>
          <w:color w:val="262626"/>
          <w:sz w:val="24"/>
          <w:szCs w:val="24"/>
        </w:rPr>
        <w:t>.</w:t>
      </w:r>
      <w:r w:rsidR="00BC30C4" w:rsidRPr="00B42C82">
        <w:rPr>
          <w:rFonts w:ascii="Times New Roman" w:eastAsia="Arial" w:hAnsi="Times New Roman" w:cs="Times New Roman"/>
          <w:color w:val="262626"/>
          <w:sz w:val="24"/>
          <w:szCs w:val="24"/>
        </w:rPr>
        <w:tab/>
      </w:r>
      <w:r w:rsidR="00BC30C4" w:rsidRPr="00B42C82">
        <w:rPr>
          <w:rFonts w:ascii="Times New Roman" w:eastAsia="Arial" w:hAnsi="Times New Roman" w:cs="Times New Roman"/>
          <w:color w:val="262626"/>
          <w:sz w:val="24"/>
          <w:szCs w:val="24"/>
          <w:u w:val="single" w:color="000000"/>
        </w:rPr>
        <w:t>Servicing,</w:t>
      </w:r>
      <w:r w:rsidR="00BC30C4" w:rsidRPr="00B42C82">
        <w:rPr>
          <w:rFonts w:ascii="Times New Roman" w:eastAsia="Arial" w:hAnsi="Times New Roman" w:cs="Times New Roman"/>
          <w:color w:val="262626"/>
          <w:spacing w:val="14"/>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Collection</w:t>
      </w:r>
      <w:r w:rsidR="00BC30C4" w:rsidRPr="00B42C82">
        <w:rPr>
          <w:rFonts w:ascii="Times New Roman" w:eastAsia="Arial" w:hAnsi="Times New Roman" w:cs="Times New Roman"/>
          <w:color w:val="262626"/>
          <w:spacing w:val="21"/>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and</w:t>
      </w:r>
      <w:r w:rsidR="00BC30C4" w:rsidRPr="00B42C82">
        <w:rPr>
          <w:rFonts w:ascii="Times New Roman" w:eastAsia="Arial" w:hAnsi="Times New Roman" w:cs="Times New Roman"/>
          <w:color w:val="262626"/>
          <w:spacing w:val="8"/>
          <w:sz w:val="24"/>
          <w:szCs w:val="24"/>
          <w:u w:val="single" w:color="000000"/>
        </w:rPr>
        <w:t xml:space="preserve"> </w:t>
      </w:r>
      <w:r w:rsidR="00BC30C4" w:rsidRPr="00B42C82">
        <w:rPr>
          <w:rFonts w:ascii="Times New Roman" w:eastAsia="Arial" w:hAnsi="Times New Roman" w:cs="Times New Roman"/>
          <w:color w:val="262626"/>
          <w:w w:val="102"/>
          <w:sz w:val="24"/>
          <w:szCs w:val="24"/>
          <w:u w:val="single" w:color="000000"/>
        </w:rPr>
        <w:t>Expenses.</w:t>
      </w:r>
    </w:p>
    <w:p w:rsidR="00B0331C" w:rsidRPr="00B42C82" w:rsidRDefault="00B0331C" w:rsidP="00B42C82">
      <w:pPr>
        <w:spacing w:before="4" w:after="0" w:line="260" w:lineRule="exact"/>
        <w:rPr>
          <w:rFonts w:ascii="Times New Roman" w:hAnsi="Times New Roman" w:cs="Times New Roman"/>
          <w:sz w:val="24"/>
          <w:szCs w:val="24"/>
        </w:rPr>
      </w:pPr>
    </w:p>
    <w:p w:rsidR="00191CFB" w:rsidRDefault="00BD2F64" w:rsidP="00B42C82">
      <w:pPr>
        <w:tabs>
          <w:tab w:val="left" w:pos="2180"/>
          <w:tab w:val="left" w:pos="3280"/>
          <w:tab w:val="left" w:pos="6140"/>
        </w:tabs>
        <w:spacing w:after="0" w:line="259" w:lineRule="auto"/>
        <w:ind w:firstLine="1368"/>
        <w:rPr>
          <w:ins w:id="98" w:author="Jay" w:date="2017-03-20T16:05:00Z"/>
          <w:rFonts w:ascii="Times New Roman" w:eastAsia="Arial" w:hAnsi="Times New Roman" w:cs="Times New Roman"/>
          <w:color w:val="262626"/>
          <w:spacing w:val="-24"/>
          <w:sz w:val="24"/>
          <w:szCs w:val="24"/>
        </w:rPr>
      </w:pPr>
      <w:ins w:id="99" w:author="Jay" w:date="2017-03-20T17:10:00Z">
        <w:r>
          <w:rPr>
            <w:rFonts w:ascii="Times New Roman" w:eastAsia="Arial" w:hAnsi="Times New Roman" w:cs="Times New Roman"/>
            <w:color w:val="262626"/>
            <w:sz w:val="24"/>
            <w:szCs w:val="24"/>
          </w:rPr>
          <w:t>3</w:t>
        </w:r>
      </w:ins>
      <w:del w:id="100" w:author="Jay" w:date="2017-03-20T17:10:00Z">
        <w:r w:rsidR="00BC30C4" w:rsidRPr="00B42C82" w:rsidDel="00BD2F64">
          <w:rPr>
            <w:rFonts w:ascii="Times New Roman" w:eastAsia="Arial" w:hAnsi="Times New Roman" w:cs="Times New Roman"/>
            <w:color w:val="262626"/>
            <w:sz w:val="24"/>
            <w:szCs w:val="24"/>
          </w:rPr>
          <w:delText>4</w:delText>
        </w:r>
      </w:del>
      <w:r w:rsidR="00BC30C4" w:rsidRPr="00B42C82">
        <w:rPr>
          <w:rFonts w:ascii="Times New Roman" w:eastAsia="Arial" w:hAnsi="Times New Roman" w:cs="Times New Roman"/>
          <w:color w:val="262626"/>
          <w:sz w:val="24"/>
          <w:szCs w:val="24"/>
        </w:rPr>
        <w:t>.1</w:t>
      </w:r>
      <w:r w:rsidR="00BC30C4" w:rsidRPr="00B42C82">
        <w:rPr>
          <w:rFonts w:ascii="Times New Roman" w:eastAsia="Arial" w:hAnsi="Times New Roman" w:cs="Times New Roman"/>
          <w:color w:val="262626"/>
          <w:spacing w:val="-50"/>
          <w:sz w:val="24"/>
          <w:szCs w:val="24"/>
        </w:rPr>
        <w:t xml:space="preserve"> </w:t>
      </w:r>
      <w:r w:rsidR="00BC30C4" w:rsidRPr="00B42C82">
        <w:rPr>
          <w:rFonts w:ascii="Times New Roman" w:eastAsia="Arial" w:hAnsi="Times New Roman" w:cs="Times New Roman"/>
          <w:color w:val="262626"/>
          <w:sz w:val="24"/>
          <w:szCs w:val="24"/>
        </w:rPr>
        <w:tab/>
        <w:t>Servicing.</w:t>
      </w:r>
      <w:r w:rsidR="00BC30C4" w:rsidRPr="00B42C82">
        <w:rPr>
          <w:rFonts w:ascii="Times New Roman" w:eastAsia="Arial" w:hAnsi="Times New Roman" w:cs="Times New Roman"/>
          <w:color w:val="262626"/>
          <w:spacing w:val="-47"/>
          <w:sz w:val="24"/>
          <w:szCs w:val="24"/>
        </w:rPr>
        <w:t xml:space="preserve"> </w:t>
      </w:r>
      <w:r w:rsidR="00BC30C4" w:rsidRPr="00B42C82">
        <w:rPr>
          <w:rFonts w:ascii="Times New Roman" w:eastAsia="Arial" w:hAnsi="Times New Roman" w:cs="Times New Roman"/>
          <w:color w:val="262626"/>
          <w:sz w:val="24"/>
          <w:szCs w:val="24"/>
        </w:rPr>
        <w:tab/>
      </w:r>
      <w:del w:id="101" w:author="Jay" w:date="2017-03-20T16:05:00Z">
        <w:r w:rsidR="00BC30C4" w:rsidRPr="00B42C82" w:rsidDel="00AD3A3D">
          <w:rPr>
            <w:rFonts w:ascii="Times New Roman" w:eastAsia="Arial" w:hAnsi="Times New Roman" w:cs="Times New Roman"/>
            <w:color w:val="262626"/>
            <w:sz w:val="24"/>
            <w:szCs w:val="24"/>
          </w:rPr>
          <w:delText xml:space="preserve">The </w:delText>
        </w:r>
        <w:r w:rsidR="00BC30C4" w:rsidRPr="00B42C82" w:rsidDel="00AD3A3D">
          <w:rPr>
            <w:rFonts w:ascii="Times New Roman" w:eastAsia="Arial" w:hAnsi="Times New Roman" w:cs="Times New Roman"/>
            <w:color w:val="262626"/>
            <w:spacing w:val="5"/>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Originating </w:delText>
        </w:r>
        <w:r w:rsidR="00BC30C4" w:rsidRPr="00B42C82" w:rsidDel="00AD3A3D">
          <w:rPr>
            <w:rFonts w:ascii="Times New Roman" w:eastAsia="Arial" w:hAnsi="Times New Roman" w:cs="Times New Roman"/>
            <w:color w:val="262626"/>
            <w:spacing w:val="28"/>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Entity </w:delText>
        </w:r>
        <w:r w:rsidR="00BC30C4" w:rsidRPr="00B42C82" w:rsidDel="00AD3A3D">
          <w:rPr>
            <w:rFonts w:ascii="Times New Roman" w:eastAsia="Arial" w:hAnsi="Times New Roman" w:cs="Times New Roman"/>
            <w:color w:val="262626"/>
            <w:spacing w:val="13"/>
            <w:sz w:val="24"/>
            <w:szCs w:val="24"/>
          </w:rPr>
          <w:delText xml:space="preserve"> </w:delText>
        </w:r>
      </w:del>
      <w:del w:id="102" w:author="Jay" w:date="2017-03-20T16:07:00Z">
        <w:r w:rsidR="00BC30C4" w:rsidRPr="00B42C82" w:rsidDel="00AD3A3D">
          <w:rPr>
            <w:rFonts w:ascii="Times New Roman" w:eastAsia="Arial" w:hAnsi="Times New Roman" w:cs="Times New Roman"/>
            <w:color w:val="262626"/>
            <w:sz w:val="24"/>
            <w:szCs w:val="24"/>
          </w:rPr>
          <w:delText>will,</w:delText>
        </w:r>
        <w:r w:rsidR="00BC30C4" w:rsidRPr="00B42C82" w:rsidDel="00AD3A3D">
          <w:rPr>
            <w:rFonts w:ascii="Times New Roman" w:eastAsia="Arial" w:hAnsi="Times New Roman" w:cs="Times New Roman"/>
            <w:color w:val="262626"/>
            <w:spacing w:val="53"/>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to </w:delText>
        </w:r>
        <w:r w:rsidR="00BC30C4" w:rsidRPr="00B42C82" w:rsidDel="00AD3A3D">
          <w:rPr>
            <w:rFonts w:ascii="Times New Roman" w:eastAsia="Arial" w:hAnsi="Times New Roman" w:cs="Times New Roman"/>
            <w:color w:val="262626"/>
            <w:spacing w:val="1"/>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the </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extent </w:delText>
        </w:r>
        <w:r w:rsidR="00BC30C4" w:rsidRPr="00B42C82" w:rsidDel="00AD3A3D">
          <w:rPr>
            <w:rFonts w:ascii="Times New Roman" w:eastAsia="Arial" w:hAnsi="Times New Roman" w:cs="Times New Roman"/>
            <w:color w:val="262626"/>
            <w:spacing w:val="7"/>
            <w:sz w:val="24"/>
            <w:szCs w:val="24"/>
          </w:rPr>
          <w:delText xml:space="preserve"> </w:delText>
        </w:r>
        <w:r w:rsidR="00BC30C4" w:rsidRPr="00B42C82" w:rsidDel="00AD3A3D">
          <w:rPr>
            <w:rFonts w:ascii="Times New Roman" w:eastAsia="Arial" w:hAnsi="Times New Roman" w:cs="Times New Roman"/>
            <w:color w:val="262626"/>
            <w:sz w:val="24"/>
            <w:szCs w:val="24"/>
          </w:rPr>
          <w:delText>of</w:delText>
        </w:r>
        <w:r w:rsidR="00BC30C4" w:rsidRPr="00B42C82" w:rsidDel="00AD3A3D">
          <w:rPr>
            <w:rFonts w:ascii="Times New Roman" w:eastAsia="Arial" w:hAnsi="Times New Roman" w:cs="Times New Roman"/>
            <w:color w:val="262626"/>
            <w:spacing w:val="54"/>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the </w:delText>
        </w:r>
        <w:r w:rsidR="00BC30C4" w:rsidRPr="00B42C82" w:rsidDel="00AD3A3D">
          <w:rPr>
            <w:rFonts w:ascii="Times New Roman" w:eastAsia="Arial" w:hAnsi="Times New Roman" w:cs="Times New Roman"/>
            <w:color w:val="262626"/>
            <w:spacing w:val="5"/>
            <w:sz w:val="24"/>
            <w:szCs w:val="24"/>
          </w:rPr>
          <w:delText xml:space="preserve"> </w:delText>
        </w:r>
        <w:r w:rsidR="00BC30C4" w:rsidRPr="00B42C82" w:rsidDel="00AD3A3D">
          <w:rPr>
            <w:rFonts w:ascii="Times New Roman" w:eastAsia="Arial" w:hAnsi="Times New Roman" w:cs="Times New Roman"/>
            <w:color w:val="262626"/>
            <w:w w:val="101"/>
            <w:sz w:val="24"/>
            <w:szCs w:val="24"/>
          </w:rPr>
          <w:delText xml:space="preserve">Participating </w:delText>
        </w:r>
        <w:r w:rsidR="00BC30C4" w:rsidRPr="00B42C82" w:rsidDel="00AD3A3D">
          <w:rPr>
            <w:rFonts w:ascii="Times New Roman" w:eastAsia="Arial" w:hAnsi="Times New Roman" w:cs="Times New Roman"/>
            <w:color w:val="262626"/>
            <w:sz w:val="24"/>
            <w:szCs w:val="24"/>
          </w:rPr>
          <w:delText>Entity's</w:delText>
        </w:r>
        <w:r w:rsidR="00BC30C4" w:rsidRPr="00B42C82" w:rsidDel="00AD3A3D">
          <w:rPr>
            <w:rFonts w:ascii="Times New Roman" w:eastAsia="Arial" w:hAnsi="Times New Roman" w:cs="Times New Roman"/>
            <w:color w:val="262626"/>
            <w:spacing w:val="19"/>
            <w:sz w:val="24"/>
            <w:szCs w:val="24"/>
          </w:rPr>
          <w:delText xml:space="preserve"> </w:delText>
        </w:r>
        <w:r w:rsidR="00BC30C4" w:rsidRPr="00B42C82" w:rsidDel="00AD3A3D">
          <w:rPr>
            <w:rFonts w:ascii="Times New Roman" w:eastAsia="Arial" w:hAnsi="Times New Roman" w:cs="Times New Roman"/>
            <w:color w:val="262626"/>
            <w:sz w:val="24"/>
            <w:szCs w:val="24"/>
          </w:rPr>
          <w:delText>Participation,</w:delText>
        </w:r>
        <w:r w:rsidR="00BC30C4" w:rsidRPr="00B42C82" w:rsidDel="00AD3A3D">
          <w:rPr>
            <w:rFonts w:ascii="Times New Roman" w:eastAsia="Arial" w:hAnsi="Times New Roman" w:cs="Times New Roman"/>
            <w:color w:val="262626"/>
            <w:spacing w:val="38"/>
            <w:sz w:val="24"/>
            <w:szCs w:val="24"/>
          </w:rPr>
          <w:delText xml:space="preserve"> </w:delText>
        </w:r>
        <w:r w:rsidR="00BC30C4" w:rsidRPr="00B42C82" w:rsidDel="00AD3A3D">
          <w:rPr>
            <w:rFonts w:ascii="Times New Roman" w:eastAsia="Arial" w:hAnsi="Times New Roman" w:cs="Times New Roman"/>
            <w:color w:val="262626"/>
            <w:sz w:val="24"/>
            <w:szCs w:val="24"/>
          </w:rPr>
          <w:delText>hold</w:delText>
        </w:r>
        <w:r w:rsidR="00BC30C4" w:rsidRPr="00B42C82" w:rsidDel="00AD3A3D">
          <w:rPr>
            <w:rFonts w:ascii="Times New Roman" w:eastAsia="Arial" w:hAnsi="Times New Roman" w:cs="Times New Roman"/>
            <w:color w:val="262626"/>
            <w:spacing w:val="26"/>
            <w:sz w:val="24"/>
            <w:szCs w:val="24"/>
          </w:rPr>
          <w:delText xml:space="preserve"> </w:delText>
        </w:r>
        <w:r w:rsidR="00BC30C4" w:rsidRPr="00B42C82" w:rsidDel="00AD3A3D">
          <w:rPr>
            <w:rFonts w:ascii="Times New Roman" w:eastAsia="Arial" w:hAnsi="Times New Roman" w:cs="Times New Roman"/>
            <w:color w:val="262626"/>
            <w:sz w:val="24"/>
            <w:szCs w:val="24"/>
          </w:rPr>
          <w:delText>and</w:delText>
        </w:r>
        <w:r w:rsidR="00BC30C4" w:rsidRPr="00B42C82" w:rsidDel="00AD3A3D">
          <w:rPr>
            <w:rFonts w:ascii="Times New Roman" w:eastAsia="Arial" w:hAnsi="Times New Roman" w:cs="Times New Roman"/>
            <w:color w:val="262626"/>
            <w:spacing w:val="33"/>
            <w:sz w:val="24"/>
            <w:szCs w:val="24"/>
          </w:rPr>
          <w:delText xml:space="preserve"> </w:delText>
        </w:r>
        <w:r w:rsidR="00BC30C4" w:rsidRPr="00B42C82" w:rsidDel="00AD3A3D">
          <w:rPr>
            <w:rFonts w:ascii="Times New Roman" w:eastAsia="Arial" w:hAnsi="Times New Roman" w:cs="Times New Roman"/>
            <w:color w:val="262626"/>
            <w:sz w:val="24"/>
            <w:szCs w:val="24"/>
          </w:rPr>
          <w:delText>retain</w:delText>
        </w:r>
        <w:r w:rsidR="00BC30C4" w:rsidRPr="00B42C82" w:rsidDel="00AD3A3D">
          <w:rPr>
            <w:rFonts w:ascii="Times New Roman" w:eastAsia="Arial" w:hAnsi="Times New Roman" w:cs="Times New Roman"/>
            <w:color w:val="262626"/>
            <w:spacing w:val="27"/>
            <w:sz w:val="24"/>
            <w:szCs w:val="24"/>
          </w:rPr>
          <w:delText xml:space="preserve"> </w:delText>
        </w:r>
        <w:r w:rsidR="00BC30C4" w:rsidRPr="00B42C82" w:rsidDel="00AD3A3D">
          <w:rPr>
            <w:rFonts w:ascii="Times New Roman" w:eastAsia="Arial" w:hAnsi="Times New Roman" w:cs="Times New Roman"/>
            <w:color w:val="262626"/>
            <w:sz w:val="24"/>
            <w:szCs w:val="24"/>
          </w:rPr>
          <w:delText>in</w:delText>
        </w:r>
        <w:r w:rsidR="00BC30C4" w:rsidRPr="00B42C82" w:rsidDel="00AD3A3D">
          <w:rPr>
            <w:rFonts w:ascii="Times New Roman" w:eastAsia="Arial" w:hAnsi="Times New Roman" w:cs="Times New Roman"/>
            <w:color w:val="262626"/>
            <w:spacing w:val="24"/>
            <w:sz w:val="24"/>
            <w:szCs w:val="24"/>
          </w:rPr>
          <w:delText xml:space="preserve"> </w:delText>
        </w:r>
        <w:r w:rsidR="00BC30C4" w:rsidRPr="00B42C82" w:rsidDel="00AD3A3D">
          <w:rPr>
            <w:rFonts w:ascii="Times New Roman" w:eastAsia="Arial" w:hAnsi="Times New Roman" w:cs="Times New Roman"/>
            <w:color w:val="262626"/>
            <w:sz w:val="24"/>
            <w:szCs w:val="24"/>
          </w:rPr>
          <w:delText>its</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own</w:delText>
        </w:r>
        <w:r w:rsidR="00BC30C4" w:rsidRPr="00B42C82" w:rsidDel="00AD3A3D">
          <w:rPr>
            <w:rFonts w:ascii="Times New Roman" w:eastAsia="Arial" w:hAnsi="Times New Roman" w:cs="Times New Roman"/>
            <w:color w:val="262626"/>
            <w:spacing w:val="33"/>
            <w:sz w:val="24"/>
            <w:szCs w:val="24"/>
          </w:rPr>
          <w:delText xml:space="preserve"> </w:delText>
        </w:r>
        <w:r w:rsidR="00BC30C4" w:rsidRPr="00B42C82" w:rsidDel="00AD3A3D">
          <w:rPr>
            <w:rFonts w:ascii="Times New Roman" w:eastAsia="Arial" w:hAnsi="Times New Roman" w:cs="Times New Roman"/>
            <w:color w:val="262626"/>
            <w:sz w:val="24"/>
            <w:szCs w:val="24"/>
          </w:rPr>
          <w:delText>name,</w:delText>
        </w:r>
        <w:r w:rsidR="00BC30C4" w:rsidRPr="00B42C82" w:rsidDel="00AD3A3D">
          <w:rPr>
            <w:rFonts w:ascii="Times New Roman" w:eastAsia="Arial" w:hAnsi="Times New Roman" w:cs="Times New Roman"/>
            <w:color w:val="262626"/>
            <w:spacing w:val="53"/>
            <w:sz w:val="24"/>
            <w:szCs w:val="24"/>
          </w:rPr>
          <w:delText xml:space="preserve"> </w:delText>
        </w:r>
        <w:r w:rsidR="00BC30C4" w:rsidRPr="00B42C82" w:rsidDel="00AD3A3D">
          <w:rPr>
            <w:rFonts w:ascii="Times New Roman" w:eastAsia="Arial" w:hAnsi="Times New Roman" w:cs="Times New Roman"/>
            <w:color w:val="262626"/>
            <w:sz w:val="24"/>
            <w:szCs w:val="24"/>
          </w:rPr>
          <w:delText>as</w:delText>
        </w:r>
        <w:r w:rsidR="00BC30C4" w:rsidRPr="00B42C82" w:rsidDel="00AD3A3D">
          <w:rPr>
            <w:rFonts w:ascii="Times New Roman" w:eastAsia="Arial" w:hAnsi="Times New Roman" w:cs="Times New Roman"/>
            <w:color w:val="262626"/>
            <w:spacing w:val="37"/>
            <w:sz w:val="24"/>
            <w:szCs w:val="24"/>
          </w:rPr>
          <w:delText xml:space="preserve"> </w:delText>
        </w:r>
        <w:r w:rsidR="00BC30C4" w:rsidRPr="00B42C82" w:rsidDel="00AD3A3D">
          <w:rPr>
            <w:rFonts w:ascii="Times New Roman" w:eastAsia="Arial" w:hAnsi="Times New Roman" w:cs="Times New Roman"/>
            <w:color w:val="262626"/>
            <w:sz w:val="24"/>
            <w:szCs w:val="24"/>
          </w:rPr>
          <w:delText>gent</w:delText>
        </w:r>
        <w:r w:rsidR="00BC30C4" w:rsidRPr="00B42C82" w:rsidDel="00AD3A3D">
          <w:rPr>
            <w:rFonts w:ascii="Times New Roman" w:eastAsia="Arial" w:hAnsi="Times New Roman" w:cs="Times New Roman"/>
            <w:color w:val="262626"/>
            <w:spacing w:val="34"/>
            <w:sz w:val="24"/>
            <w:szCs w:val="24"/>
          </w:rPr>
          <w:delText xml:space="preserve"> </w:delText>
        </w:r>
        <w:r w:rsidR="00BC30C4" w:rsidRPr="00B42C82" w:rsidDel="00AD3A3D">
          <w:rPr>
            <w:rFonts w:ascii="Times New Roman" w:eastAsia="Arial" w:hAnsi="Times New Roman" w:cs="Times New Roman"/>
            <w:color w:val="262626"/>
            <w:sz w:val="24"/>
            <w:szCs w:val="24"/>
          </w:rPr>
          <w:delText>for</w:delText>
        </w:r>
        <w:r w:rsidR="00BC30C4" w:rsidRPr="00B42C82" w:rsidDel="00AD3A3D">
          <w:rPr>
            <w:rFonts w:ascii="Times New Roman" w:eastAsia="Arial" w:hAnsi="Times New Roman" w:cs="Times New Roman"/>
            <w:color w:val="262626"/>
            <w:spacing w:val="24"/>
            <w:sz w:val="24"/>
            <w:szCs w:val="24"/>
          </w:rPr>
          <w:delText xml:space="preserve"> </w:delText>
        </w:r>
        <w:r w:rsidR="00BC30C4" w:rsidRPr="00B42C82" w:rsidDel="00AD3A3D">
          <w:rPr>
            <w:rFonts w:ascii="Times New Roman" w:eastAsia="Arial" w:hAnsi="Times New Roman" w:cs="Times New Roman"/>
            <w:color w:val="262626"/>
            <w:sz w:val="24"/>
            <w:szCs w:val="24"/>
          </w:rPr>
          <w:delText>the</w:delText>
        </w:r>
        <w:r w:rsidR="00BC30C4" w:rsidRPr="00B42C82" w:rsidDel="00AD3A3D">
          <w:rPr>
            <w:rFonts w:ascii="Times New Roman" w:eastAsia="Arial" w:hAnsi="Times New Roman" w:cs="Times New Roman"/>
            <w:color w:val="262626"/>
            <w:spacing w:val="37"/>
            <w:sz w:val="24"/>
            <w:szCs w:val="24"/>
          </w:rPr>
          <w:delText xml:space="preserve"> </w:delText>
        </w:r>
        <w:r w:rsidR="00BC30C4" w:rsidRPr="00B42C82" w:rsidDel="00AD3A3D">
          <w:rPr>
            <w:rFonts w:ascii="Times New Roman" w:eastAsia="Arial" w:hAnsi="Times New Roman" w:cs="Times New Roman"/>
            <w:color w:val="262626"/>
            <w:sz w:val="24"/>
            <w:szCs w:val="24"/>
          </w:rPr>
          <w:delText>Participating</w:delText>
        </w:r>
        <w:r w:rsidR="00BC30C4" w:rsidRPr="00B42C82" w:rsidDel="00AD3A3D">
          <w:rPr>
            <w:rFonts w:ascii="Times New Roman" w:eastAsia="Arial" w:hAnsi="Times New Roman" w:cs="Times New Roman"/>
            <w:color w:val="262626"/>
            <w:spacing w:val="43"/>
            <w:sz w:val="24"/>
            <w:szCs w:val="24"/>
          </w:rPr>
          <w:delText xml:space="preserve"> </w:delText>
        </w:r>
        <w:r w:rsidR="00BC30C4" w:rsidRPr="00B42C82" w:rsidDel="00AD3A3D">
          <w:rPr>
            <w:rFonts w:ascii="Times New Roman" w:eastAsia="Arial" w:hAnsi="Times New Roman" w:cs="Times New Roman"/>
            <w:color w:val="262626"/>
            <w:sz w:val="24"/>
            <w:szCs w:val="24"/>
          </w:rPr>
          <w:delText>Entity,</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all</w:delText>
        </w:r>
        <w:r w:rsidR="00BC30C4" w:rsidRPr="00B42C82" w:rsidDel="00AD3A3D">
          <w:rPr>
            <w:rFonts w:ascii="Times New Roman" w:eastAsia="Arial" w:hAnsi="Times New Roman" w:cs="Times New Roman"/>
            <w:color w:val="262626"/>
            <w:spacing w:val="23"/>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of the </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obligations </w:delText>
        </w:r>
        <w:r w:rsidR="00BC30C4" w:rsidRPr="00B42C82" w:rsidDel="00AD3A3D">
          <w:rPr>
            <w:rFonts w:ascii="Times New Roman" w:eastAsia="Arial" w:hAnsi="Times New Roman" w:cs="Times New Roman"/>
            <w:color w:val="262626"/>
            <w:spacing w:val="11"/>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of </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the </w:delText>
        </w:r>
        <w:r w:rsidR="00BC30C4" w:rsidRPr="00B42C82" w:rsidDel="00AD3A3D">
          <w:rPr>
            <w:rFonts w:ascii="Times New Roman" w:eastAsia="Arial" w:hAnsi="Times New Roman" w:cs="Times New Roman"/>
            <w:color w:val="262626"/>
            <w:spacing w:val="6"/>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Borrower </w:delText>
        </w:r>
        <w:r w:rsidR="00BC30C4" w:rsidRPr="00B42C82" w:rsidDel="00AD3A3D">
          <w:rPr>
            <w:rFonts w:ascii="Times New Roman" w:eastAsia="Arial" w:hAnsi="Times New Roman" w:cs="Times New Roman"/>
            <w:color w:val="262626"/>
            <w:spacing w:val="8"/>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under </w:delText>
        </w:r>
        <w:r w:rsidR="00BC30C4" w:rsidRPr="00B42C82" w:rsidDel="00AD3A3D">
          <w:rPr>
            <w:rFonts w:ascii="Times New Roman" w:eastAsia="Arial" w:hAnsi="Times New Roman" w:cs="Times New Roman"/>
            <w:color w:val="262626"/>
            <w:spacing w:val="19"/>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the </w:delText>
        </w:r>
        <w:r w:rsidR="00BC30C4" w:rsidRPr="00B42C82" w:rsidDel="00AD3A3D">
          <w:rPr>
            <w:rFonts w:ascii="Times New Roman" w:eastAsia="Arial" w:hAnsi="Times New Roman" w:cs="Times New Roman"/>
            <w:color w:val="262626"/>
            <w:spacing w:val="6"/>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Loan </w:delText>
        </w:r>
        <w:r w:rsidR="00BC30C4" w:rsidRPr="00B42C82" w:rsidDel="00AD3A3D">
          <w:rPr>
            <w:rFonts w:ascii="Times New Roman" w:eastAsia="Arial" w:hAnsi="Times New Roman" w:cs="Times New Roman"/>
            <w:color w:val="262626"/>
            <w:spacing w:val="14"/>
            <w:sz w:val="24"/>
            <w:szCs w:val="24"/>
          </w:rPr>
          <w:delText xml:space="preserve"> </w:delText>
        </w:r>
        <w:r w:rsidR="00BC30C4" w:rsidRPr="00B42C82" w:rsidDel="00AD3A3D">
          <w:rPr>
            <w:rFonts w:ascii="Times New Roman" w:eastAsia="Arial" w:hAnsi="Times New Roman" w:cs="Times New Roman"/>
            <w:color w:val="262626"/>
            <w:sz w:val="24"/>
            <w:szCs w:val="24"/>
          </w:rPr>
          <w:delText>Documents.</w:delText>
        </w:r>
        <w:r w:rsidR="00BC30C4" w:rsidRPr="00B42C82" w:rsidDel="00AD3A3D">
          <w:rPr>
            <w:rFonts w:ascii="Times New Roman" w:eastAsia="Arial" w:hAnsi="Times New Roman" w:cs="Times New Roman"/>
            <w:color w:val="262626"/>
            <w:spacing w:val="-24"/>
            <w:sz w:val="24"/>
            <w:szCs w:val="24"/>
          </w:rPr>
          <w:delText xml:space="preserve"> </w:delText>
        </w:r>
      </w:del>
    </w:p>
    <w:p w:rsidR="00AD3A3D" w:rsidRDefault="00AD3A3D" w:rsidP="00B42C82">
      <w:pPr>
        <w:tabs>
          <w:tab w:val="left" w:pos="2180"/>
          <w:tab w:val="left" w:pos="3280"/>
          <w:tab w:val="left" w:pos="6140"/>
        </w:tabs>
        <w:spacing w:after="0" w:line="259" w:lineRule="auto"/>
        <w:ind w:firstLine="1368"/>
        <w:rPr>
          <w:ins w:id="103" w:author="Jay" w:date="2017-03-20T15:06:00Z"/>
          <w:rFonts w:ascii="Times New Roman" w:eastAsia="Arial" w:hAnsi="Times New Roman" w:cs="Times New Roman"/>
          <w:color w:val="262626"/>
          <w:spacing w:val="-24"/>
          <w:sz w:val="24"/>
          <w:szCs w:val="24"/>
        </w:rPr>
      </w:pPr>
    </w:p>
    <w:p w:rsidR="00B0331C" w:rsidRPr="00B42C82" w:rsidRDefault="00BC30C4" w:rsidP="00B42C82">
      <w:pPr>
        <w:tabs>
          <w:tab w:val="left" w:pos="2180"/>
          <w:tab w:val="left" w:pos="3280"/>
          <w:tab w:val="left" w:pos="6140"/>
        </w:tabs>
        <w:spacing w:after="0" w:line="259" w:lineRule="auto"/>
        <w:ind w:firstLine="1368"/>
        <w:rPr>
          <w:rFonts w:ascii="Times New Roman" w:eastAsia="Arial" w:hAnsi="Times New Roman" w:cs="Times New Roman"/>
          <w:sz w:val="24"/>
          <w:szCs w:val="24"/>
        </w:rPr>
      </w:pPr>
      <w:r w:rsidRPr="00B42C82">
        <w:rPr>
          <w:rFonts w:ascii="Times New Roman" w:eastAsia="Arial" w:hAnsi="Times New Roman" w:cs="Times New Roman"/>
          <w:color w:val="262626"/>
          <w:sz w:val="24"/>
          <w:szCs w:val="24"/>
        </w:rPr>
        <w:tab/>
      </w:r>
      <w:del w:id="104" w:author="Jay" w:date="2017-03-20T16:45:00Z">
        <w:r w:rsidRPr="00B42C82" w:rsidDel="005D3ED2">
          <w:rPr>
            <w:rFonts w:ascii="Times New Roman" w:eastAsia="Arial" w:hAnsi="Times New Roman" w:cs="Times New Roman"/>
            <w:color w:val="262626"/>
            <w:sz w:val="24"/>
            <w:szCs w:val="24"/>
          </w:rPr>
          <w:delText xml:space="preserve">The </w:delText>
        </w:r>
      </w:del>
      <w:ins w:id="105" w:author="Jay" w:date="2017-03-20T16:07:00Z">
        <w:r w:rsidR="00AD3A3D">
          <w:rPr>
            <w:rFonts w:ascii="Times New Roman" w:eastAsia="Arial" w:hAnsi="Times New Roman" w:cs="Times New Roman"/>
            <w:color w:val="262626"/>
            <w:spacing w:val="10"/>
            <w:sz w:val="24"/>
            <w:szCs w:val="24"/>
          </w:rPr>
          <w:t>Transfac</w:t>
        </w:r>
      </w:ins>
      <w:del w:id="106" w:author="Jay" w:date="2017-03-20T16:07:00Z">
        <w:r w:rsidRPr="00B42C82" w:rsidDel="00AD3A3D">
          <w:rPr>
            <w:rFonts w:ascii="Times New Roman" w:eastAsia="Arial" w:hAnsi="Times New Roman" w:cs="Times New Roman"/>
            <w:color w:val="262626"/>
            <w:spacing w:val="12"/>
            <w:sz w:val="24"/>
            <w:szCs w:val="24"/>
          </w:rPr>
          <w:delText xml:space="preserve"> </w:delText>
        </w:r>
        <w:r w:rsidRPr="00B42C82" w:rsidDel="00AD3A3D">
          <w:rPr>
            <w:rFonts w:ascii="Times New Roman" w:eastAsia="Arial" w:hAnsi="Times New Roman" w:cs="Times New Roman"/>
            <w:color w:val="262626"/>
            <w:sz w:val="24"/>
            <w:szCs w:val="24"/>
          </w:rPr>
          <w:delText xml:space="preserve">Originating </w:delText>
        </w:r>
        <w:r w:rsidRPr="00B42C82" w:rsidDel="00AD3A3D">
          <w:rPr>
            <w:rFonts w:ascii="Times New Roman" w:eastAsia="Arial" w:hAnsi="Times New Roman" w:cs="Times New Roman"/>
            <w:color w:val="262626"/>
            <w:spacing w:val="18"/>
            <w:sz w:val="24"/>
            <w:szCs w:val="24"/>
          </w:rPr>
          <w:delText xml:space="preserve"> </w:delText>
        </w:r>
        <w:r w:rsidRPr="00B42C82" w:rsidDel="00AD3A3D">
          <w:rPr>
            <w:rFonts w:ascii="Times New Roman" w:eastAsia="Arial" w:hAnsi="Times New Roman" w:cs="Times New Roman"/>
            <w:color w:val="262626"/>
            <w:sz w:val="24"/>
            <w:szCs w:val="24"/>
          </w:rPr>
          <w:delText xml:space="preserve">Entity </w:delText>
        </w:r>
        <w:r w:rsidRPr="00B42C82" w:rsidDel="00AD3A3D">
          <w:rPr>
            <w:rFonts w:ascii="Times New Roman" w:eastAsia="Arial" w:hAnsi="Times New Roman" w:cs="Times New Roman"/>
            <w:color w:val="262626"/>
            <w:spacing w:val="10"/>
            <w:sz w:val="24"/>
            <w:szCs w:val="24"/>
          </w:rPr>
          <w:delText xml:space="preserve"> </w:delText>
        </w:r>
      </w:del>
      <w:r w:rsidRPr="00B42C82">
        <w:rPr>
          <w:rFonts w:ascii="Times New Roman" w:eastAsia="Arial" w:hAnsi="Times New Roman" w:cs="Times New Roman"/>
          <w:color w:val="262626"/>
          <w:sz w:val="24"/>
          <w:szCs w:val="24"/>
        </w:rPr>
        <w:t xml:space="preserve">has </w:t>
      </w:r>
      <w:r w:rsidRPr="00B42C82">
        <w:rPr>
          <w:rFonts w:ascii="Times New Roman" w:eastAsia="Arial" w:hAnsi="Times New Roman" w:cs="Times New Roman"/>
          <w:color w:val="262626"/>
          <w:spacing w:val="4"/>
          <w:sz w:val="24"/>
          <w:szCs w:val="24"/>
        </w:rPr>
        <w:t xml:space="preserve"> </w:t>
      </w:r>
      <w:r w:rsidRPr="00B42C82">
        <w:rPr>
          <w:rFonts w:ascii="Times New Roman" w:eastAsia="Arial" w:hAnsi="Times New Roman" w:cs="Times New Roman"/>
          <w:color w:val="262626"/>
          <w:w w:val="102"/>
          <w:sz w:val="24"/>
          <w:szCs w:val="24"/>
        </w:rPr>
        <w:t xml:space="preserve">the </w:t>
      </w:r>
      <w:r w:rsidRPr="00B42C82">
        <w:rPr>
          <w:rFonts w:ascii="Times New Roman" w:eastAsia="Arial" w:hAnsi="Times New Roman" w:cs="Times New Roman"/>
          <w:color w:val="262626"/>
          <w:sz w:val="24"/>
          <w:szCs w:val="24"/>
        </w:rPr>
        <w:t>exclusive</w:t>
      </w:r>
      <w:r w:rsidRPr="00B42C82">
        <w:rPr>
          <w:rFonts w:ascii="Times New Roman" w:eastAsia="Arial" w:hAnsi="Times New Roman" w:cs="Times New Roman"/>
          <w:color w:val="262626"/>
          <w:spacing w:val="41"/>
          <w:sz w:val="24"/>
          <w:szCs w:val="24"/>
        </w:rPr>
        <w:t xml:space="preserve"> </w:t>
      </w:r>
      <w:r w:rsidRPr="00B42C82">
        <w:rPr>
          <w:rFonts w:ascii="Times New Roman" w:eastAsia="Arial" w:hAnsi="Times New Roman" w:cs="Times New Roman"/>
          <w:color w:val="262626"/>
          <w:sz w:val="24"/>
          <w:szCs w:val="24"/>
        </w:rPr>
        <w:t>right</w:t>
      </w:r>
      <w:r w:rsidRPr="00B42C82">
        <w:rPr>
          <w:rFonts w:ascii="Times New Roman" w:eastAsia="Arial" w:hAnsi="Times New Roman" w:cs="Times New Roman"/>
          <w:color w:val="262626"/>
          <w:spacing w:val="42"/>
          <w:sz w:val="24"/>
          <w:szCs w:val="24"/>
        </w:rPr>
        <w:t xml:space="preserve"> </w:t>
      </w:r>
      <w:r w:rsidRPr="00B42C82">
        <w:rPr>
          <w:rFonts w:ascii="Times New Roman" w:eastAsia="Arial" w:hAnsi="Times New Roman" w:cs="Times New Roman"/>
          <w:color w:val="262626"/>
          <w:sz w:val="24"/>
          <w:szCs w:val="24"/>
        </w:rPr>
        <w:t>to</w:t>
      </w:r>
      <w:r w:rsidRPr="00B42C82">
        <w:rPr>
          <w:rFonts w:ascii="Times New Roman" w:eastAsia="Arial" w:hAnsi="Times New Roman" w:cs="Times New Roman"/>
          <w:color w:val="262626"/>
          <w:spacing w:val="44"/>
          <w:sz w:val="24"/>
          <w:szCs w:val="24"/>
        </w:rPr>
        <w:t xml:space="preserve"> </w:t>
      </w:r>
      <w:r w:rsidRPr="00B42C82">
        <w:rPr>
          <w:rFonts w:ascii="Times New Roman" w:eastAsia="Arial" w:hAnsi="Times New Roman" w:cs="Times New Roman"/>
          <w:color w:val="262626"/>
          <w:sz w:val="24"/>
          <w:szCs w:val="24"/>
        </w:rPr>
        <w:t>service</w:t>
      </w:r>
      <w:r w:rsidRPr="00B42C82">
        <w:rPr>
          <w:rFonts w:ascii="Times New Roman" w:eastAsia="Arial" w:hAnsi="Times New Roman" w:cs="Times New Roman"/>
          <w:color w:val="262626"/>
          <w:spacing w:val="45"/>
          <w:sz w:val="24"/>
          <w:szCs w:val="24"/>
        </w:rPr>
        <w:t xml:space="preserve"> </w:t>
      </w:r>
      <w:r w:rsidRPr="00B42C82">
        <w:rPr>
          <w:rFonts w:ascii="Times New Roman" w:eastAsia="Arial" w:hAnsi="Times New Roman" w:cs="Times New Roman"/>
          <w:color w:val="262626"/>
          <w:sz w:val="24"/>
          <w:szCs w:val="24"/>
        </w:rPr>
        <w:t>the</w:t>
      </w:r>
      <w:r w:rsidRPr="00B42C82">
        <w:rPr>
          <w:rFonts w:ascii="Times New Roman" w:eastAsia="Arial" w:hAnsi="Times New Roman" w:cs="Times New Roman"/>
          <w:color w:val="262626"/>
          <w:spacing w:val="43"/>
          <w:sz w:val="24"/>
          <w:szCs w:val="24"/>
        </w:rPr>
        <w:t xml:space="preserve"> </w:t>
      </w:r>
      <w:ins w:id="107" w:author="Jay" w:date="2017-03-20T16:07:00Z">
        <w:r w:rsidR="00AD3A3D">
          <w:rPr>
            <w:rFonts w:ascii="Times New Roman" w:eastAsia="Arial" w:hAnsi="Times New Roman" w:cs="Times New Roman"/>
            <w:color w:val="262626"/>
            <w:sz w:val="24"/>
            <w:szCs w:val="24"/>
          </w:rPr>
          <w:t>the Partie</w:t>
        </w:r>
      </w:ins>
      <w:ins w:id="108" w:author="Jay" w:date="2017-03-20T16:08:00Z">
        <w:r w:rsidR="00AD3A3D">
          <w:rPr>
            <w:rFonts w:ascii="Times New Roman" w:eastAsia="Arial" w:hAnsi="Times New Roman" w:cs="Times New Roman"/>
            <w:color w:val="262626"/>
            <w:sz w:val="24"/>
            <w:szCs w:val="24"/>
          </w:rPr>
          <w:t>s’ obligations under a PSA with a Factoring Client</w:t>
        </w:r>
      </w:ins>
      <w:del w:id="109" w:author="Jay" w:date="2017-03-20T16:07:00Z">
        <w:r w:rsidRPr="00B42C82" w:rsidDel="00AD3A3D">
          <w:rPr>
            <w:rFonts w:ascii="Times New Roman" w:eastAsia="Arial" w:hAnsi="Times New Roman" w:cs="Times New Roman"/>
            <w:color w:val="262626"/>
            <w:sz w:val="24"/>
            <w:szCs w:val="24"/>
          </w:rPr>
          <w:delText>Loan</w:delText>
        </w:r>
      </w:del>
      <w:r w:rsidRPr="00B42C82">
        <w:rPr>
          <w:rFonts w:ascii="Times New Roman" w:eastAsia="Arial" w:hAnsi="Times New Roman" w:cs="Times New Roman"/>
          <w:color w:val="262626"/>
          <w:spacing w:val="49"/>
          <w:sz w:val="24"/>
          <w:szCs w:val="24"/>
        </w:rPr>
        <w:t xml:space="preserve"> </w:t>
      </w:r>
      <w:r w:rsidRPr="00B42C82">
        <w:rPr>
          <w:rFonts w:ascii="Times New Roman" w:eastAsia="Arial" w:hAnsi="Times New Roman" w:cs="Times New Roman"/>
          <w:color w:val="262626"/>
          <w:sz w:val="24"/>
          <w:szCs w:val="24"/>
        </w:rPr>
        <w:t>and</w:t>
      </w:r>
      <w:r w:rsidRPr="00B42C82">
        <w:rPr>
          <w:rFonts w:ascii="Times New Roman" w:eastAsia="Arial" w:hAnsi="Times New Roman" w:cs="Times New Roman"/>
          <w:color w:val="262626"/>
          <w:spacing w:val="45"/>
          <w:sz w:val="24"/>
          <w:szCs w:val="24"/>
        </w:rPr>
        <w:t xml:space="preserve"> </w:t>
      </w:r>
      <w:r w:rsidRPr="00B42C82">
        <w:rPr>
          <w:rFonts w:ascii="Times New Roman" w:eastAsia="Arial" w:hAnsi="Times New Roman" w:cs="Times New Roman"/>
          <w:color w:val="262626"/>
          <w:sz w:val="24"/>
          <w:szCs w:val="24"/>
        </w:rPr>
        <w:t>will</w:t>
      </w:r>
      <w:r w:rsidRPr="00B42C82">
        <w:rPr>
          <w:rFonts w:ascii="Times New Roman" w:eastAsia="Arial" w:hAnsi="Times New Roman" w:cs="Times New Roman"/>
          <w:color w:val="262626"/>
          <w:spacing w:val="39"/>
          <w:sz w:val="24"/>
          <w:szCs w:val="24"/>
        </w:rPr>
        <w:t xml:space="preserve"> </w:t>
      </w:r>
      <w:r w:rsidRPr="00B42C82">
        <w:rPr>
          <w:rFonts w:ascii="Times New Roman" w:eastAsia="Arial" w:hAnsi="Times New Roman" w:cs="Times New Roman"/>
          <w:color w:val="262626"/>
          <w:sz w:val="24"/>
          <w:szCs w:val="24"/>
        </w:rPr>
        <w:t>do</w:t>
      </w:r>
      <w:r w:rsidRPr="00B42C82">
        <w:rPr>
          <w:rFonts w:ascii="Times New Roman" w:eastAsia="Arial" w:hAnsi="Times New Roman" w:cs="Times New Roman"/>
          <w:color w:val="262626"/>
          <w:spacing w:val="44"/>
          <w:sz w:val="24"/>
          <w:szCs w:val="24"/>
        </w:rPr>
        <w:t xml:space="preserve"> </w:t>
      </w:r>
      <w:r w:rsidRPr="00B42C82">
        <w:rPr>
          <w:rFonts w:ascii="Times New Roman" w:eastAsia="Arial" w:hAnsi="Times New Roman" w:cs="Times New Roman"/>
          <w:color w:val="262626"/>
          <w:sz w:val="24"/>
          <w:szCs w:val="24"/>
        </w:rPr>
        <w:t>so</w:t>
      </w:r>
      <w:r w:rsidRPr="00B42C82">
        <w:rPr>
          <w:rFonts w:ascii="Times New Roman" w:eastAsia="Arial" w:hAnsi="Times New Roman" w:cs="Times New Roman"/>
          <w:color w:val="262626"/>
          <w:spacing w:val="38"/>
          <w:sz w:val="24"/>
          <w:szCs w:val="24"/>
        </w:rPr>
        <w:t xml:space="preserve"> </w:t>
      </w:r>
      <w:r w:rsidRPr="00B42C82">
        <w:rPr>
          <w:rFonts w:ascii="Times New Roman" w:eastAsia="Arial" w:hAnsi="Times New Roman" w:cs="Times New Roman"/>
          <w:color w:val="262626"/>
          <w:sz w:val="24"/>
          <w:szCs w:val="24"/>
        </w:rPr>
        <w:t>in</w:t>
      </w:r>
      <w:r w:rsidRPr="00B42C82">
        <w:rPr>
          <w:rFonts w:ascii="Times New Roman" w:eastAsia="Arial" w:hAnsi="Times New Roman" w:cs="Times New Roman"/>
          <w:color w:val="262626"/>
          <w:spacing w:val="45"/>
          <w:sz w:val="24"/>
          <w:szCs w:val="24"/>
        </w:rPr>
        <w:t xml:space="preserve"> </w:t>
      </w:r>
      <w:r w:rsidR="00B42C82" w:rsidRPr="00B42C82">
        <w:rPr>
          <w:rFonts w:ascii="Times New Roman" w:eastAsia="Arial" w:hAnsi="Times New Roman" w:cs="Times New Roman"/>
          <w:color w:val="262626"/>
          <w:sz w:val="24"/>
          <w:szCs w:val="24"/>
        </w:rPr>
        <w:lastRenderedPageBreak/>
        <w:t>ac</w:t>
      </w:r>
      <w:r w:rsidR="00B42C82" w:rsidRPr="00B42C82">
        <w:rPr>
          <w:rFonts w:ascii="Times New Roman" w:eastAsia="Arial" w:hAnsi="Times New Roman" w:cs="Times New Roman"/>
          <w:color w:val="262626"/>
          <w:spacing w:val="6"/>
          <w:sz w:val="24"/>
          <w:szCs w:val="24"/>
        </w:rPr>
        <w:t>c</w:t>
      </w:r>
      <w:r w:rsidR="00B42C82" w:rsidRPr="00B42C82">
        <w:rPr>
          <w:rFonts w:ascii="Times New Roman" w:eastAsia="Arial" w:hAnsi="Times New Roman" w:cs="Times New Roman"/>
          <w:color w:val="424242"/>
          <w:spacing w:val="-5"/>
          <w:sz w:val="24"/>
          <w:szCs w:val="24"/>
        </w:rPr>
        <w:t>o</w:t>
      </w:r>
      <w:r w:rsidR="00B42C82" w:rsidRPr="00B42C82">
        <w:rPr>
          <w:rFonts w:ascii="Times New Roman" w:eastAsia="Arial" w:hAnsi="Times New Roman" w:cs="Times New Roman"/>
          <w:color w:val="262626"/>
          <w:sz w:val="24"/>
          <w:szCs w:val="24"/>
        </w:rPr>
        <w:t>rdance</w:t>
      </w:r>
      <w:r w:rsidRPr="00B42C82">
        <w:rPr>
          <w:rFonts w:ascii="Times New Roman" w:eastAsia="Arial" w:hAnsi="Times New Roman" w:cs="Times New Roman"/>
          <w:color w:val="262626"/>
          <w:sz w:val="24"/>
          <w:szCs w:val="24"/>
        </w:rPr>
        <w:t xml:space="preserve"> </w:t>
      </w:r>
      <w:r w:rsidRPr="00B42C82">
        <w:rPr>
          <w:rFonts w:ascii="Times New Roman" w:eastAsia="Arial" w:hAnsi="Times New Roman" w:cs="Times New Roman"/>
          <w:color w:val="262626"/>
          <w:spacing w:val="11"/>
          <w:sz w:val="24"/>
          <w:szCs w:val="24"/>
        </w:rPr>
        <w:t xml:space="preserve"> </w:t>
      </w:r>
      <w:r w:rsidRPr="00B42C82">
        <w:rPr>
          <w:rFonts w:ascii="Times New Roman" w:eastAsia="Arial" w:hAnsi="Times New Roman" w:cs="Times New Roman"/>
          <w:color w:val="262626"/>
          <w:sz w:val="24"/>
          <w:szCs w:val="24"/>
        </w:rPr>
        <w:t>with</w:t>
      </w:r>
      <w:r w:rsidRPr="00B42C82">
        <w:rPr>
          <w:rFonts w:ascii="Times New Roman" w:eastAsia="Arial" w:hAnsi="Times New Roman" w:cs="Times New Roman"/>
          <w:color w:val="262626"/>
          <w:spacing w:val="33"/>
          <w:sz w:val="24"/>
          <w:szCs w:val="24"/>
        </w:rPr>
        <w:t xml:space="preserve"> </w:t>
      </w:r>
      <w:r w:rsidRPr="00B42C82">
        <w:rPr>
          <w:rFonts w:ascii="Times New Roman" w:eastAsia="Arial" w:hAnsi="Times New Roman" w:cs="Times New Roman"/>
          <w:color w:val="262626"/>
          <w:sz w:val="24"/>
          <w:szCs w:val="24"/>
        </w:rPr>
        <w:t>its</w:t>
      </w:r>
      <w:r w:rsidRPr="00B42C82">
        <w:rPr>
          <w:rFonts w:ascii="Times New Roman" w:eastAsia="Arial" w:hAnsi="Times New Roman" w:cs="Times New Roman"/>
          <w:color w:val="262626"/>
          <w:spacing w:val="43"/>
          <w:sz w:val="24"/>
          <w:szCs w:val="24"/>
        </w:rPr>
        <w:t xml:space="preserve"> </w:t>
      </w:r>
      <w:r w:rsidRPr="00B42C82">
        <w:rPr>
          <w:rFonts w:ascii="Times New Roman" w:eastAsia="Arial" w:hAnsi="Times New Roman" w:cs="Times New Roman"/>
          <w:color w:val="262626"/>
          <w:sz w:val="24"/>
          <w:szCs w:val="24"/>
        </w:rPr>
        <w:t>usual</w:t>
      </w:r>
      <w:r w:rsidRPr="00B42C82">
        <w:rPr>
          <w:rFonts w:ascii="Times New Roman" w:eastAsia="Arial" w:hAnsi="Times New Roman" w:cs="Times New Roman"/>
          <w:color w:val="262626"/>
          <w:spacing w:val="37"/>
          <w:sz w:val="24"/>
          <w:szCs w:val="24"/>
        </w:rPr>
        <w:t xml:space="preserve"> </w:t>
      </w:r>
      <w:r w:rsidRPr="00B42C82">
        <w:rPr>
          <w:rFonts w:ascii="Times New Roman" w:eastAsia="Arial" w:hAnsi="Times New Roman" w:cs="Times New Roman"/>
          <w:color w:val="262626"/>
          <w:sz w:val="24"/>
          <w:szCs w:val="24"/>
        </w:rPr>
        <w:t>practices</w:t>
      </w:r>
      <w:r w:rsidRPr="00B42C82">
        <w:rPr>
          <w:rFonts w:ascii="Times New Roman" w:eastAsia="Arial" w:hAnsi="Times New Roman" w:cs="Times New Roman"/>
          <w:color w:val="262626"/>
          <w:spacing w:val="52"/>
          <w:sz w:val="24"/>
          <w:szCs w:val="24"/>
        </w:rPr>
        <w:t xml:space="preserve"> </w:t>
      </w:r>
      <w:r w:rsidRPr="00B42C82">
        <w:rPr>
          <w:rFonts w:ascii="Times New Roman" w:eastAsia="Arial" w:hAnsi="Times New Roman" w:cs="Times New Roman"/>
          <w:color w:val="262626"/>
          <w:sz w:val="24"/>
          <w:szCs w:val="24"/>
        </w:rPr>
        <w:t>in</w:t>
      </w:r>
      <w:r w:rsidRPr="00B42C82">
        <w:rPr>
          <w:rFonts w:ascii="Times New Roman" w:eastAsia="Arial" w:hAnsi="Times New Roman" w:cs="Times New Roman"/>
          <w:color w:val="262626"/>
          <w:spacing w:val="29"/>
          <w:sz w:val="24"/>
          <w:szCs w:val="24"/>
        </w:rPr>
        <w:t xml:space="preserve"> </w:t>
      </w:r>
      <w:r w:rsidRPr="00B42C82">
        <w:rPr>
          <w:rFonts w:ascii="Times New Roman" w:eastAsia="Arial" w:hAnsi="Times New Roman" w:cs="Times New Roman"/>
          <w:color w:val="262626"/>
          <w:w w:val="104"/>
          <w:sz w:val="24"/>
          <w:szCs w:val="24"/>
        </w:rPr>
        <w:t xml:space="preserve">the </w:t>
      </w:r>
      <w:r w:rsidRPr="00B42C82">
        <w:rPr>
          <w:rFonts w:ascii="Times New Roman" w:eastAsia="Arial" w:hAnsi="Times New Roman" w:cs="Times New Roman"/>
          <w:color w:val="262626"/>
          <w:sz w:val="24"/>
          <w:szCs w:val="24"/>
        </w:rPr>
        <w:t>ordinary</w:t>
      </w:r>
      <w:r w:rsidRPr="00B42C82">
        <w:rPr>
          <w:rFonts w:ascii="Times New Roman" w:eastAsia="Arial" w:hAnsi="Times New Roman" w:cs="Times New Roman"/>
          <w:color w:val="262626"/>
          <w:spacing w:val="40"/>
          <w:sz w:val="24"/>
          <w:szCs w:val="24"/>
        </w:rPr>
        <w:t xml:space="preserve"> </w:t>
      </w:r>
      <w:r w:rsidRPr="00B42C82">
        <w:rPr>
          <w:rFonts w:ascii="Times New Roman" w:eastAsia="Arial" w:hAnsi="Times New Roman" w:cs="Times New Roman"/>
          <w:color w:val="262626"/>
          <w:sz w:val="24"/>
          <w:szCs w:val="24"/>
        </w:rPr>
        <w:t>course</w:t>
      </w:r>
      <w:r w:rsidRPr="00B42C82">
        <w:rPr>
          <w:rFonts w:ascii="Times New Roman" w:eastAsia="Arial" w:hAnsi="Times New Roman" w:cs="Times New Roman"/>
          <w:color w:val="262626"/>
          <w:spacing w:val="37"/>
          <w:sz w:val="24"/>
          <w:szCs w:val="24"/>
        </w:rPr>
        <w:t xml:space="preserve"> </w:t>
      </w:r>
      <w:r w:rsidRPr="00B42C82">
        <w:rPr>
          <w:rFonts w:ascii="Times New Roman" w:eastAsia="Arial" w:hAnsi="Times New Roman" w:cs="Times New Roman"/>
          <w:color w:val="262626"/>
          <w:sz w:val="24"/>
          <w:szCs w:val="24"/>
        </w:rPr>
        <w:t>of</w:t>
      </w:r>
      <w:r w:rsidRPr="00B42C82">
        <w:rPr>
          <w:rFonts w:ascii="Times New Roman" w:eastAsia="Arial" w:hAnsi="Times New Roman" w:cs="Times New Roman"/>
          <w:color w:val="262626"/>
          <w:spacing w:val="29"/>
          <w:sz w:val="24"/>
          <w:szCs w:val="24"/>
        </w:rPr>
        <w:t xml:space="preserve"> </w:t>
      </w:r>
      <w:r w:rsidRPr="00B42C82">
        <w:rPr>
          <w:rFonts w:ascii="Times New Roman" w:eastAsia="Arial" w:hAnsi="Times New Roman" w:cs="Times New Roman"/>
          <w:color w:val="262626"/>
          <w:sz w:val="24"/>
          <w:szCs w:val="24"/>
        </w:rPr>
        <w:t>business</w:t>
      </w:r>
      <w:r w:rsidRPr="00B42C82">
        <w:rPr>
          <w:rFonts w:ascii="Times New Roman" w:eastAsia="Arial" w:hAnsi="Times New Roman" w:cs="Times New Roman"/>
          <w:color w:val="262626"/>
          <w:spacing w:val="46"/>
          <w:sz w:val="24"/>
          <w:szCs w:val="24"/>
        </w:rPr>
        <w:t xml:space="preserve"> </w:t>
      </w:r>
      <w:r w:rsidRPr="00B42C82">
        <w:rPr>
          <w:rFonts w:ascii="Times New Roman" w:eastAsia="Arial" w:hAnsi="Times New Roman" w:cs="Times New Roman"/>
          <w:color w:val="262626"/>
          <w:sz w:val="24"/>
          <w:szCs w:val="24"/>
        </w:rPr>
        <w:t>and</w:t>
      </w:r>
      <w:r w:rsidRPr="00B42C82">
        <w:rPr>
          <w:rFonts w:ascii="Times New Roman" w:eastAsia="Arial" w:hAnsi="Times New Roman" w:cs="Times New Roman"/>
          <w:color w:val="262626"/>
          <w:spacing w:val="29"/>
          <w:sz w:val="24"/>
          <w:szCs w:val="24"/>
        </w:rPr>
        <w:t xml:space="preserve"> </w:t>
      </w:r>
      <w:r w:rsidRPr="00B42C82">
        <w:rPr>
          <w:rFonts w:ascii="Times New Roman" w:eastAsia="Arial" w:hAnsi="Times New Roman" w:cs="Times New Roman"/>
          <w:color w:val="262626"/>
          <w:sz w:val="24"/>
          <w:szCs w:val="24"/>
        </w:rPr>
        <w:t>will</w:t>
      </w:r>
      <w:r w:rsidRPr="00B42C82">
        <w:rPr>
          <w:rFonts w:ascii="Times New Roman" w:eastAsia="Arial" w:hAnsi="Times New Roman" w:cs="Times New Roman"/>
          <w:color w:val="262626"/>
          <w:spacing w:val="28"/>
          <w:sz w:val="24"/>
          <w:szCs w:val="24"/>
        </w:rPr>
        <w:t xml:space="preserve"> </w:t>
      </w:r>
      <w:r w:rsidRPr="00B42C82">
        <w:rPr>
          <w:rFonts w:ascii="Times New Roman" w:eastAsia="Arial" w:hAnsi="Times New Roman" w:cs="Times New Roman"/>
          <w:color w:val="262626"/>
          <w:sz w:val="24"/>
          <w:szCs w:val="24"/>
        </w:rPr>
        <w:t>accept</w:t>
      </w:r>
      <w:r w:rsidRPr="00B42C82">
        <w:rPr>
          <w:rFonts w:ascii="Times New Roman" w:eastAsia="Arial" w:hAnsi="Times New Roman" w:cs="Times New Roman"/>
          <w:color w:val="262626"/>
          <w:spacing w:val="48"/>
          <w:sz w:val="24"/>
          <w:szCs w:val="24"/>
        </w:rPr>
        <w:t xml:space="preserve"> </w:t>
      </w:r>
      <w:r w:rsidRPr="00B42C82">
        <w:rPr>
          <w:rFonts w:ascii="Times New Roman" w:eastAsia="Arial" w:hAnsi="Times New Roman" w:cs="Times New Roman"/>
          <w:color w:val="262626"/>
          <w:sz w:val="24"/>
          <w:szCs w:val="24"/>
        </w:rPr>
        <w:t>payment</w:t>
      </w:r>
      <w:r w:rsidRPr="00B42C82">
        <w:rPr>
          <w:rFonts w:ascii="Times New Roman" w:eastAsia="Arial" w:hAnsi="Times New Roman" w:cs="Times New Roman"/>
          <w:color w:val="262626"/>
          <w:spacing w:val="49"/>
          <w:sz w:val="24"/>
          <w:szCs w:val="24"/>
        </w:rPr>
        <w:t xml:space="preserve"> </w:t>
      </w:r>
      <w:r w:rsidRPr="00B42C82">
        <w:rPr>
          <w:rFonts w:ascii="Times New Roman" w:eastAsia="Arial" w:hAnsi="Times New Roman" w:cs="Times New Roman"/>
          <w:color w:val="262626"/>
          <w:sz w:val="24"/>
          <w:szCs w:val="24"/>
        </w:rPr>
        <w:t>of</w:t>
      </w:r>
      <w:r w:rsidRPr="00B42C82">
        <w:rPr>
          <w:rFonts w:ascii="Times New Roman" w:eastAsia="Arial" w:hAnsi="Times New Roman" w:cs="Times New Roman"/>
          <w:color w:val="262626"/>
          <w:spacing w:val="34"/>
          <w:sz w:val="24"/>
          <w:szCs w:val="24"/>
        </w:rPr>
        <w:t xml:space="preserve"> </w:t>
      </w:r>
      <w:ins w:id="110" w:author="Jay" w:date="2017-03-20T16:09:00Z">
        <w:r w:rsidR="00AD3A3D">
          <w:rPr>
            <w:rFonts w:ascii="Times New Roman" w:eastAsia="Arial" w:hAnsi="Times New Roman" w:cs="Times New Roman"/>
            <w:color w:val="262626"/>
            <w:spacing w:val="36"/>
            <w:sz w:val="24"/>
            <w:szCs w:val="24"/>
          </w:rPr>
          <w:t>any amount due under a PSA from a Factoring Client</w:t>
        </w:r>
      </w:ins>
      <w:del w:id="111" w:author="Jay" w:date="2017-03-20T16:08:00Z">
        <w:r w:rsidRPr="00B42C82" w:rsidDel="00AD3A3D">
          <w:rPr>
            <w:rFonts w:ascii="Times New Roman" w:eastAsia="Arial" w:hAnsi="Times New Roman" w:cs="Times New Roman"/>
            <w:color w:val="262626"/>
            <w:w w:val="94"/>
            <w:sz w:val="24"/>
            <w:szCs w:val="24"/>
          </w:rPr>
          <w:delText>t</w:delText>
        </w:r>
        <w:r w:rsidRPr="00B42C82" w:rsidDel="00AD3A3D">
          <w:rPr>
            <w:rFonts w:ascii="Times New Roman" w:eastAsia="Arial" w:hAnsi="Times New Roman" w:cs="Times New Roman"/>
            <w:color w:val="262626"/>
            <w:spacing w:val="-39"/>
            <w:sz w:val="24"/>
            <w:szCs w:val="24"/>
          </w:rPr>
          <w:delText xml:space="preserve"> </w:delText>
        </w:r>
        <w:r w:rsidRPr="00B42C82" w:rsidDel="00AD3A3D">
          <w:rPr>
            <w:rFonts w:ascii="Times New Roman" w:eastAsia="Arial" w:hAnsi="Times New Roman" w:cs="Times New Roman"/>
            <w:color w:val="262626"/>
            <w:sz w:val="24"/>
            <w:szCs w:val="24"/>
          </w:rPr>
          <w:delText>e</w:delText>
        </w:r>
        <w:r w:rsidRPr="00B42C82" w:rsidDel="00AD3A3D">
          <w:rPr>
            <w:rFonts w:ascii="Times New Roman" w:eastAsia="Arial" w:hAnsi="Times New Roman" w:cs="Times New Roman"/>
            <w:color w:val="262626"/>
            <w:spacing w:val="32"/>
            <w:sz w:val="24"/>
            <w:szCs w:val="24"/>
          </w:rPr>
          <w:delText xml:space="preserve"> </w:delText>
        </w:r>
        <w:r w:rsidRPr="00B42C82" w:rsidDel="00AD3A3D">
          <w:rPr>
            <w:rFonts w:ascii="Times New Roman" w:eastAsia="Arial" w:hAnsi="Times New Roman" w:cs="Times New Roman"/>
            <w:color w:val="262626"/>
            <w:sz w:val="24"/>
            <w:szCs w:val="24"/>
          </w:rPr>
          <w:delText>Loan</w:delText>
        </w:r>
        <w:r w:rsidRPr="00B42C82" w:rsidDel="00AD3A3D">
          <w:rPr>
            <w:rFonts w:ascii="Times New Roman" w:eastAsia="Arial" w:hAnsi="Times New Roman" w:cs="Times New Roman"/>
            <w:color w:val="262626"/>
            <w:spacing w:val="36"/>
            <w:sz w:val="24"/>
            <w:szCs w:val="24"/>
          </w:rPr>
          <w:delText xml:space="preserve"> </w:delText>
        </w:r>
      </w:del>
      <w:ins w:id="112" w:author="Jay" w:date="2017-03-20T16:09:00Z">
        <w:r w:rsidR="00AD3A3D">
          <w:rPr>
            <w:rFonts w:ascii="Times New Roman" w:eastAsia="Arial" w:hAnsi="Times New Roman" w:cs="Times New Roman"/>
            <w:color w:val="262626"/>
            <w:sz w:val="24"/>
            <w:szCs w:val="24"/>
          </w:rPr>
          <w:t xml:space="preserve">and/or </w:t>
        </w:r>
      </w:ins>
      <w:del w:id="113" w:author="Jay" w:date="2017-03-20T16:09:00Z">
        <w:r w:rsidRPr="00B42C82" w:rsidDel="00AD3A3D">
          <w:rPr>
            <w:rFonts w:ascii="Times New Roman" w:eastAsia="Arial" w:hAnsi="Times New Roman" w:cs="Times New Roman"/>
            <w:color w:val="262626"/>
            <w:sz w:val="24"/>
            <w:szCs w:val="24"/>
          </w:rPr>
          <w:delText>from</w:delText>
        </w:r>
        <w:r w:rsidRPr="00B42C82" w:rsidDel="00AD3A3D">
          <w:rPr>
            <w:rFonts w:ascii="Times New Roman" w:eastAsia="Arial" w:hAnsi="Times New Roman" w:cs="Times New Roman"/>
            <w:color w:val="262626"/>
            <w:spacing w:val="41"/>
            <w:sz w:val="24"/>
            <w:szCs w:val="24"/>
          </w:rPr>
          <w:delText xml:space="preserve"> </w:delText>
        </w:r>
        <w:r w:rsidRPr="00B42C82" w:rsidDel="00AD3A3D">
          <w:rPr>
            <w:rFonts w:ascii="Times New Roman" w:eastAsia="Arial" w:hAnsi="Times New Roman" w:cs="Times New Roman"/>
            <w:color w:val="262626"/>
            <w:sz w:val="24"/>
            <w:szCs w:val="24"/>
          </w:rPr>
          <w:delText>the</w:delText>
        </w:r>
        <w:r w:rsidRPr="00B42C82" w:rsidDel="00AD3A3D">
          <w:rPr>
            <w:rFonts w:ascii="Times New Roman" w:eastAsia="Arial" w:hAnsi="Times New Roman" w:cs="Times New Roman"/>
            <w:color w:val="262626"/>
            <w:spacing w:val="28"/>
            <w:sz w:val="24"/>
            <w:szCs w:val="24"/>
          </w:rPr>
          <w:delText xml:space="preserve"> </w:delText>
        </w:r>
        <w:r w:rsidRPr="00B42C82" w:rsidDel="00AD3A3D">
          <w:rPr>
            <w:rFonts w:ascii="Times New Roman" w:eastAsia="Arial" w:hAnsi="Times New Roman" w:cs="Times New Roman"/>
            <w:color w:val="262626"/>
            <w:sz w:val="24"/>
            <w:szCs w:val="24"/>
          </w:rPr>
          <w:delText>Borrower</w:delText>
        </w:r>
      </w:del>
      <w:r w:rsidRPr="00B42C82">
        <w:rPr>
          <w:rFonts w:ascii="Times New Roman" w:eastAsia="Arial" w:hAnsi="Times New Roman" w:cs="Times New Roman"/>
          <w:color w:val="262626"/>
          <w:sz w:val="24"/>
          <w:szCs w:val="24"/>
        </w:rPr>
        <w:t>,</w:t>
      </w:r>
      <w:r w:rsidRPr="00B42C82">
        <w:rPr>
          <w:rFonts w:ascii="Times New Roman" w:eastAsia="Arial" w:hAnsi="Times New Roman" w:cs="Times New Roman"/>
          <w:color w:val="262626"/>
          <w:spacing w:val="46"/>
          <w:sz w:val="24"/>
          <w:szCs w:val="24"/>
        </w:rPr>
        <w:t xml:space="preserve"> </w:t>
      </w:r>
      <w:r w:rsidRPr="00B42C82">
        <w:rPr>
          <w:rFonts w:ascii="Times New Roman" w:eastAsia="Arial" w:hAnsi="Times New Roman" w:cs="Times New Roman"/>
          <w:color w:val="262626"/>
          <w:sz w:val="24"/>
          <w:szCs w:val="24"/>
        </w:rPr>
        <w:t>other</w:t>
      </w:r>
      <w:r w:rsidRPr="00B42C82">
        <w:rPr>
          <w:rFonts w:ascii="Times New Roman" w:eastAsia="Arial" w:hAnsi="Times New Roman" w:cs="Times New Roman"/>
          <w:color w:val="262626"/>
          <w:spacing w:val="31"/>
          <w:sz w:val="24"/>
          <w:szCs w:val="24"/>
        </w:rPr>
        <w:t xml:space="preserve"> </w:t>
      </w:r>
      <w:r w:rsidRPr="00B42C82">
        <w:rPr>
          <w:rFonts w:ascii="Times New Roman" w:eastAsia="Arial" w:hAnsi="Times New Roman" w:cs="Times New Roman"/>
          <w:color w:val="262626"/>
          <w:w w:val="101"/>
          <w:sz w:val="24"/>
          <w:szCs w:val="24"/>
        </w:rPr>
        <w:t xml:space="preserve">third </w:t>
      </w:r>
      <w:r w:rsidRPr="00B42C82">
        <w:rPr>
          <w:rFonts w:ascii="Times New Roman" w:eastAsia="Arial" w:hAnsi="Times New Roman" w:cs="Times New Roman"/>
          <w:color w:val="262626"/>
          <w:sz w:val="24"/>
          <w:szCs w:val="24"/>
        </w:rPr>
        <w:t>parties</w:t>
      </w:r>
      <w:r w:rsidRPr="00B42C82">
        <w:rPr>
          <w:rFonts w:ascii="Times New Roman" w:eastAsia="Arial" w:hAnsi="Times New Roman" w:cs="Times New Roman"/>
          <w:color w:val="262626"/>
          <w:spacing w:val="47"/>
          <w:sz w:val="24"/>
          <w:szCs w:val="24"/>
        </w:rPr>
        <w:t xml:space="preserve"> </w:t>
      </w:r>
      <w:r w:rsidRPr="00B42C82">
        <w:rPr>
          <w:rFonts w:ascii="Times New Roman" w:eastAsia="Arial" w:hAnsi="Times New Roman" w:cs="Times New Roman"/>
          <w:color w:val="262626"/>
          <w:sz w:val="24"/>
          <w:szCs w:val="24"/>
        </w:rPr>
        <w:t>liable</w:t>
      </w:r>
      <w:r w:rsidRPr="00B42C82">
        <w:rPr>
          <w:rFonts w:ascii="Times New Roman" w:eastAsia="Arial" w:hAnsi="Times New Roman" w:cs="Times New Roman"/>
          <w:color w:val="262626"/>
          <w:spacing w:val="42"/>
          <w:sz w:val="24"/>
          <w:szCs w:val="24"/>
        </w:rPr>
        <w:t xml:space="preserve"> </w:t>
      </w:r>
      <w:r w:rsidRPr="00B42C82">
        <w:rPr>
          <w:rFonts w:ascii="Times New Roman" w:eastAsia="Arial" w:hAnsi="Times New Roman" w:cs="Times New Roman"/>
          <w:color w:val="262626"/>
          <w:sz w:val="24"/>
          <w:szCs w:val="24"/>
        </w:rPr>
        <w:t>therefor</w:t>
      </w:r>
      <w:ins w:id="114" w:author="Jay" w:date="2017-03-20T16:10:00Z">
        <w:r w:rsidR="00AD3A3D">
          <w:rPr>
            <w:rFonts w:ascii="Times New Roman" w:eastAsia="Arial" w:hAnsi="Times New Roman" w:cs="Times New Roman"/>
            <w:color w:val="424242"/>
            <w:sz w:val="24"/>
            <w:szCs w:val="24"/>
          </w:rPr>
          <w:t>e</w:t>
        </w:r>
      </w:ins>
      <w:del w:id="115" w:author="Jay" w:date="2017-03-20T16:10:00Z">
        <w:r w:rsidRPr="00B42C82" w:rsidDel="00AD3A3D">
          <w:rPr>
            <w:rFonts w:ascii="Times New Roman" w:eastAsia="Arial" w:hAnsi="Times New Roman" w:cs="Times New Roman"/>
            <w:color w:val="262626"/>
            <w:sz w:val="24"/>
            <w:szCs w:val="24"/>
          </w:rPr>
          <w:delText xml:space="preserve"> </w:delText>
        </w:r>
        <w:r w:rsidRPr="00B42C82" w:rsidDel="00AD3A3D">
          <w:rPr>
            <w:rFonts w:ascii="Times New Roman" w:eastAsia="Arial" w:hAnsi="Times New Roman" w:cs="Times New Roman"/>
            <w:color w:val="262626"/>
            <w:spacing w:val="5"/>
            <w:sz w:val="24"/>
            <w:szCs w:val="24"/>
          </w:rPr>
          <w:delText xml:space="preserve"> </w:delText>
        </w:r>
        <w:r w:rsidRPr="00B42C82" w:rsidDel="00AD3A3D">
          <w:rPr>
            <w:rFonts w:ascii="Times New Roman" w:eastAsia="Arial" w:hAnsi="Times New Roman" w:cs="Times New Roman"/>
            <w:color w:val="262626"/>
            <w:sz w:val="24"/>
            <w:szCs w:val="24"/>
          </w:rPr>
          <w:delText>and</w:delText>
        </w:r>
        <w:r w:rsidRPr="00B42C82" w:rsidDel="00AD3A3D">
          <w:rPr>
            <w:rFonts w:ascii="Times New Roman" w:eastAsia="Arial" w:hAnsi="Times New Roman" w:cs="Times New Roman"/>
            <w:color w:val="262626"/>
            <w:spacing w:val="51"/>
            <w:sz w:val="24"/>
            <w:szCs w:val="24"/>
          </w:rPr>
          <w:delText xml:space="preserve"> </w:delText>
        </w:r>
        <w:r w:rsidRPr="00B42C82" w:rsidDel="00AD3A3D">
          <w:rPr>
            <w:rFonts w:ascii="Times New Roman" w:eastAsia="Arial" w:hAnsi="Times New Roman" w:cs="Times New Roman"/>
            <w:color w:val="262626"/>
            <w:sz w:val="24"/>
            <w:szCs w:val="24"/>
          </w:rPr>
          <w:delText>any</w:delText>
        </w:r>
        <w:r w:rsidRPr="00B42C82" w:rsidDel="00AD3A3D">
          <w:rPr>
            <w:rFonts w:ascii="Times New Roman" w:eastAsia="Arial" w:hAnsi="Times New Roman" w:cs="Times New Roman"/>
            <w:color w:val="262626"/>
            <w:spacing w:val="47"/>
            <w:sz w:val="24"/>
            <w:szCs w:val="24"/>
          </w:rPr>
          <w:delText xml:space="preserve"> </w:delText>
        </w:r>
        <w:r w:rsidRPr="00B42C82" w:rsidDel="00AD3A3D">
          <w:rPr>
            <w:rFonts w:ascii="Times New Roman" w:eastAsia="Arial" w:hAnsi="Times New Roman" w:cs="Times New Roman"/>
            <w:color w:val="262626"/>
            <w:sz w:val="24"/>
            <w:szCs w:val="24"/>
          </w:rPr>
          <w:delText xml:space="preserve">guarantor </w:delText>
        </w:r>
        <w:r w:rsidRPr="00B42C82" w:rsidDel="00AD3A3D">
          <w:rPr>
            <w:rFonts w:ascii="Times New Roman" w:eastAsia="Arial" w:hAnsi="Times New Roman" w:cs="Times New Roman"/>
            <w:color w:val="262626"/>
            <w:spacing w:val="14"/>
            <w:sz w:val="24"/>
            <w:szCs w:val="24"/>
          </w:rPr>
          <w:delText xml:space="preserve"> </w:delText>
        </w:r>
        <w:r w:rsidRPr="00B42C82" w:rsidDel="00AD3A3D">
          <w:rPr>
            <w:rFonts w:ascii="Times New Roman" w:eastAsia="Arial" w:hAnsi="Times New Roman" w:cs="Times New Roman"/>
            <w:color w:val="262626"/>
            <w:sz w:val="24"/>
            <w:szCs w:val="24"/>
          </w:rPr>
          <w:delText>of</w:delText>
        </w:r>
        <w:r w:rsidRPr="00B42C82" w:rsidDel="00AD3A3D">
          <w:rPr>
            <w:rFonts w:ascii="Times New Roman" w:eastAsia="Arial" w:hAnsi="Times New Roman" w:cs="Times New Roman"/>
            <w:color w:val="262626"/>
            <w:spacing w:val="49"/>
            <w:sz w:val="24"/>
            <w:szCs w:val="24"/>
          </w:rPr>
          <w:delText xml:space="preserve"> </w:delText>
        </w:r>
        <w:r w:rsidRPr="00B42C82" w:rsidDel="00AD3A3D">
          <w:rPr>
            <w:rFonts w:ascii="Times New Roman" w:eastAsia="Arial" w:hAnsi="Times New Roman" w:cs="Times New Roman"/>
            <w:color w:val="262626"/>
            <w:sz w:val="24"/>
            <w:szCs w:val="24"/>
          </w:rPr>
          <w:delText>the</w:delText>
        </w:r>
        <w:r w:rsidRPr="00B42C82" w:rsidDel="00AD3A3D">
          <w:rPr>
            <w:rFonts w:ascii="Times New Roman" w:eastAsia="Arial" w:hAnsi="Times New Roman" w:cs="Times New Roman"/>
            <w:color w:val="262626"/>
            <w:spacing w:val="47"/>
            <w:sz w:val="24"/>
            <w:szCs w:val="24"/>
          </w:rPr>
          <w:delText xml:space="preserve"> </w:delText>
        </w:r>
        <w:r w:rsidRPr="00B42C82" w:rsidDel="00AD3A3D">
          <w:rPr>
            <w:rFonts w:ascii="Times New Roman" w:eastAsia="Arial" w:hAnsi="Times New Roman" w:cs="Times New Roman"/>
            <w:color w:val="262626"/>
            <w:sz w:val="24"/>
            <w:szCs w:val="24"/>
          </w:rPr>
          <w:delText>Borrow</w:delText>
        </w:r>
        <w:r w:rsidRPr="00B42C82" w:rsidDel="00AD3A3D">
          <w:rPr>
            <w:rFonts w:ascii="Times New Roman" w:eastAsia="Arial" w:hAnsi="Times New Roman" w:cs="Times New Roman"/>
            <w:color w:val="262626"/>
            <w:spacing w:val="-3"/>
            <w:sz w:val="24"/>
            <w:szCs w:val="24"/>
          </w:rPr>
          <w:delText>e</w:delText>
        </w:r>
        <w:r w:rsidRPr="00B42C82" w:rsidDel="00AD3A3D">
          <w:rPr>
            <w:rFonts w:ascii="Times New Roman" w:eastAsia="Arial" w:hAnsi="Times New Roman" w:cs="Times New Roman"/>
            <w:color w:val="424242"/>
            <w:sz w:val="24"/>
            <w:szCs w:val="24"/>
          </w:rPr>
          <w:delText>r</w:delText>
        </w:r>
      </w:del>
      <w:r w:rsidRPr="00B42C82">
        <w:rPr>
          <w:rFonts w:ascii="Times New Roman" w:eastAsia="Arial" w:hAnsi="Times New Roman" w:cs="Times New Roman"/>
          <w:color w:val="424242"/>
          <w:sz w:val="24"/>
          <w:szCs w:val="24"/>
        </w:rPr>
        <w:t xml:space="preserve">.  </w:t>
      </w:r>
      <w:r w:rsidRPr="00B42C82">
        <w:rPr>
          <w:rFonts w:ascii="Times New Roman" w:eastAsia="Arial" w:hAnsi="Times New Roman" w:cs="Times New Roman"/>
          <w:color w:val="424242"/>
          <w:spacing w:val="47"/>
          <w:sz w:val="24"/>
          <w:szCs w:val="24"/>
        </w:rPr>
        <w:t xml:space="preserve"> </w:t>
      </w:r>
      <w:r w:rsidRPr="00B42C82">
        <w:rPr>
          <w:rFonts w:ascii="Times New Roman" w:eastAsia="Arial" w:hAnsi="Times New Roman" w:cs="Times New Roman"/>
          <w:color w:val="262626"/>
          <w:sz w:val="24"/>
          <w:szCs w:val="24"/>
        </w:rPr>
        <w:t>The</w:t>
      </w:r>
      <w:r w:rsidRPr="00B42C82">
        <w:rPr>
          <w:rFonts w:ascii="Times New Roman" w:eastAsia="Arial" w:hAnsi="Times New Roman" w:cs="Times New Roman"/>
          <w:color w:val="262626"/>
          <w:spacing w:val="51"/>
          <w:sz w:val="24"/>
          <w:szCs w:val="24"/>
        </w:rPr>
        <w:t xml:space="preserve"> </w:t>
      </w:r>
      <w:r w:rsidRPr="00B42C82">
        <w:rPr>
          <w:rFonts w:ascii="Times New Roman" w:eastAsia="Arial" w:hAnsi="Times New Roman" w:cs="Times New Roman"/>
          <w:color w:val="262626"/>
          <w:sz w:val="24"/>
          <w:szCs w:val="24"/>
        </w:rPr>
        <w:t xml:space="preserve">Participating </w:t>
      </w:r>
      <w:r w:rsidRPr="00B42C82">
        <w:rPr>
          <w:rFonts w:ascii="Times New Roman" w:eastAsia="Arial" w:hAnsi="Times New Roman" w:cs="Times New Roman"/>
          <w:color w:val="262626"/>
          <w:spacing w:val="6"/>
          <w:sz w:val="24"/>
          <w:szCs w:val="24"/>
        </w:rPr>
        <w:t xml:space="preserve"> </w:t>
      </w:r>
      <w:r w:rsidRPr="00B42C82">
        <w:rPr>
          <w:rFonts w:ascii="Times New Roman" w:eastAsia="Arial" w:hAnsi="Times New Roman" w:cs="Times New Roman"/>
          <w:color w:val="262626"/>
          <w:sz w:val="24"/>
          <w:szCs w:val="24"/>
        </w:rPr>
        <w:t>Entity</w:t>
      </w:r>
      <w:r w:rsidRPr="00B42C82">
        <w:rPr>
          <w:rFonts w:ascii="Times New Roman" w:eastAsia="Arial" w:hAnsi="Times New Roman" w:cs="Times New Roman"/>
          <w:color w:val="262626"/>
          <w:spacing w:val="46"/>
          <w:sz w:val="24"/>
          <w:szCs w:val="24"/>
        </w:rPr>
        <w:t xml:space="preserve"> </w:t>
      </w:r>
      <w:r w:rsidRPr="00B42C82">
        <w:rPr>
          <w:rFonts w:ascii="Times New Roman" w:eastAsia="Arial" w:hAnsi="Times New Roman" w:cs="Times New Roman"/>
          <w:color w:val="262626"/>
          <w:w w:val="102"/>
          <w:sz w:val="24"/>
          <w:szCs w:val="24"/>
        </w:rPr>
        <w:t xml:space="preserve">irrevocably </w:t>
      </w:r>
      <w:r w:rsidRPr="00B42C82">
        <w:rPr>
          <w:rFonts w:ascii="Times New Roman" w:eastAsia="Arial" w:hAnsi="Times New Roman" w:cs="Times New Roman"/>
          <w:color w:val="262626"/>
          <w:sz w:val="24"/>
          <w:szCs w:val="24"/>
        </w:rPr>
        <w:t>authorizes</w:t>
      </w:r>
      <w:r w:rsidRPr="00B42C82">
        <w:rPr>
          <w:rFonts w:ascii="Times New Roman" w:eastAsia="Arial" w:hAnsi="Times New Roman" w:cs="Times New Roman"/>
          <w:color w:val="262626"/>
          <w:spacing w:val="50"/>
          <w:sz w:val="24"/>
          <w:szCs w:val="24"/>
        </w:rPr>
        <w:t xml:space="preserve"> </w:t>
      </w:r>
      <w:r w:rsidRPr="00B42C82">
        <w:rPr>
          <w:rFonts w:ascii="Times New Roman" w:eastAsia="Arial" w:hAnsi="Times New Roman" w:cs="Times New Roman"/>
          <w:color w:val="262626"/>
          <w:sz w:val="24"/>
          <w:szCs w:val="24"/>
        </w:rPr>
        <w:t>the</w:t>
      </w:r>
      <w:ins w:id="116" w:author="Jay" w:date="2017-03-20T16:10:00Z">
        <w:r w:rsidR="00AD3A3D">
          <w:rPr>
            <w:rFonts w:ascii="Times New Roman" w:eastAsia="Arial" w:hAnsi="Times New Roman" w:cs="Times New Roman"/>
            <w:color w:val="262626"/>
            <w:sz w:val="24"/>
            <w:szCs w:val="24"/>
          </w:rPr>
          <w:t xml:space="preserve"> Transfac</w:t>
        </w:r>
      </w:ins>
      <w:del w:id="117" w:author="Jay" w:date="2017-03-20T16:10:00Z">
        <w:r w:rsidRPr="00B42C82" w:rsidDel="00AD3A3D">
          <w:rPr>
            <w:rFonts w:ascii="Times New Roman" w:eastAsia="Arial" w:hAnsi="Times New Roman" w:cs="Times New Roman"/>
            <w:color w:val="262626"/>
            <w:spacing w:val="53"/>
            <w:sz w:val="24"/>
            <w:szCs w:val="24"/>
          </w:rPr>
          <w:delText xml:space="preserve"> </w:delText>
        </w:r>
        <w:r w:rsidRPr="00B42C82" w:rsidDel="00AD3A3D">
          <w:rPr>
            <w:rFonts w:ascii="Times New Roman" w:eastAsia="Arial" w:hAnsi="Times New Roman" w:cs="Times New Roman"/>
            <w:color w:val="262626"/>
            <w:sz w:val="24"/>
            <w:szCs w:val="24"/>
          </w:rPr>
          <w:delText xml:space="preserve">Originating </w:delText>
        </w:r>
        <w:r w:rsidRPr="00B42C82" w:rsidDel="00AD3A3D">
          <w:rPr>
            <w:rFonts w:ascii="Times New Roman" w:eastAsia="Arial" w:hAnsi="Times New Roman" w:cs="Times New Roman"/>
            <w:color w:val="262626"/>
            <w:spacing w:val="8"/>
            <w:sz w:val="24"/>
            <w:szCs w:val="24"/>
          </w:rPr>
          <w:delText xml:space="preserve"> </w:delText>
        </w:r>
        <w:r w:rsidRPr="00B42C82" w:rsidDel="00AD3A3D">
          <w:rPr>
            <w:rFonts w:ascii="Times New Roman" w:eastAsia="Arial" w:hAnsi="Times New Roman" w:cs="Times New Roman"/>
            <w:color w:val="262626"/>
            <w:sz w:val="24"/>
            <w:szCs w:val="24"/>
          </w:rPr>
          <w:delText xml:space="preserve">Entity </w:delText>
        </w:r>
      </w:del>
      <w:r w:rsidRPr="00B42C82">
        <w:rPr>
          <w:rFonts w:ascii="Times New Roman" w:eastAsia="Arial" w:hAnsi="Times New Roman" w:cs="Times New Roman"/>
          <w:color w:val="262626"/>
          <w:spacing w:val="5"/>
          <w:sz w:val="24"/>
          <w:szCs w:val="24"/>
        </w:rPr>
        <w:t xml:space="preserve"> </w:t>
      </w:r>
      <w:r w:rsidRPr="00B42C82">
        <w:rPr>
          <w:rFonts w:ascii="Times New Roman" w:eastAsia="Arial" w:hAnsi="Times New Roman" w:cs="Times New Roman"/>
          <w:color w:val="262626"/>
          <w:sz w:val="24"/>
          <w:szCs w:val="24"/>
        </w:rPr>
        <w:t>to</w:t>
      </w:r>
      <w:r w:rsidRPr="00B42C82">
        <w:rPr>
          <w:rFonts w:ascii="Times New Roman" w:eastAsia="Arial" w:hAnsi="Times New Roman" w:cs="Times New Roman"/>
          <w:color w:val="262626"/>
          <w:spacing w:val="52"/>
          <w:sz w:val="24"/>
          <w:szCs w:val="24"/>
        </w:rPr>
        <w:t xml:space="preserve"> </w:t>
      </w:r>
      <w:r w:rsidRPr="00B42C82">
        <w:rPr>
          <w:rFonts w:ascii="Times New Roman" w:eastAsia="Arial" w:hAnsi="Times New Roman" w:cs="Times New Roman"/>
          <w:color w:val="262626"/>
          <w:sz w:val="24"/>
          <w:szCs w:val="24"/>
        </w:rPr>
        <w:t xml:space="preserve">take </w:t>
      </w:r>
      <w:r w:rsidRPr="00B42C82">
        <w:rPr>
          <w:rFonts w:ascii="Times New Roman" w:eastAsia="Arial" w:hAnsi="Times New Roman" w:cs="Times New Roman"/>
          <w:color w:val="262626"/>
          <w:spacing w:val="7"/>
          <w:sz w:val="24"/>
          <w:szCs w:val="24"/>
        </w:rPr>
        <w:t xml:space="preserve"> </w:t>
      </w:r>
      <w:r w:rsidRPr="00B42C82">
        <w:rPr>
          <w:rFonts w:ascii="Times New Roman" w:eastAsia="Arial" w:hAnsi="Times New Roman" w:cs="Times New Roman"/>
          <w:color w:val="262626"/>
          <w:sz w:val="24"/>
          <w:szCs w:val="24"/>
        </w:rPr>
        <w:t>all</w:t>
      </w:r>
      <w:r w:rsidRPr="00B42C82">
        <w:rPr>
          <w:rFonts w:ascii="Times New Roman" w:eastAsia="Arial" w:hAnsi="Times New Roman" w:cs="Times New Roman"/>
          <w:color w:val="262626"/>
          <w:spacing w:val="52"/>
          <w:sz w:val="24"/>
          <w:szCs w:val="24"/>
        </w:rPr>
        <w:t xml:space="preserve"> </w:t>
      </w:r>
      <w:r w:rsidRPr="00B42C82">
        <w:rPr>
          <w:rFonts w:ascii="Times New Roman" w:eastAsia="Arial" w:hAnsi="Times New Roman" w:cs="Times New Roman"/>
          <w:color w:val="262626"/>
          <w:sz w:val="24"/>
          <w:szCs w:val="24"/>
        </w:rPr>
        <w:t xml:space="preserve">actions </w:t>
      </w:r>
      <w:r w:rsidRPr="00B42C82">
        <w:rPr>
          <w:rFonts w:ascii="Times New Roman" w:eastAsia="Arial" w:hAnsi="Times New Roman" w:cs="Times New Roman"/>
          <w:color w:val="262626"/>
          <w:spacing w:val="9"/>
          <w:sz w:val="24"/>
          <w:szCs w:val="24"/>
        </w:rPr>
        <w:t xml:space="preserve"> </w:t>
      </w:r>
      <w:r w:rsidRPr="00B42C82">
        <w:rPr>
          <w:rFonts w:ascii="Times New Roman" w:eastAsia="Arial" w:hAnsi="Times New Roman" w:cs="Times New Roman"/>
          <w:color w:val="262626"/>
          <w:sz w:val="24"/>
          <w:szCs w:val="24"/>
        </w:rPr>
        <w:t>on</w:t>
      </w:r>
      <w:r w:rsidRPr="00B42C82">
        <w:rPr>
          <w:rFonts w:ascii="Times New Roman" w:eastAsia="Arial" w:hAnsi="Times New Roman" w:cs="Times New Roman"/>
          <w:color w:val="262626"/>
          <w:spacing w:val="51"/>
          <w:sz w:val="24"/>
          <w:szCs w:val="24"/>
        </w:rPr>
        <w:t xml:space="preserve"> </w:t>
      </w:r>
      <w:r w:rsidRPr="00B42C82">
        <w:rPr>
          <w:rFonts w:ascii="Times New Roman" w:eastAsia="Arial" w:hAnsi="Times New Roman" w:cs="Times New Roman"/>
          <w:color w:val="262626"/>
          <w:w w:val="94"/>
          <w:sz w:val="24"/>
          <w:szCs w:val="24"/>
        </w:rPr>
        <w:t>t</w:t>
      </w:r>
      <w:r w:rsidRPr="00B42C82">
        <w:rPr>
          <w:rFonts w:ascii="Times New Roman" w:eastAsia="Arial" w:hAnsi="Times New Roman" w:cs="Times New Roman"/>
          <w:color w:val="262626"/>
          <w:spacing w:val="-39"/>
          <w:sz w:val="24"/>
          <w:szCs w:val="24"/>
        </w:rPr>
        <w:t xml:space="preserve"> </w:t>
      </w:r>
      <w:r w:rsidRPr="00B42C82">
        <w:rPr>
          <w:rFonts w:ascii="Times New Roman" w:eastAsia="Arial" w:hAnsi="Times New Roman" w:cs="Times New Roman"/>
          <w:color w:val="262626"/>
          <w:sz w:val="24"/>
          <w:szCs w:val="24"/>
        </w:rPr>
        <w:t>e</w:t>
      </w:r>
      <w:r w:rsidRPr="00B42C82">
        <w:rPr>
          <w:rFonts w:ascii="Times New Roman" w:eastAsia="Arial" w:hAnsi="Times New Roman" w:cs="Times New Roman"/>
          <w:color w:val="262626"/>
          <w:spacing w:val="51"/>
          <w:sz w:val="24"/>
          <w:szCs w:val="24"/>
        </w:rPr>
        <w:t xml:space="preserve"> </w:t>
      </w:r>
      <w:r w:rsidRPr="00B42C82">
        <w:rPr>
          <w:rFonts w:ascii="Times New Roman" w:eastAsia="Arial" w:hAnsi="Times New Roman" w:cs="Times New Roman"/>
          <w:color w:val="262626"/>
          <w:sz w:val="24"/>
          <w:szCs w:val="24"/>
        </w:rPr>
        <w:t xml:space="preserve">Participating </w:t>
      </w:r>
      <w:r w:rsidRPr="00B42C82">
        <w:rPr>
          <w:rFonts w:ascii="Times New Roman" w:eastAsia="Arial" w:hAnsi="Times New Roman" w:cs="Times New Roman"/>
          <w:color w:val="262626"/>
          <w:spacing w:val="16"/>
          <w:sz w:val="24"/>
          <w:szCs w:val="24"/>
        </w:rPr>
        <w:t xml:space="preserve"> </w:t>
      </w:r>
      <w:r w:rsidRPr="00B42C82">
        <w:rPr>
          <w:rFonts w:ascii="Times New Roman" w:eastAsia="Arial" w:hAnsi="Times New Roman" w:cs="Times New Roman"/>
          <w:color w:val="262626"/>
          <w:sz w:val="24"/>
          <w:szCs w:val="24"/>
        </w:rPr>
        <w:t>Entity's</w:t>
      </w:r>
      <w:r w:rsidRPr="00B42C82">
        <w:rPr>
          <w:rFonts w:ascii="Times New Roman" w:eastAsia="Arial" w:hAnsi="Times New Roman" w:cs="Times New Roman"/>
          <w:color w:val="262626"/>
          <w:spacing w:val="51"/>
          <w:sz w:val="24"/>
          <w:szCs w:val="24"/>
        </w:rPr>
        <w:t xml:space="preserve"> </w:t>
      </w:r>
      <w:r w:rsidRPr="00B42C82">
        <w:rPr>
          <w:rFonts w:ascii="Times New Roman" w:eastAsia="Arial" w:hAnsi="Times New Roman" w:cs="Times New Roman"/>
          <w:color w:val="262626"/>
          <w:sz w:val="24"/>
          <w:szCs w:val="24"/>
        </w:rPr>
        <w:t xml:space="preserve">behalf </w:t>
      </w:r>
      <w:r w:rsidRPr="00B42C82">
        <w:rPr>
          <w:rFonts w:ascii="Times New Roman" w:eastAsia="Arial" w:hAnsi="Times New Roman" w:cs="Times New Roman"/>
          <w:color w:val="262626"/>
          <w:spacing w:val="6"/>
          <w:sz w:val="24"/>
          <w:szCs w:val="24"/>
        </w:rPr>
        <w:t xml:space="preserve"> </w:t>
      </w:r>
      <w:r w:rsidRPr="00B42C82">
        <w:rPr>
          <w:rFonts w:ascii="Times New Roman" w:eastAsia="Arial" w:hAnsi="Times New Roman" w:cs="Times New Roman"/>
          <w:color w:val="262626"/>
          <w:sz w:val="24"/>
          <w:szCs w:val="24"/>
        </w:rPr>
        <w:t>and</w:t>
      </w:r>
      <w:r w:rsidRPr="00B42C82">
        <w:rPr>
          <w:rFonts w:ascii="Times New Roman" w:eastAsia="Arial" w:hAnsi="Times New Roman" w:cs="Times New Roman"/>
          <w:color w:val="262626"/>
          <w:spacing w:val="46"/>
          <w:sz w:val="24"/>
          <w:szCs w:val="24"/>
        </w:rPr>
        <w:t xml:space="preserve"> </w:t>
      </w:r>
      <w:r w:rsidRPr="00B42C82">
        <w:rPr>
          <w:rFonts w:ascii="Times New Roman" w:eastAsia="Arial" w:hAnsi="Times New Roman" w:cs="Times New Roman"/>
          <w:color w:val="262626"/>
          <w:w w:val="104"/>
          <w:sz w:val="24"/>
          <w:szCs w:val="24"/>
        </w:rPr>
        <w:t xml:space="preserve">to </w:t>
      </w:r>
      <w:r w:rsidRPr="00B42C82">
        <w:rPr>
          <w:rFonts w:ascii="Times New Roman" w:eastAsia="Arial" w:hAnsi="Times New Roman" w:cs="Times New Roman"/>
          <w:color w:val="262626"/>
          <w:sz w:val="24"/>
          <w:szCs w:val="24"/>
        </w:rPr>
        <w:t>exercise</w:t>
      </w:r>
      <w:r w:rsidRPr="00B42C82">
        <w:rPr>
          <w:rFonts w:ascii="Times New Roman" w:eastAsia="Arial" w:hAnsi="Times New Roman" w:cs="Times New Roman"/>
          <w:color w:val="262626"/>
          <w:spacing w:val="35"/>
          <w:sz w:val="24"/>
          <w:szCs w:val="24"/>
        </w:rPr>
        <w:t xml:space="preserve"> </w:t>
      </w:r>
      <w:r w:rsidRPr="00B42C82">
        <w:rPr>
          <w:rFonts w:ascii="Times New Roman" w:eastAsia="Arial" w:hAnsi="Times New Roman" w:cs="Times New Roman"/>
          <w:color w:val="262626"/>
          <w:sz w:val="24"/>
          <w:szCs w:val="24"/>
        </w:rPr>
        <w:t>such</w:t>
      </w:r>
      <w:r w:rsidRPr="00B42C82">
        <w:rPr>
          <w:rFonts w:ascii="Times New Roman" w:eastAsia="Arial" w:hAnsi="Times New Roman" w:cs="Times New Roman"/>
          <w:color w:val="262626"/>
          <w:spacing w:val="25"/>
          <w:sz w:val="24"/>
          <w:szCs w:val="24"/>
        </w:rPr>
        <w:t xml:space="preserve"> </w:t>
      </w:r>
      <w:r w:rsidRPr="00B42C82">
        <w:rPr>
          <w:rFonts w:ascii="Times New Roman" w:eastAsia="Arial" w:hAnsi="Times New Roman" w:cs="Times New Roman"/>
          <w:color w:val="262626"/>
          <w:sz w:val="24"/>
          <w:szCs w:val="24"/>
        </w:rPr>
        <w:t>powers</w:t>
      </w:r>
      <w:r w:rsidRPr="00B42C82">
        <w:rPr>
          <w:rFonts w:ascii="Times New Roman" w:eastAsia="Arial" w:hAnsi="Times New Roman" w:cs="Times New Roman"/>
          <w:color w:val="262626"/>
          <w:spacing w:val="39"/>
          <w:sz w:val="24"/>
          <w:szCs w:val="24"/>
        </w:rPr>
        <w:t xml:space="preserve"> </w:t>
      </w:r>
      <w:r w:rsidRPr="00B42C82">
        <w:rPr>
          <w:rFonts w:ascii="Times New Roman" w:eastAsia="Arial" w:hAnsi="Times New Roman" w:cs="Times New Roman"/>
          <w:color w:val="262626"/>
          <w:sz w:val="24"/>
          <w:szCs w:val="24"/>
        </w:rPr>
        <w:t>as</w:t>
      </w:r>
      <w:r w:rsidRPr="00B42C82">
        <w:rPr>
          <w:rFonts w:ascii="Times New Roman" w:eastAsia="Arial" w:hAnsi="Times New Roman" w:cs="Times New Roman"/>
          <w:color w:val="262626"/>
          <w:spacing w:val="21"/>
          <w:sz w:val="24"/>
          <w:szCs w:val="24"/>
        </w:rPr>
        <w:t xml:space="preserve"> </w:t>
      </w:r>
      <w:r w:rsidRPr="00B42C82">
        <w:rPr>
          <w:rFonts w:ascii="Times New Roman" w:eastAsia="Arial" w:hAnsi="Times New Roman" w:cs="Times New Roman"/>
          <w:color w:val="262626"/>
          <w:sz w:val="24"/>
          <w:szCs w:val="24"/>
        </w:rPr>
        <w:t>are</w:t>
      </w:r>
      <w:r w:rsidRPr="00B42C82">
        <w:rPr>
          <w:rFonts w:ascii="Times New Roman" w:eastAsia="Arial" w:hAnsi="Times New Roman" w:cs="Times New Roman"/>
          <w:color w:val="262626"/>
          <w:spacing w:val="27"/>
          <w:sz w:val="24"/>
          <w:szCs w:val="24"/>
        </w:rPr>
        <w:t xml:space="preserve"> </w:t>
      </w:r>
      <w:r w:rsidRPr="00B42C82">
        <w:rPr>
          <w:rFonts w:ascii="Times New Roman" w:eastAsia="Arial" w:hAnsi="Times New Roman" w:cs="Times New Roman"/>
          <w:color w:val="262626"/>
          <w:sz w:val="24"/>
          <w:szCs w:val="24"/>
        </w:rPr>
        <w:t>specifically,</w:t>
      </w:r>
      <w:r w:rsidRPr="00B42C82">
        <w:rPr>
          <w:rFonts w:ascii="Times New Roman" w:eastAsia="Arial" w:hAnsi="Times New Roman" w:cs="Times New Roman"/>
          <w:color w:val="262626"/>
          <w:spacing w:val="39"/>
          <w:sz w:val="24"/>
          <w:szCs w:val="24"/>
        </w:rPr>
        <w:t xml:space="preserve"> </w:t>
      </w:r>
      <w:r w:rsidRPr="00B42C82">
        <w:rPr>
          <w:rFonts w:ascii="Times New Roman" w:eastAsia="Arial" w:hAnsi="Times New Roman" w:cs="Times New Roman"/>
          <w:color w:val="262626"/>
          <w:sz w:val="24"/>
          <w:szCs w:val="24"/>
        </w:rPr>
        <w:t>generally</w:t>
      </w:r>
      <w:r w:rsidRPr="00B42C82">
        <w:rPr>
          <w:rFonts w:ascii="Times New Roman" w:eastAsia="Arial" w:hAnsi="Times New Roman" w:cs="Times New Roman"/>
          <w:color w:val="262626"/>
          <w:spacing w:val="51"/>
          <w:sz w:val="24"/>
          <w:szCs w:val="24"/>
        </w:rPr>
        <w:t xml:space="preserve"> </w:t>
      </w:r>
      <w:r w:rsidRPr="00B42C82">
        <w:rPr>
          <w:rFonts w:ascii="Times New Roman" w:eastAsia="Arial" w:hAnsi="Times New Roman" w:cs="Times New Roman"/>
          <w:color w:val="262626"/>
          <w:sz w:val="24"/>
          <w:szCs w:val="24"/>
        </w:rPr>
        <w:t>or</w:t>
      </w:r>
      <w:r w:rsidRPr="00B42C82">
        <w:rPr>
          <w:rFonts w:ascii="Times New Roman" w:eastAsia="Arial" w:hAnsi="Times New Roman" w:cs="Times New Roman"/>
          <w:color w:val="262626"/>
          <w:spacing w:val="24"/>
          <w:sz w:val="24"/>
          <w:szCs w:val="24"/>
        </w:rPr>
        <w:t xml:space="preserve"> </w:t>
      </w:r>
      <w:r w:rsidRPr="00B42C82">
        <w:rPr>
          <w:rFonts w:ascii="Times New Roman" w:eastAsia="Arial" w:hAnsi="Times New Roman" w:cs="Times New Roman"/>
          <w:color w:val="262626"/>
          <w:sz w:val="24"/>
          <w:szCs w:val="24"/>
        </w:rPr>
        <w:t xml:space="preserve">by </w:t>
      </w:r>
      <w:r w:rsidR="00B42C82" w:rsidRPr="00B42C82">
        <w:rPr>
          <w:rFonts w:ascii="Times New Roman" w:eastAsia="Arial" w:hAnsi="Times New Roman" w:cs="Times New Roman"/>
          <w:color w:val="262626"/>
          <w:sz w:val="24"/>
          <w:szCs w:val="24"/>
        </w:rPr>
        <w:t>implication</w:t>
      </w:r>
      <w:r w:rsidRPr="00B42C82">
        <w:rPr>
          <w:rFonts w:ascii="Times New Roman" w:eastAsia="Arial" w:hAnsi="Times New Roman" w:cs="Times New Roman"/>
          <w:color w:val="262626"/>
          <w:spacing w:val="13"/>
          <w:sz w:val="24"/>
          <w:szCs w:val="24"/>
        </w:rPr>
        <w:t xml:space="preserve"> </w:t>
      </w:r>
      <w:r w:rsidRPr="00B42C82">
        <w:rPr>
          <w:rFonts w:ascii="Times New Roman" w:eastAsia="Arial" w:hAnsi="Times New Roman" w:cs="Times New Roman"/>
          <w:color w:val="262626"/>
          <w:sz w:val="24"/>
          <w:szCs w:val="24"/>
        </w:rPr>
        <w:t>delegated</w:t>
      </w:r>
      <w:r w:rsidRPr="00B42C82">
        <w:rPr>
          <w:rFonts w:ascii="Times New Roman" w:eastAsia="Arial" w:hAnsi="Times New Roman" w:cs="Times New Roman"/>
          <w:color w:val="262626"/>
          <w:spacing w:val="38"/>
          <w:sz w:val="24"/>
          <w:szCs w:val="24"/>
        </w:rPr>
        <w:t xml:space="preserve"> </w:t>
      </w:r>
      <w:r w:rsidRPr="00B42C82">
        <w:rPr>
          <w:rFonts w:ascii="Times New Roman" w:eastAsia="Arial" w:hAnsi="Times New Roman" w:cs="Times New Roman"/>
          <w:color w:val="262626"/>
          <w:sz w:val="24"/>
          <w:szCs w:val="24"/>
        </w:rPr>
        <w:t>to</w:t>
      </w:r>
      <w:r w:rsidRPr="00B42C82">
        <w:rPr>
          <w:rFonts w:ascii="Times New Roman" w:eastAsia="Arial" w:hAnsi="Times New Roman" w:cs="Times New Roman"/>
          <w:color w:val="262626"/>
          <w:spacing w:val="28"/>
          <w:sz w:val="24"/>
          <w:szCs w:val="24"/>
        </w:rPr>
        <w:t xml:space="preserve"> </w:t>
      </w:r>
      <w:ins w:id="118" w:author="Jay" w:date="2017-03-20T16:10:00Z">
        <w:r w:rsidR="00AD3A3D">
          <w:rPr>
            <w:rFonts w:ascii="Times New Roman" w:eastAsia="Arial" w:hAnsi="Times New Roman" w:cs="Times New Roman"/>
            <w:color w:val="262626"/>
            <w:spacing w:val="8"/>
            <w:sz w:val="24"/>
            <w:szCs w:val="24"/>
          </w:rPr>
          <w:t>Transfac</w:t>
        </w:r>
      </w:ins>
      <w:del w:id="119" w:author="Jay" w:date="2017-03-20T16:10:00Z">
        <w:r w:rsidRPr="00B42C82" w:rsidDel="00AD3A3D">
          <w:rPr>
            <w:rFonts w:ascii="Times New Roman" w:eastAsia="Arial" w:hAnsi="Times New Roman" w:cs="Times New Roman"/>
            <w:color w:val="262626"/>
            <w:sz w:val="24"/>
            <w:szCs w:val="24"/>
          </w:rPr>
          <w:delText>the</w:delText>
        </w:r>
        <w:r w:rsidRPr="00B42C82" w:rsidDel="00AD3A3D">
          <w:rPr>
            <w:rFonts w:ascii="Times New Roman" w:eastAsia="Arial" w:hAnsi="Times New Roman" w:cs="Times New Roman"/>
            <w:color w:val="262626"/>
            <w:spacing w:val="23"/>
            <w:sz w:val="24"/>
            <w:szCs w:val="24"/>
          </w:rPr>
          <w:delText xml:space="preserve"> </w:delText>
        </w:r>
        <w:r w:rsidRPr="00B42C82" w:rsidDel="00AD3A3D">
          <w:rPr>
            <w:rFonts w:ascii="Times New Roman" w:eastAsia="Arial" w:hAnsi="Times New Roman" w:cs="Times New Roman"/>
            <w:color w:val="262626"/>
            <w:w w:val="102"/>
            <w:sz w:val="24"/>
            <w:szCs w:val="24"/>
          </w:rPr>
          <w:delText xml:space="preserve">Originating </w:delText>
        </w:r>
        <w:r w:rsidRPr="00B42C82" w:rsidDel="00AD3A3D">
          <w:rPr>
            <w:rFonts w:ascii="Times New Roman" w:eastAsia="Arial" w:hAnsi="Times New Roman" w:cs="Times New Roman"/>
            <w:color w:val="262626"/>
            <w:sz w:val="24"/>
            <w:szCs w:val="24"/>
          </w:rPr>
          <w:delText>Entity</w:delText>
        </w:r>
        <w:r w:rsidRPr="00B42C82" w:rsidDel="00AD3A3D">
          <w:rPr>
            <w:rFonts w:ascii="Times New Roman" w:eastAsia="Arial" w:hAnsi="Times New Roman" w:cs="Times New Roman"/>
            <w:color w:val="262626"/>
            <w:spacing w:val="8"/>
            <w:sz w:val="24"/>
            <w:szCs w:val="24"/>
          </w:rPr>
          <w:delText xml:space="preserve"> </w:delText>
        </w:r>
      </w:del>
      <w:r w:rsidRPr="00B42C82">
        <w:rPr>
          <w:rFonts w:ascii="Times New Roman" w:eastAsia="Arial" w:hAnsi="Times New Roman" w:cs="Times New Roman"/>
          <w:color w:val="262626"/>
          <w:sz w:val="24"/>
          <w:szCs w:val="24"/>
        </w:rPr>
        <w:t>by</w:t>
      </w:r>
      <w:r w:rsidRPr="00B42C82">
        <w:rPr>
          <w:rFonts w:ascii="Times New Roman" w:eastAsia="Arial" w:hAnsi="Times New Roman" w:cs="Times New Roman"/>
          <w:color w:val="262626"/>
          <w:spacing w:val="2"/>
          <w:sz w:val="24"/>
          <w:szCs w:val="24"/>
        </w:rPr>
        <w:t xml:space="preserve"> </w:t>
      </w:r>
      <w:r w:rsidRPr="00B42C82">
        <w:rPr>
          <w:rFonts w:ascii="Times New Roman" w:eastAsia="Arial" w:hAnsi="Times New Roman" w:cs="Times New Roman"/>
          <w:color w:val="262626"/>
          <w:sz w:val="24"/>
          <w:szCs w:val="24"/>
        </w:rPr>
        <w:t>the</w:t>
      </w:r>
      <w:r w:rsidRPr="00B42C82">
        <w:rPr>
          <w:rFonts w:ascii="Times New Roman" w:eastAsia="Arial" w:hAnsi="Times New Roman" w:cs="Times New Roman"/>
          <w:color w:val="262626"/>
          <w:spacing w:val="11"/>
          <w:sz w:val="24"/>
          <w:szCs w:val="24"/>
        </w:rPr>
        <w:t xml:space="preserve"> </w:t>
      </w:r>
      <w:r w:rsidRPr="00B42C82">
        <w:rPr>
          <w:rFonts w:ascii="Times New Roman" w:eastAsia="Arial" w:hAnsi="Times New Roman" w:cs="Times New Roman"/>
          <w:color w:val="262626"/>
          <w:sz w:val="24"/>
          <w:szCs w:val="24"/>
        </w:rPr>
        <w:t>terms</w:t>
      </w:r>
      <w:r w:rsidRPr="00B42C82">
        <w:rPr>
          <w:rFonts w:ascii="Times New Roman" w:eastAsia="Arial" w:hAnsi="Times New Roman" w:cs="Times New Roman"/>
          <w:color w:val="262626"/>
          <w:spacing w:val="23"/>
          <w:sz w:val="24"/>
          <w:szCs w:val="24"/>
        </w:rPr>
        <w:t xml:space="preserve"> </w:t>
      </w:r>
      <w:r w:rsidRPr="00B42C82">
        <w:rPr>
          <w:rFonts w:ascii="Times New Roman" w:eastAsia="Arial" w:hAnsi="Times New Roman" w:cs="Times New Roman"/>
          <w:color w:val="262626"/>
          <w:sz w:val="24"/>
          <w:szCs w:val="24"/>
        </w:rPr>
        <w:t>of</w:t>
      </w:r>
      <w:r w:rsidRPr="00B42C82">
        <w:rPr>
          <w:rFonts w:ascii="Times New Roman" w:eastAsia="Arial" w:hAnsi="Times New Roman" w:cs="Times New Roman"/>
          <w:color w:val="262626"/>
          <w:spacing w:val="7"/>
          <w:sz w:val="24"/>
          <w:szCs w:val="24"/>
        </w:rPr>
        <w:t xml:space="preserve"> </w:t>
      </w:r>
      <w:r w:rsidRPr="00B42C82">
        <w:rPr>
          <w:rFonts w:ascii="Times New Roman" w:eastAsia="Arial" w:hAnsi="Times New Roman" w:cs="Times New Roman"/>
          <w:color w:val="262626"/>
          <w:sz w:val="24"/>
          <w:szCs w:val="24"/>
        </w:rPr>
        <w:t>this</w:t>
      </w:r>
      <w:r w:rsidRPr="00B42C82">
        <w:rPr>
          <w:rFonts w:ascii="Times New Roman" w:eastAsia="Arial" w:hAnsi="Times New Roman" w:cs="Times New Roman"/>
          <w:color w:val="262626"/>
          <w:spacing w:val="7"/>
          <w:sz w:val="24"/>
          <w:szCs w:val="24"/>
        </w:rPr>
        <w:t xml:space="preserve"> </w:t>
      </w:r>
      <w:r w:rsidRPr="00B42C82">
        <w:rPr>
          <w:rFonts w:ascii="Times New Roman" w:eastAsia="Arial" w:hAnsi="Times New Roman" w:cs="Times New Roman"/>
          <w:color w:val="262626"/>
          <w:sz w:val="24"/>
          <w:szCs w:val="24"/>
        </w:rPr>
        <w:t>Participation</w:t>
      </w:r>
      <w:r w:rsidRPr="00B42C82">
        <w:rPr>
          <w:rFonts w:ascii="Times New Roman" w:eastAsia="Arial" w:hAnsi="Times New Roman" w:cs="Times New Roman"/>
          <w:color w:val="262626"/>
          <w:spacing w:val="25"/>
          <w:sz w:val="24"/>
          <w:szCs w:val="24"/>
        </w:rPr>
        <w:t xml:space="preserve"> </w:t>
      </w:r>
      <w:r w:rsidRPr="00B42C82">
        <w:rPr>
          <w:rFonts w:ascii="Times New Roman" w:eastAsia="Arial" w:hAnsi="Times New Roman" w:cs="Times New Roman"/>
          <w:color w:val="262626"/>
          <w:sz w:val="24"/>
          <w:szCs w:val="24"/>
        </w:rPr>
        <w:t>Agreement</w:t>
      </w:r>
      <w:r w:rsidRPr="00B42C82">
        <w:rPr>
          <w:rFonts w:ascii="Times New Roman" w:eastAsia="Arial" w:hAnsi="Times New Roman" w:cs="Times New Roman"/>
          <w:color w:val="262626"/>
          <w:spacing w:val="36"/>
          <w:sz w:val="24"/>
          <w:szCs w:val="24"/>
        </w:rPr>
        <w:t xml:space="preserve"> </w:t>
      </w:r>
      <w:r w:rsidRPr="00B42C82">
        <w:rPr>
          <w:rFonts w:ascii="Times New Roman" w:eastAsia="Arial" w:hAnsi="Times New Roman" w:cs="Times New Roman"/>
          <w:color w:val="262626"/>
          <w:sz w:val="24"/>
          <w:szCs w:val="24"/>
        </w:rPr>
        <w:t>together</w:t>
      </w:r>
      <w:r w:rsidRPr="00B42C82">
        <w:rPr>
          <w:rFonts w:ascii="Times New Roman" w:eastAsia="Arial" w:hAnsi="Times New Roman" w:cs="Times New Roman"/>
          <w:color w:val="262626"/>
          <w:spacing w:val="27"/>
          <w:sz w:val="24"/>
          <w:szCs w:val="24"/>
        </w:rPr>
        <w:t xml:space="preserve"> </w:t>
      </w:r>
      <w:r w:rsidRPr="00B42C82">
        <w:rPr>
          <w:rFonts w:ascii="Times New Roman" w:eastAsia="Arial" w:hAnsi="Times New Roman" w:cs="Times New Roman"/>
          <w:color w:val="262626"/>
          <w:sz w:val="24"/>
          <w:szCs w:val="24"/>
        </w:rPr>
        <w:t>will</w:t>
      </w:r>
      <w:r w:rsidRPr="00B42C82">
        <w:rPr>
          <w:rFonts w:ascii="Times New Roman" w:eastAsia="Arial" w:hAnsi="Times New Roman" w:cs="Times New Roman"/>
          <w:color w:val="262626"/>
          <w:spacing w:val="4"/>
          <w:sz w:val="24"/>
          <w:szCs w:val="24"/>
        </w:rPr>
        <w:t xml:space="preserve"> </w:t>
      </w:r>
      <w:r w:rsidRPr="00B42C82">
        <w:rPr>
          <w:rFonts w:ascii="Times New Roman" w:eastAsia="Arial" w:hAnsi="Times New Roman" w:cs="Times New Roman"/>
          <w:color w:val="262626"/>
          <w:sz w:val="24"/>
          <w:szCs w:val="24"/>
        </w:rPr>
        <w:t>all</w:t>
      </w:r>
      <w:r w:rsidRPr="00B42C82">
        <w:rPr>
          <w:rFonts w:ascii="Times New Roman" w:eastAsia="Arial" w:hAnsi="Times New Roman" w:cs="Times New Roman"/>
          <w:color w:val="262626"/>
          <w:spacing w:val="3"/>
          <w:sz w:val="24"/>
          <w:szCs w:val="24"/>
        </w:rPr>
        <w:t xml:space="preserve"> </w:t>
      </w:r>
      <w:r w:rsidRPr="00B42C82">
        <w:rPr>
          <w:rFonts w:ascii="Times New Roman" w:eastAsia="Arial" w:hAnsi="Times New Roman" w:cs="Times New Roman"/>
          <w:color w:val="262626"/>
          <w:sz w:val="24"/>
          <w:szCs w:val="24"/>
        </w:rPr>
        <w:t>rights,</w:t>
      </w:r>
      <w:r w:rsidRPr="00B42C82">
        <w:rPr>
          <w:rFonts w:ascii="Times New Roman" w:eastAsia="Arial" w:hAnsi="Times New Roman" w:cs="Times New Roman"/>
          <w:color w:val="262626"/>
          <w:spacing w:val="19"/>
          <w:sz w:val="24"/>
          <w:szCs w:val="24"/>
        </w:rPr>
        <w:t xml:space="preserve"> </w:t>
      </w:r>
      <w:r w:rsidRPr="00B42C82">
        <w:rPr>
          <w:rFonts w:ascii="Times New Roman" w:eastAsia="Arial" w:hAnsi="Times New Roman" w:cs="Times New Roman"/>
          <w:color w:val="262626"/>
          <w:sz w:val="24"/>
          <w:szCs w:val="24"/>
        </w:rPr>
        <w:t>powers</w:t>
      </w:r>
      <w:r w:rsidRPr="00B42C82">
        <w:rPr>
          <w:rFonts w:ascii="Times New Roman" w:eastAsia="Arial" w:hAnsi="Times New Roman" w:cs="Times New Roman"/>
          <w:color w:val="262626"/>
          <w:spacing w:val="26"/>
          <w:sz w:val="24"/>
          <w:szCs w:val="24"/>
        </w:rPr>
        <w:t xml:space="preserve"> </w:t>
      </w:r>
      <w:r w:rsidRPr="00B42C82">
        <w:rPr>
          <w:rFonts w:ascii="Times New Roman" w:eastAsia="Arial" w:hAnsi="Times New Roman" w:cs="Times New Roman"/>
          <w:color w:val="262626"/>
          <w:sz w:val="24"/>
          <w:szCs w:val="24"/>
        </w:rPr>
        <w:t>and</w:t>
      </w:r>
      <w:r w:rsidRPr="00B42C82">
        <w:rPr>
          <w:rFonts w:ascii="Times New Roman" w:eastAsia="Arial" w:hAnsi="Times New Roman" w:cs="Times New Roman"/>
          <w:color w:val="262626"/>
          <w:spacing w:val="8"/>
          <w:sz w:val="24"/>
          <w:szCs w:val="24"/>
        </w:rPr>
        <w:t xml:space="preserve"> </w:t>
      </w:r>
      <w:r w:rsidRPr="00B42C82">
        <w:rPr>
          <w:rFonts w:ascii="Times New Roman" w:eastAsia="Arial" w:hAnsi="Times New Roman" w:cs="Times New Roman"/>
          <w:color w:val="262626"/>
          <w:sz w:val="24"/>
          <w:szCs w:val="24"/>
        </w:rPr>
        <w:t>directions</w:t>
      </w:r>
      <w:r w:rsidRPr="00B42C82">
        <w:rPr>
          <w:rFonts w:ascii="Times New Roman" w:eastAsia="Arial" w:hAnsi="Times New Roman" w:cs="Times New Roman"/>
          <w:color w:val="262626"/>
          <w:spacing w:val="17"/>
          <w:sz w:val="24"/>
          <w:szCs w:val="24"/>
        </w:rPr>
        <w:t xml:space="preserve"> </w:t>
      </w:r>
      <w:r w:rsidRPr="00B42C82">
        <w:rPr>
          <w:rFonts w:ascii="Times New Roman" w:eastAsia="Arial" w:hAnsi="Times New Roman" w:cs="Times New Roman"/>
          <w:color w:val="262626"/>
          <w:sz w:val="24"/>
          <w:szCs w:val="24"/>
        </w:rPr>
        <w:t>as are</w:t>
      </w:r>
      <w:r w:rsidRPr="00B42C82">
        <w:rPr>
          <w:rFonts w:ascii="Times New Roman" w:eastAsia="Arial" w:hAnsi="Times New Roman" w:cs="Times New Roman"/>
          <w:color w:val="262626"/>
          <w:spacing w:val="10"/>
          <w:sz w:val="24"/>
          <w:szCs w:val="24"/>
        </w:rPr>
        <w:t xml:space="preserve"> </w:t>
      </w:r>
      <w:r w:rsidRPr="00B42C82">
        <w:rPr>
          <w:rFonts w:ascii="Times New Roman" w:eastAsia="Arial" w:hAnsi="Times New Roman" w:cs="Times New Roman"/>
          <w:color w:val="262626"/>
          <w:sz w:val="24"/>
          <w:szCs w:val="24"/>
        </w:rPr>
        <w:t>incidental</w:t>
      </w:r>
      <w:r w:rsidRPr="00B42C82">
        <w:rPr>
          <w:rFonts w:ascii="Times New Roman" w:eastAsia="Arial" w:hAnsi="Times New Roman" w:cs="Times New Roman"/>
          <w:color w:val="262626"/>
          <w:spacing w:val="-5"/>
          <w:sz w:val="24"/>
          <w:szCs w:val="24"/>
        </w:rPr>
        <w:t xml:space="preserve"> </w:t>
      </w:r>
      <w:r w:rsidRPr="00B42C82">
        <w:rPr>
          <w:rFonts w:ascii="Times New Roman" w:eastAsia="Arial" w:hAnsi="Times New Roman" w:cs="Times New Roman"/>
          <w:color w:val="262626"/>
          <w:sz w:val="24"/>
          <w:szCs w:val="24"/>
        </w:rPr>
        <w:t>or</w:t>
      </w:r>
      <w:r w:rsidRPr="00B42C82">
        <w:rPr>
          <w:rFonts w:ascii="Times New Roman" w:eastAsia="Arial" w:hAnsi="Times New Roman" w:cs="Times New Roman"/>
          <w:color w:val="262626"/>
          <w:spacing w:val="5"/>
          <w:sz w:val="24"/>
          <w:szCs w:val="24"/>
        </w:rPr>
        <w:t xml:space="preserve"> </w:t>
      </w:r>
      <w:r w:rsidRPr="00B42C82">
        <w:rPr>
          <w:rFonts w:ascii="Times New Roman" w:eastAsia="Arial" w:hAnsi="Times New Roman" w:cs="Times New Roman"/>
          <w:color w:val="262626"/>
          <w:sz w:val="24"/>
          <w:szCs w:val="24"/>
        </w:rPr>
        <w:t>related</w:t>
      </w:r>
      <w:r w:rsidRPr="00B42C82">
        <w:rPr>
          <w:rFonts w:ascii="Times New Roman" w:eastAsia="Arial" w:hAnsi="Times New Roman" w:cs="Times New Roman"/>
          <w:color w:val="262626"/>
          <w:spacing w:val="10"/>
          <w:sz w:val="24"/>
          <w:szCs w:val="24"/>
        </w:rPr>
        <w:t xml:space="preserve"> </w:t>
      </w:r>
      <w:r w:rsidRPr="00B42C82">
        <w:rPr>
          <w:rFonts w:ascii="Times New Roman" w:eastAsia="Arial" w:hAnsi="Times New Roman" w:cs="Times New Roman"/>
          <w:color w:val="262626"/>
          <w:w w:val="102"/>
          <w:sz w:val="24"/>
          <w:szCs w:val="24"/>
        </w:rPr>
        <w:t>thereto.</w:t>
      </w:r>
    </w:p>
    <w:p w:rsidR="00B0331C" w:rsidRPr="00B42C82" w:rsidRDefault="00B0331C" w:rsidP="00B42C82">
      <w:pPr>
        <w:spacing w:before="6" w:after="0" w:line="220" w:lineRule="exact"/>
        <w:rPr>
          <w:rFonts w:ascii="Times New Roman" w:hAnsi="Times New Roman" w:cs="Times New Roman"/>
          <w:sz w:val="24"/>
          <w:szCs w:val="24"/>
        </w:rPr>
      </w:pPr>
    </w:p>
    <w:p w:rsidR="00B0331C" w:rsidRPr="00B42C82" w:rsidRDefault="00BD2F64" w:rsidP="00B42C82">
      <w:pPr>
        <w:spacing w:after="0" w:line="250" w:lineRule="atLeast"/>
        <w:ind w:firstLine="1363"/>
        <w:jc w:val="both"/>
        <w:rPr>
          <w:rFonts w:ascii="Times New Roman" w:eastAsia="Arial" w:hAnsi="Times New Roman" w:cs="Times New Roman"/>
          <w:sz w:val="24"/>
          <w:szCs w:val="24"/>
        </w:rPr>
      </w:pPr>
      <w:ins w:id="120" w:author="Jay" w:date="2017-03-20T17:11:00Z">
        <w:r>
          <w:rPr>
            <w:rFonts w:ascii="Times New Roman" w:eastAsia="Arial" w:hAnsi="Times New Roman" w:cs="Times New Roman"/>
            <w:color w:val="262626"/>
            <w:sz w:val="24"/>
            <w:szCs w:val="24"/>
          </w:rPr>
          <w:t>3</w:t>
        </w:r>
      </w:ins>
      <w:del w:id="121" w:author="Jay" w:date="2017-03-20T17:11:00Z">
        <w:r w:rsidR="00BC30C4" w:rsidRPr="00B42C82" w:rsidDel="00BD2F64">
          <w:rPr>
            <w:rFonts w:ascii="Times New Roman" w:eastAsia="Arial" w:hAnsi="Times New Roman" w:cs="Times New Roman"/>
            <w:color w:val="262626"/>
            <w:sz w:val="24"/>
            <w:szCs w:val="24"/>
          </w:rPr>
          <w:delText>4</w:delText>
        </w:r>
      </w:del>
      <w:r w:rsidR="00BC30C4" w:rsidRPr="00B42C82">
        <w:rPr>
          <w:rFonts w:ascii="Times New Roman" w:eastAsia="Arial" w:hAnsi="Times New Roman" w:cs="Times New Roman"/>
          <w:color w:val="262626"/>
          <w:sz w:val="24"/>
          <w:szCs w:val="24"/>
        </w:rPr>
        <w:t xml:space="preserve">.2      </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sz w:val="24"/>
          <w:szCs w:val="24"/>
          <w:u w:val="single" w:color="000000"/>
        </w:rPr>
        <w:t xml:space="preserve">Administration </w:t>
      </w:r>
      <w:r w:rsidR="00BC30C4" w:rsidRPr="00B42C82">
        <w:rPr>
          <w:rFonts w:ascii="Times New Roman" w:eastAsia="Arial" w:hAnsi="Times New Roman" w:cs="Times New Roman"/>
          <w:color w:val="262626"/>
          <w:spacing w:val="8"/>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Expenses.</w:t>
      </w:r>
      <w:r w:rsidR="00BC30C4" w:rsidRPr="00B42C82">
        <w:rPr>
          <w:rFonts w:ascii="Times New Roman" w:eastAsia="Arial" w:hAnsi="Times New Roman" w:cs="Times New Roman"/>
          <w:color w:val="262626"/>
          <w:sz w:val="24"/>
          <w:szCs w:val="24"/>
        </w:rPr>
        <w:t xml:space="preserve">   </w:t>
      </w:r>
      <w:r w:rsidR="00BC30C4" w:rsidRPr="00B42C82">
        <w:rPr>
          <w:rFonts w:ascii="Times New Roman" w:eastAsia="Arial" w:hAnsi="Times New Roman" w:cs="Times New Roman"/>
          <w:color w:val="262626"/>
          <w:spacing w:val="10"/>
          <w:sz w:val="24"/>
          <w:szCs w:val="24"/>
        </w:rPr>
        <w:t xml:space="preserve"> </w:t>
      </w:r>
      <w:r w:rsidR="00BC30C4" w:rsidRPr="00B42C82">
        <w:rPr>
          <w:rFonts w:ascii="Times New Roman" w:eastAsia="Arial" w:hAnsi="Times New Roman" w:cs="Times New Roman"/>
          <w:color w:val="262626"/>
          <w:sz w:val="24"/>
          <w:szCs w:val="24"/>
        </w:rPr>
        <w:t>All</w:t>
      </w:r>
      <w:r w:rsidR="00BC30C4" w:rsidRPr="00B42C82">
        <w:rPr>
          <w:rFonts w:ascii="Times New Roman" w:eastAsia="Arial" w:hAnsi="Times New Roman" w:cs="Times New Roman"/>
          <w:color w:val="262626"/>
          <w:spacing w:val="43"/>
          <w:sz w:val="24"/>
          <w:szCs w:val="24"/>
        </w:rPr>
        <w:t xml:space="preserve"> </w:t>
      </w:r>
      <w:r w:rsidR="00BC30C4" w:rsidRPr="00B42C82">
        <w:rPr>
          <w:rFonts w:ascii="Times New Roman" w:eastAsia="Arial" w:hAnsi="Times New Roman" w:cs="Times New Roman"/>
          <w:color w:val="262626"/>
          <w:sz w:val="24"/>
          <w:szCs w:val="24"/>
        </w:rPr>
        <w:t>cos</w:t>
      </w:r>
      <w:r w:rsidR="00BC30C4" w:rsidRPr="00B42C82">
        <w:rPr>
          <w:rFonts w:ascii="Times New Roman" w:eastAsia="Arial" w:hAnsi="Times New Roman" w:cs="Times New Roman"/>
          <w:color w:val="262626"/>
          <w:spacing w:val="7"/>
          <w:sz w:val="24"/>
          <w:szCs w:val="24"/>
        </w:rPr>
        <w:t>t</w:t>
      </w:r>
      <w:r w:rsidR="00B42C82">
        <w:rPr>
          <w:rFonts w:ascii="Times New Roman" w:eastAsia="Arial" w:hAnsi="Times New Roman" w:cs="Times New Roman"/>
          <w:color w:val="6D6D6D"/>
          <w:sz w:val="24"/>
          <w:szCs w:val="24"/>
        </w:rPr>
        <w:t>s</w:t>
      </w:r>
      <w:r w:rsidR="00BC30C4" w:rsidRPr="00B42C82">
        <w:rPr>
          <w:rFonts w:ascii="Times New Roman" w:eastAsia="Arial" w:hAnsi="Times New Roman" w:cs="Times New Roman"/>
          <w:color w:val="6D6D6D"/>
          <w:sz w:val="24"/>
          <w:szCs w:val="24"/>
        </w:rPr>
        <w:t xml:space="preserve"> </w:t>
      </w:r>
      <w:r w:rsidR="00BC30C4" w:rsidRPr="00B42C82">
        <w:rPr>
          <w:rFonts w:ascii="Times New Roman" w:eastAsia="Arial" w:hAnsi="Times New Roman" w:cs="Times New Roman"/>
          <w:color w:val="6D6D6D"/>
          <w:spacing w:val="8"/>
          <w:sz w:val="24"/>
          <w:szCs w:val="24"/>
        </w:rPr>
        <w:t xml:space="preserve"> </w:t>
      </w:r>
      <w:r w:rsidR="00BC30C4" w:rsidRPr="00B42C82">
        <w:rPr>
          <w:rFonts w:ascii="Times New Roman" w:eastAsia="Arial" w:hAnsi="Times New Roman" w:cs="Times New Roman"/>
          <w:color w:val="262626"/>
          <w:sz w:val="24"/>
          <w:szCs w:val="24"/>
        </w:rPr>
        <w:t>and</w:t>
      </w:r>
      <w:r w:rsidR="00BC30C4" w:rsidRPr="00B42C82">
        <w:rPr>
          <w:rFonts w:ascii="Times New Roman" w:eastAsia="Arial" w:hAnsi="Times New Roman" w:cs="Times New Roman"/>
          <w:color w:val="262626"/>
          <w:spacing w:val="46"/>
          <w:sz w:val="24"/>
          <w:szCs w:val="24"/>
        </w:rPr>
        <w:t xml:space="preserve"> </w:t>
      </w:r>
      <w:r w:rsidR="00BC30C4" w:rsidRPr="00B42C82">
        <w:rPr>
          <w:rFonts w:ascii="Times New Roman" w:eastAsia="Arial" w:hAnsi="Times New Roman" w:cs="Times New Roman"/>
          <w:color w:val="262626"/>
          <w:sz w:val="24"/>
          <w:szCs w:val="24"/>
        </w:rPr>
        <w:t xml:space="preserve">expenses </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51"/>
          <w:sz w:val="24"/>
          <w:szCs w:val="24"/>
        </w:rPr>
        <w:t xml:space="preserve"> </w:t>
      </w:r>
      <w:r w:rsidR="00BC30C4" w:rsidRPr="00B42C82">
        <w:rPr>
          <w:rFonts w:ascii="Times New Roman" w:eastAsia="Arial" w:hAnsi="Times New Roman" w:cs="Times New Roman"/>
          <w:color w:val="262626"/>
          <w:sz w:val="24"/>
          <w:szCs w:val="24"/>
        </w:rPr>
        <w:t xml:space="preserve">administration </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w w:val="102"/>
          <w:sz w:val="24"/>
          <w:szCs w:val="24"/>
        </w:rPr>
        <w:t xml:space="preserve">and </w:t>
      </w:r>
      <w:r w:rsidR="00BC30C4" w:rsidRPr="00B42C82">
        <w:rPr>
          <w:rFonts w:ascii="Times New Roman" w:eastAsia="Arial" w:hAnsi="Times New Roman" w:cs="Times New Roman"/>
          <w:color w:val="262626"/>
          <w:sz w:val="24"/>
          <w:szCs w:val="24"/>
        </w:rPr>
        <w:t>collection</w:t>
      </w:r>
      <w:r w:rsidR="00BC30C4" w:rsidRPr="00B42C82">
        <w:rPr>
          <w:rFonts w:ascii="Times New Roman" w:eastAsia="Arial" w:hAnsi="Times New Roman" w:cs="Times New Roman"/>
          <w:color w:val="262626"/>
          <w:spacing w:val="32"/>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26"/>
          <w:sz w:val="24"/>
          <w:szCs w:val="24"/>
        </w:rPr>
        <w:t xml:space="preserve"> </w:t>
      </w:r>
      <w:r w:rsidR="00BC30C4" w:rsidRPr="00B42C82">
        <w:rPr>
          <w:rFonts w:ascii="Times New Roman" w:eastAsia="Arial" w:hAnsi="Times New Roman" w:cs="Times New Roman"/>
          <w:color w:val="262626"/>
          <w:sz w:val="24"/>
          <w:szCs w:val="24"/>
        </w:rPr>
        <w:t>th</w:t>
      </w:r>
      <w:ins w:id="122" w:author="Jay" w:date="2017-03-20T16:10:00Z">
        <w:r w:rsidR="00AD3A3D">
          <w:rPr>
            <w:rFonts w:ascii="Times New Roman" w:eastAsia="Arial" w:hAnsi="Times New Roman" w:cs="Times New Roman"/>
            <w:color w:val="262626"/>
            <w:spacing w:val="43"/>
            <w:sz w:val="24"/>
            <w:szCs w:val="24"/>
          </w:rPr>
          <w:t>e amounts due under a PSA</w:t>
        </w:r>
      </w:ins>
      <w:del w:id="123" w:author="Jay" w:date="2017-03-20T16:10:00Z">
        <w:r w:rsidR="00BC30C4" w:rsidRPr="00B42C82" w:rsidDel="00AD3A3D">
          <w:rPr>
            <w:rFonts w:ascii="Times New Roman" w:eastAsia="Arial" w:hAnsi="Times New Roman" w:cs="Times New Roman"/>
            <w:color w:val="262626"/>
            <w:sz w:val="24"/>
            <w:szCs w:val="24"/>
          </w:rPr>
          <w:delText>e</w:delText>
        </w:r>
        <w:r w:rsidR="00BC30C4" w:rsidRPr="00B42C82" w:rsidDel="00AD3A3D">
          <w:rPr>
            <w:rFonts w:ascii="Times New Roman" w:eastAsia="Arial" w:hAnsi="Times New Roman" w:cs="Times New Roman"/>
            <w:color w:val="262626"/>
            <w:spacing w:val="32"/>
            <w:sz w:val="24"/>
            <w:szCs w:val="24"/>
          </w:rPr>
          <w:delText xml:space="preserve"> </w:delText>
        </w:r>
        <w:r w:rsidR="00BC30C4" w:rsidRPr="00B42C82" w:rsidDel="00AD3A3D">
          <w:rPr>
            <w:rFonts w:ascii="Times New Roman" w:eastAsia="Arial" w:hAnsi="Times New Roman" w:cs="Times New Roman"/>
            <w:color w:val="262626"/>
            <w:sz w:val="24"/>
            <w:szCs w:val="24"/>
          </w:rPr>
          <w:delText>Loan</w:delText>
        </w:r>
        <w:r w:rsidR="00BC30C4" w:rsidRPr="00B42C82" w:rsidDel="00AD3A3D">
          <w:rPr>
            <w:rFonts w:ascii="Times New Roman" w:eastAsia="Arial" w:hAnsi="Times New Roman" w:cs="Times New Roman"/>
            <w:color w:val="262626"/>
            <w:spacing w:val="43"/>
            <w:sz w:val="24"/>
            <w:szCs w:val="24"/>
          </w:rPr>
          <w:delText xml:space="preserve"> </w:delText>
        </w:r>
      </w:del>
      <w:r w:rsidR="00BC30C4" w:rsidRPr="00B42C82">
        <w:rPr>
          <w:rFonts w:ascii="Times New Roman" w:eastAsia="Arial" w:hAnsi="Times New Roman" w:cs="Times New Roman"/>
          <w:color w:val="262626"/>
          <w:sz w:val="24"/>
          <w:szCs w:val="24"/>
        </w:rPr>
        <w:t>will</w:t>
      </w:r>
      <w:r w:rsidR="00BC30C4" w:rsidRPr="00B42C82">
        <w:rPr>
          <w:rFonts w:ascii="Times New Roman" w:eastAsia="Arial" w:hAnsi="Times New Roman" w:cs="Times New Roman"/>
          <w:color w:val="262626"/>
          <w:spacing w:val="23"/>
          <w:sz w:val="24"/>
          <w:szCs w:val="24"/>
        </w:rPr>
        <w:t xml:space="preserve"> </w:t>
      </w:r>
      <w:r w:rsidR="00BC30C4" w:rsidRPr="00B42C82">
        <w:rPr>
          <w:rFonts w:ascii="Times New Roman" w:eastAsia="Arial" w:hAnsi="Times New Roman" w:cs="Times New Roman"/>
          <w:color w:val="262626"/>
          <w:sz w:val="24"/>
          <w:szCs w:val="24"/>
        </w:rPr>
        <w:t>be</w:t>
      </w:r>
      <w:r w:rsidR="00BC30C4" w:rsidRPr="00B42C82">
        <w:rPr>
          <w:rFonts w:ascii="Times New Roman" w:eastAsia="Arial" w:hAnsi="Times New Roman" w:cs="Times New Roman"/>
          <w:color w:val="262626"/>
          <w:spacing w:val="34"/>
          <w:sz w:val="24"/>
          <w:szCs w:val="24"/>
        </w:rPr>
        <w:t xml:space="preserve"> </w:t>
      </w:r>
      <w:r w:rsidR="00BC30C4" w:rsidRPr="00B42C82">
        <w:rPr>
          <w:rFonts w:ascii="Times New Roman" w:eastAsia="Arial" w:hAnsi="Times New Roman" w:cs="Times New Roman"/>
          <w:color w:val="262626"/>
          <w:sz w:val="24"/>
          <w:szCs w:val="24"/>
        </w:rPr>
        <w:t>paid</w:t>
      </w:r>
      <w:r w:rsidR="00BC30C4" w:rsidRPr="00B42C82">
        <w:rPr>
          <w:rFonts w:ascii="Times New Roman" w:eastAsia="Arial" w:hAnsi="Times New Roman" w:cs="Times New Roman"/>
          <w:color w:val="262626"/>
          <w:spacing w:val="36"/>
          <w:sz w:val="24"/>
          <w:szCs w:val="24"/>
        </w:rPr>
        <w:t xml:space="preserve"> </w:t>
      </w:r>
      <w:r w:rsidR="00BC30C4" w:rsidRPr="00B42C82">
        <w:rPr>
          <w:rFonts w:ascii="Times New Roman" w:eastAsia="Arial" w:hAnsi="Times New Roman" w:cs="Times New Roman"/>
          <w:color w:val="262626"/>
          <w:sz w:val="24"/>
          <w:szCs w:val="24"/>
        </w:rPr>
        <w:t>by</w:t>
      </w:r>
      <w:r w:rsidR="00BC30C4" w:rsidRPr="00B42C82">
        <w:rPr>
          <w:rFonts w:ascii="Times New Roman" w:eastAsia="Arial" w:hAnsi="Times New Roman" w:cs="Times New Roman"/>
          <w:color w:val="262626"/>
          <w:spacing w:val="31"/>
          <w:sz w:val="24"/>
          <w:szCs w:val="24"/>
        </w:rPr>
        <w:t xml:space="preserve"> </w:t>
      </w:r>
      <w:r w:rsidR="00BC30C4" w:rsidRPr="00B42C82">
        <w:rPr>
          <w:rFonts w:ascii="Times New Roman" w:eastAsia="Arial" w:hAnsi="Times New Roman" w:cs="Times New Roman"/>
          <w:color w:val="262626"/>
          <w:sz w:val="24"/>
          <w:szCs w:val="24"/>
        </w:rPr>
        <w:t xml:space="preserve">the </w:t>
      </w:r>
      <w:ins w:id="124" w:author="Jay" w:date="2017-03-20T16:11:00Z">
        <w:r w:rsidR="00AD3A3D">
          <w:rPr>
            <w:rFonts w:ascii="Times New Roman" w:eastAsia="Arial" w:hAnsi="Times New Roman" w:cs="Times New Roman"/>
            <w:color w:val="262626"/>
            <w:sz w:val="24"/>
            <w:szCs w:val="24"/>
          </w:rPr>
          <w:t>Transfac</w:t>
        </w:r>
      </w:ins>
      <w:del w:id="125" w:author="Jay" w:date="2017-03-20T16:11:00Z">
        <w:r w:rsidR="00BC30C4" w:rsidRPr="00B42C82" w:rsidDel="00AD3A3D">
          <w:rPr>
            <w:rFonts w:ascii="Times New Roman" w:eastAsia="Arial" w:hAnsi="Times New Roman" w:cs="Times New Roman"/>
            <w:color w:val="262626"/>
            <w:sz w:val="24"/>
            <w:szCs w:val="24"/>
          </w:rPr>
          <w:delText>Originating  Entit</w:delText>
        </w:r>
        <w:r w:rsidR="00B42C82" w:rsidRPr="00B42C82" w:rsidDel="00AD3A3D">
          <w:rPr>
            <w:rFonts w:ascii="Times New Roman" w:eastAsia="Arial" w:hAnsi="Times New Roman" w:cs="Times New Roman"/>
            <w:color w:val="262626"/>
            <w:sz w:val="24"/>
            <w:szCs w:val="24"/>
          </w:rPr>
          <w:delText>y</w:delText>
        </w:r>
      </w:del>
      <w:r w:rsidR="00BC30C4" w:rsidRPr="00B42C82">
        <w:rPr>
          <w:rFonts w:ascii="Times New Roman" w:eastAsia="Arial" w:hAnsi="Times New Roman" w:cs="Times New Roman"/>
          <w:color w:val="262626"/>
          <w:sz w:val="24"/>
          <w:szCs w:val="24"/>
        </w:rPr>
        <w:t>, except that any</w:t>
      </w:r>
      <w:r w:rsidR="00BC30C4" w:rsidRPr="00B42C82">
        <w:rPr>
          <w:rFonts w:ascii="Times New Roman" w:eastAsia="Arial" w:hAnsi="Times New Roman" w:cs="Times New Roman"/>
          <w:color w:val="262626"/>
          <w:spacing w:val="36"/>
          <w:sz w:val="24"/>
          <w:szCs w:val="24"/>
        </w:rPr>
        <w:t xml:space="preserve"> </w:t>
      </w:r>
      <w:r w:rsidR="00BC30C4" w:rsidRPr="00B42C82">
        <w:rPr>
          <w:rFonts w:ascii="Times New Roman" w:eastAsia="Arial" w:hAnsi="Times New Roman" w:cs="Times New Roman"/>
          <w:color w:val="262626"/>
          <w:sz w:val="24"/>
          <w:szCs w:val="24"/>
        </w:rPr>
        <w:t xml:space="preserve">out-of-pocket </w:t>
      </w:r>
      <w:r w:rsidR="00BC30C4" w:rsidRPr="00B42C82">
        <w:rPr>
          <w:rFonts w:ascii="Times New Roman" w:eastAsia="Arial" w:hAnsi="Times New Roman" w:cs="Times New Roman"/>
          <w:color w:val="262626"/>
          <w:spacing w:val="5"/>
          <w:sz w:val="24"/>
          <w:szCs w:val="24"/>
        </w:rPr>
        <w:t xml:space="preserve"> </w:t>
      </w:r>
      <w:r w:rsidR="00BC30C4" w:rsidRPr="00B42C82">
        <w:rPr>
          <w:rFonts w:ascii="Times New Roman" w:eastAsia="Arial" w:hAnsi="Times New Roman" w:cs="Times New Roman"/>
          <w:color w:val="262626"/>
          <w:w w:val="101"/>
          <w:sz w:val="24"/>
          <w:szCs w:val="24"/>
        </w:rPr>
        <w:t xml:space="preserve">costs </w:t>
      </w:r>
      <w:r w:rsidR="00BC30C4" w:rsidRPr="00B42C82">
        <w:rPr>
          <w:rFonts w:ascii="Times New Roman" w:eastAsia="Arial" w:hAnsi="Times New Roman" w:cs="Times New Roman"/>
          <w:color w:val="262626"/>
          <w:sz w:val="24"/>
          <w:szCs w:val="24"/>
        </w:rPr>
        <w:t>and</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sz w:val="24"/>
          <w:szCs w:val="24"/>
        </w:rPr>
        <w:t>expenses</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administration</w:t>
      </w:r>
      <w:r w:rsidR="00BC30C4" w:rsidRPr="00B42C82">
        <w:rPr>
          <w:rFonts w:ascii="Times New Roman" w:eastAsia="Arial" w:hAnsi="Times New Roman" w:cs="Times New Roman"/>
          <w:color w:val="262626"/>
          <w:spacing w:val="23"/>
          <w:sz w:val="24"/>
          <w:szCs w:val="24"/>
        </w:rPr>
        <w:t xml:space="preserve"> </w:t>
      </w:r>
      <w:r w:rsidR="00BC30C4" w:rsidRPr="00B42C82">
        <w:rPr>
          <w:rFonts w:ascii="Times New Roman" w:eastAsia="Arial" w:hAnsi="Times New Roman" w:cs="Times New Roman"/>
          <w:color w:val="262626"/>
          <w:sz w:val="24"/>
          <w:szCs w:val="24"/>
        </w:rPr>
        <w:t>or</w:t>
      </w:r>
      <w:r w:rsidR="00BC30C4" w:rsidRPr="00B42C82">
        <w:rPr>
          <w:rFonts w:ascii="Times New Roman" w:eastAsia="Arial" w:hAnsi="Times New Roman" w:cs="Times New Roman"/>
          <w:color w:val="262626"/>
          <w:spacing w:val="9"/>
          <w:sz w:val="24"/>
          <w:szCs w:val="24"/>
        </w:rPr>
        <w:t xml:space="preserve"> </w:t>
      </w:r>
      <w:r w:rsidR="00BC30C4" w:rsidRPr="00B42C82">
        <w:rPr>
          <w:rFonts w:ascii="Times New Roman" w:eastAsia="Arial" w:hAnsi="Times New Roman" w:cs="Times New Roman"/>
          <w:color w:val="262626"/>
          <w:sz w:val="24"/>
          <w:szCs w:val="24"/>
        </w:rPr>
        <w:t>collection</w:t>
      </w:r>
      <w:r w:rsidR="00BC30C4" w:rsidRPr="00B42C82">
        <w:rPr>
          <w:rFonts w:ascii="Times New Roman" w:eastAsia="Arial" w:hAnsi="Times New Roman" w:cs="Times New Roman"/>
          <w:color w:val="262626"/>
          <w:spacing w:val="25"/>
          <w:sz w:val="24"/>
          <w:szCs w:val="24"/>
        </w:rPr>
        <w:t xml:space="preserve"> </w:t>
      </w:r>
      <w:r w:rsidR="00BC30C4" w:rsidRPr="00B42C82">
        <w:rPr>
          <w:rFonts w:ascii="Times New Roman" w:eastAsia="Arial" w:hAnsi="Times New Roman" w:cs="Times New Roman"/>
          <w:color w:val="262626"/>
          <w:sz w:val="24"/>
          <w:szCs w:val="24"/>
        </w:rPr>
        <w:t>incurred</w:t>
      </w:r>
      <w:r w:rsidR="00BC30C4" w:rsidRPr="00B42C82">
        <w:rPr>
          <w:rFonts w:ascii="Times New Roman" w:eastAsia="Arial" w:hAnsi="Times New Roman" w:cs="Times New Roman"/>
          <w:color w:val="262626"/>
          <w:spacing w:val="35"/>
          <w:sz w:val="24"/>
          <w:szCs w:val="24"/>
        </w:rPr>
        <w:t xml:space="preserve"> </w:t>
      </w:r>
      <w:r w:rsidR="00BC30C4" w:rsidRPr="00B42C82">
        <w:rPr>
          <w:rFonts w:ascii="Times New Roman" w:eastAsia="Arial" w:hAnsi="Times New Roman" w:cs="Times New Roman"/>
          <w:color w:val="262626"/>
          <w:sz w:val="24"/>
          <w:szCs w:val="24"/>
        </w:rPr>
        <w:t>by</w:t>
      </w:r>
      <w:r w:rsidR="00BC30C4" w:rsidRPr="00B42C82">
        <w:rPr>
          <w:rFonts w:ascii="Times New Roman" w:eastAsia="Arial" w:hAnsi="Times New Roman" w:cs="Times New Roman"/>
          <w:color w:val="262626"/>
          <w:spacing w:val="16"/>
          <w:sz w:val="24"/>
          <w:szCs w:val="24"/>
        </w:rPr>
        <w:t xml:space="preserve"> </w:t>
      </w:r>
      <w:r w:rsidR="00BC30C4" w:rsidRPr="00B42C82">
        <w:rPr>
          <w:rFonts w:ascii="Times New Roman" w:eastAsia="Arial" w:hAnsi="Times New Roman" w:cs="Times New Roman"/>
          <w:color w:val="262626"/>
          <w:sz w:val="24"/>
          <w:szCs w:val="24"/>
        </w:rPr>
        <w:t>r</w:t>
      </w:r>
      <w:r w:rsidR="00BC30C4" w:rsidRPr="00B42C82">
        <w:rPr>
          <w:rFonts w:ascii="Times New Roman" w:eastAsia="Arial" w:hAnsi="Times New Roman" w:cs="Times New Roman"/>
          <w:color w:val="262626"/>
          <w:spacing w:val="2"/>
          <w:sz w:val="24"/>
          <w:szCs w:val="24"/>
        </w:rPr>
        <w:t>e</w:t>
      </w:r>
      <w:r w:rsidR="00BC30C4" w:rsidRPr="00B42C82">
        <w:rPr>
          <w:rFonts w:ascii="Times New Roman" w:eastAsia="Arial" w:hAnsi="Times New Roman" w:cs="Times New Roman"/>
          <w:color w:val="424242"/>
          <w:spacing w:val="6"/>
          <w:sz w:val="24"/>
          <w:szCs w:val="24"/>
        </w:rPr>
        <w:t>a</w:t>
      </w:r>
      <w:r w:rsidR="00BC30C4" w:rsidRPr="00B42C82">
        <w:rPr>
          <w:rFonts w:ascii="Times New Roman" w:eastAsia="Arial" w:hAnsi="Times New Roman" w:cs="Times New Roman"/>
          <w:color w:val="262626"/>
          <w:sz w:val="24"/>
          <w:szCs w:val="24"/>
        </w:rPr>
        <w:t>son</w:t>
      </w:r>
      <w:r w:rsidR="00BC30C4" w:rsidRPr="00B42C82">
        <w:rPr>
          <w:rFonts w:ascii="Times New Roman" w:eastAsia="Arial" w:hAnsi="Times New Roman" w:cs="Times New Roman"/>
          <w:color w:val="262626"/>
          <w:spacing w:val="22"/>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10"/>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6"/>
          <w:sz w:val="24"/>
          <w:szCs w:val="24"/>
        </w:rPr>
        <w:t xml:space="preserve"> </w:t>
      </w:r>
      <w:r w:rsidR="00BC30C4" w:rsidRPr="00B42C82">
        <w:rPr>
          <w:rFonts w:ascii="Times New Roman" w:eastAsia="Arial" w:hAnsi="Times New Roman" w:cs="Times New Roman"/>
          <w:color w:val="262626"/>
          <w:sz w:val="24"/>
          <w:szCs w:val="24"/>
        </w:rPr>
        <w:t>employment</w:t>
      </w:r>
      <w:r w:rsidR="00BC30C4" w:rsidRPr="00B42C82">
        <w:rPr>
          <w:rFonts w:ascii="Times New Roman" w:eastAsia="Arial" w:hAnsi="Times New Roman" w:cs="Times New Roman"/>
          <w:color w:val="262626"/>
          <w:spacing w:val="50"/>
          <w:sz w:val="24"/>
          <w:szCs w:val="24"/>
        </w:rPr>
        <w:t xml:space="preserve"> </w:t>
      </w:r>
      <w:r w:rsidR="00BC30C4" w:rsidRPr="00B42C82">
        <w:rPr>
          <w:rFonts w:ascii="Times New Roman" w:eastAsia="Arial" w:hAnsi="Times New Roman" w:cs="Times New Roman"/>
          <w:color w:val="262626"/>
          <w:sz w:val="24"/>
          <w:szCs w:val="24"/>
        </w:rPr>
        <w:t>or</w:t>
      </w:r>
      <w:r w:rsidR="00BC30C4" w:rsidRPr="00B42C82">
        <w:rPr>
          <w:rFonts w:ascii="Times New Roman" w:eastAsia="Arial" w:hAnsi="Times New Roman" w:cs="Times New Roman"/>
          <w:color w:val="262626"/>
          <w:spacing w:val="15"/>
          <w:sz w:val="24"/>
          <w:szCs w:val="24"/>
        </w:rPr>
        <w:t xml:space="preserve"> </w:t>
      </w:r>
      <w:r w:rsidR="00BC30C4" w:rsidRPr="00B42C82">
        <w:rPr>
          <w:rFonts w:ascii="Times New Roman" w:eastAsia="Arial" w:hAnsi="Times New Roman" w:cs="Times New Roman"/>
          <w:color w:val="262626"/>
          <w:sz w:val="24"/>
          <w:szCs w:val="24"/>
        </w:rPr>
        <w:t>retention</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of outside third</w:t>
      </w:r>
      <w:r w:rsidR="00BC30C4" w:rsidRPr="00B42C82">
        <w:rPr>
          <w:rFonts w:ascii="Times New Roman" w:eastAsia="Arial" w:hAnsi="Times New Roman" w:cs="Times New Roman"/>
          <w:color w:val="262626"/>
          <w:spacing w:val="2"/>
          <w:sz w:val="24"/>
          <w:szCs w:val="24"/>
        </w:rPr>
        <w:t xml:space="preserve"> </w:t>
      </w:r>
      <w:r w:rsidR="00BC30C4" w:rsidRPr="00B42C82">
        <w:rPr>
          <w:rFonts w:ascii="Times New Roman" w:eastAsia="Arial" w:hAnsi="Times New Roman" w:cs="Times New Roman"/>
          <w:color w:val="262626"/>
          <w:sz w:val="24"/>
          <w:szCs w:val="24"/>
        </w:rPr>
        <w:t>party</w:t>
      </w:r>
      <w:r w:rsidR="00BC30C4" w:rsidRPr="00B42C82">
        <w:rPr>
          <w:rFonts w:ascii="Times New Roman" w:eastAsia="Arial" w:hAnsi="Times New Roman" w:cs="Times New Roman"/>
          <w:color w:val="262626"/>
          <w:spacing w:val="7"/>
          <w:sz w:val="24"/>
          <w:szCs w:val="24"/>
        </w:rPr>
        <w:t xml:space="preserve"> </w:t>
      </w:r>
      <w:r w:rsidR="00BC30C4" w:rsidRPr="00B42C82">
        <w:rPr>
          <w:rFonts w:ascii="Times New Roman" w:eastAsia="Arial" w:hAnsi="Times New Roman" w:cs="Times New Roman"/>
          <w:color w:val="262626"/>
          <w:sz w:val="24"/>
          <w:szCs w:val="24"/>
        </w:rPr>
        <w:t>service</w:t>
      </w:r>
      <w:r w:rsidR="00BC30C4" w:rsidRPr="00B42C82">
        <w:rPr>
          <w:rFonts w:ascii="Times New Roman" w:eastAsia="Arial" w:hAnsi="Times New Roman" w:cs="Times New Roman"/>
          <w:color w:val="262626"/>
          <w:spacing w:val="4"/>
          <w:sz w:val="24"/>
          <w:szCs w:val="24"/>
        </w:rPr>
        <w:t xml:space="preserve"> </w:t>
      </w:r>
      <w:r w:rsidR="00BC30C4" w:rsidRPr="00B42C82">
        <w:rPr>
          <w:rFonts w:ascii="Times New Roman" w:eastAsia="Arial" w:hAnsi="Times New Roman" w:cs="Times New Roman"/>
          <w:color w:val="262626"/>
          <w:sz w:val="24"/>
          <w:szCs w:val="24"/>
        </w:rPr>
        <w:t>providers,</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suppliers,</w:t>
      </w:r>
      <w:r w:rsidR="00BC30C4" w:rsidRPr="00B42C82">
        <w:rPr>
          <w:rFonts w:ascii="Times New Roman" w:eastAsia="Arial" w:hAnsi="Times New Roman" w:cs="Times New Roman"/>
          <w:color w:val="262626"/>
          <w:spacing w:val="27"/>
          <w:sz w:val="24"/>
          <w:szCs w:val="24"/>
        </w:rPr>
        <w:t xml:space="preserve"> </w:t>
      </w:r>
      <w:r w:rsidR="00BC30C4" w:rsidRPr="00B42C82">
        <w:rPr>
          <w:rFonts w:ascii="Times New Roman" w:eastAsia="Arial" w:hAnsi="Times New Roman" w:cs="Times New Roman"/>
          <w:color w:val="262626"/>
          <w:w w:val="102"/>
          <w:sz w:val="24"/>
          <w:szCs w:val="24"/>
        </w:rPr>
        <w:t>contrac</w:t>
      </w:r>
      <w:r w:rsidR="00BC30C4" w:rsidRPr="00B42C82">
        <w:rPr>
          <w:rFonts w:ascii="Times New Roman" w:eastAsia="Arial" w:hAnsi="Times New Roman" w:cs="Times New Roman"/>
          <w:color w:val="262626"/>
          <w:spacing w:val="-4"/>
          <w:w w:val="102"/>
          <w:sz w:val="24"/>
          <w:szCs w:val="24"/>
        </w:rPr>
        <w:t>t</w:t>
      </w:r>
      <w:ins w:id="126" w:author="Jay" w:date="2017-03-20T15:06:00Z">
        <w:r w:rsidR="00191CFB">
          <w:rPr>
            <w:rFonts w:ascii="Times New Roman" w:eastAsia="Arial" w:hAnsi="Times New Roman" w:cs="Times New Roman"/>
            <w:color w:val="262626"/>
            <w:spacing w:val="2"/>
            <w:sz w:val="24"/>
            <w:szCs w:val="24"/>
          </w:rPr>
          <w:t xml:space="preserve">ors </w:t>
        </w:r>
      </w:ins>
      <w:del w:id="127" w:author="Jay" w:date="2017-03-20T15:06:00Z">
        <w:r w:rsidR="00B42C82" w:rsidDel="00191CFB">
          <w:rPr>
            <w:rFonts w:ascii="Times New Roman" w:eastAsia="Arial" w:hAnsi="Times New Roman" w:cs="Times New Roman"/>
            <w:color w:val="6D6D6D"/>
            <w:spacing w:val="-10"/>
            <w:w w:val="175"/>
            <w:sz w:val="24"/>
            <w:szCs w:val="24"/>
          </w:rPr>
          <w:delText>or</w:delText>
        </w:r>
        <w:r w:rsidR="00BC30C4" w:rsidRPr="00B42C82" w:rsidDel="00191CFB">
          <w:rPr>
            <w:rFonts w:ascii="Times New Roman" w:eastAsia="Arial" w:hAnsi="Times New Roman" w:cs="Times New Roman"/>
            <w:color w:val="262626"/>
            <w:w w:val="118"/>
            <w:sz w:val="24"/>
            <w:szCs w:val="24"/>
          </w:rPr>
          <w:delText>s</w:delText>
        </w:r>
        <w:r w:rsidR="00BC30C4" w:rsidRPr="00B42C82" w:rsidDel="00191CFB">
          <w:rPr>
            <w:rFonts w:ascii="Times New Roman" w:eastAsia="Arial" w:hAnsi="Times New Roman" w:cs="Times New Roman"/>
            <w:color w:val="262626"/>
            <w:w w:val="117"/>
            <w:sz w:val="24"/>
            <w:szCs w:val="24"/>
          </w:rPr>
          <w:delText>,</w:delText>
        </w:r>
        <w:r w:rsidR="00BC30C4" w:rsidRPr="00B42C82" w:rsidDel="00191CFB">
          <w:rPr>
            <w:rFonts w:ascii="Times New Roman" w:eastAsia="Arial" w:hAnsi="Times New Roman" w:cs="Times New Roman"/>
            <w:color w:val="262626"/>
            <w:spacing w:val="2"/>
            <w:sz w:val="24"/>
            <w:szCs w:val="24"/>
          </w:rPr>
          <w:delText xml:space="preserve"> </w:delText>
        </w:r>
      </w:del>
      <w:r w:rsidR="00BC30C4" w:rsidRPr="00B42C82">
        <w:rPr>
          <w:rFonts w:ascii="Times New Roman" w:eastAsia="Arial" w:hAnsi="Times New Roman" w:cs="Times New Roman"/>
          <w:color w:val="262626"/>
          <w:sz w:val="24"/>
          <w:szCs w:val="24"/>
        </w:rPr>
        <w:t>agencies</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or</w:t>
      </w:r>
      <w:r w:rsidR="00BC30C4" w:rsidRPr="00B42C82">
        <w:rPr>
          <w:rFonts w:ascii="Times New Roman" w:eastAsia="Arial" w:hAnsi="Times New Roman" w:cs="Times New Roman"/>
          <w:color w:val="262626"/>
          <w:spacing w:val="4"/>
          <w:sz w:val="24"/>
          <w:szCs w:val="24"/>
        </w:rPr>
        <w:t xml:space="preserve"> </w:t>
      </w:r>
      <w:r w:rsidR="00BC30C4" w:rsidRPr="00B42C82">
        <w:rPr>
          <w:rFonts w:ascii="Times New Roman" w:eastAsia="Arial" w:hAnsi="Times New Roman" w:cs="Times New Roman"/>
          <w:color w:val="262626"/>
          <w:sz w:val="24"/>
          <w:szCs w:val="24"/>
        </w:rPr>
        <w:t>attorneys,</w:t>
      </w:r>
      <w:r w:rsidR="00BC30C4" w:rsidRPr="00B42C82">
        <w:rPr>
          <w:rFonts w:ascii="Times New Roman" w:eastAsia="Arial" w:hAnsi="Times New Roman" w:cs="Times New Roman"/>
          <w:color w:val="262626"/>
          <w:spacing w:val="5"/>
          <w:sz w:val="24"/>
          <w:szCs w:val="24"/>
        </w:rPr>
        <w:t xml:space="preserve"> </w:t>
      </w:r>
      <w:r w:rsidR="00BC30C4" w:rsidRPr="00B42C82">
        <w:rPr>
          <w:rFonts w:ascii="Times New Roman" w:eastAsia="Arial" w:hAnsi="Times New Roman" w:cs="Times New Roman"/>
          <w:color w:val="262626"/>
          <w:w w:val="102"/>
          <w:sz w:val="24"/>
          <w:szCs w:val="24"/>
        </w:rPr>
        <w:t xml:space="preserve">including </w:t>
      </w:r>
      <w:r w:rsidR="00BC30C4" w:rsidRPr="00B42C82">
        <w:rPr>
          <w:rFonts w:ascii="Times New Roman" w:eastAsia="Arial" w:hAnsi="Times New Roman" w:cs="Times New Roman"/>
          <w:color w:val="262626"/>
          <w:sz w:val="24"/>
          <w:szCs w:val="24"/>
        </w:rPr>
        <w:t>reasonable</w:t>
      </w:r>
      <w:r w:rsidR="00BC30C4" w:rsidRPr="00B42C82">
        <w:rPr>
          <w:rFonts w:ascii="Times New Roman" w:eastAsia="Arial" w:hAnsi="Times New Roman" w:cs="Times New Roman"/>
          <w:color w:val="262626"/>
          <w:spacing w:val="49"/>
          <w:sz w:val="24"/>
          <w:szCs w:val="24"/>
        </w:rPr>
        <w:t xml:space="preserve"> </w:t>
      </w:r>
      <w:r w:rsidR="00BC30C4" w:rsidRPr="00B42C82">
        <w:rPr>
          <w:rFonts w:ascii="Times New Roman" w:eastAsia="Arial" w:hAnsi="Times New Roman" w:cs="Times New Roman"/>
          <w:color w:val="262626"/>
          <w:sz w:val="24"/>
          <w:szCs w:val="24"/>
        </w:rPr>
        <w:t>attorneys'</w:t>
      </w:r>
      <w:r w:rsidR="00BC30C4" w:rsidRPr="00B42C82">
        <w:rPr>
          <w:rFonts w:ascii="Times New Roman" w:eastAsia="Arial" w:hAnsi="Times New Roman" w:cs="Times New Roman"/>
          <w:color w:val="262626"/>
          <w:spacing w:val="30"/>
          <w:sz w:val="24"/>
          <w:szCs w:val="24"/>
        </w:rPr>
        <w:t xml:space="preserve"> </w:t>
      </w:r>
      <w:r w:rsidR="00BC30C4" w:rsidRPr="00B42C82">
        <w:rPr>
          <w:rFonts w:ascii="Times New Roman" w:eastAsia="Arial" w:hAnsi="Times New Roman" w:cs="Times New Roman"/>
          <w:color w:val="262626"/>
          <w:sz w:val="24"/>
          <w:szCs w:val="24"/>
        </w:rPr>
        <w:t>fees</w:t>
      </w:r>
      <w:r w:rsidR="00BC30C4" w:rsidRPr="00B42C82">
        <w:rPr>
          <w:rFonts w:ascii="Times New Roman" w:eastAsia="Arial" w:hAnsi="Times New Roman" w:cs="Times New Roman"/>
          <w:color w:val="262626"/>
          <w:spacing w:val="30"/>
          <w:sz w:val="24"/>
          <w:szCs w:val="24"/>
        </w:rPr>
        <w:t xml:space="preserve"> </w:t>
      </w:r>
      <w:r w:rsidR="00BC30C4" w:rsidRPr="00B42C82">
        <w:rPr>
          <w:rFonts w:ascii="Times New Roman" w:eastAsia="Arial" w:hAnsi="Times New Roman" w:cs="Times New Roman"/>
          <w:color w:val="262626"/>
          <w:sz w:val="24"/>
          <w:szCs w:val="24"/>
        </w:rPr>
        <w:t>will</w:t>
      </w:r>
      <w:r w:rsidR="00BC30C4" w:rsidRPr="00B42C82">
        <w:rPr>
          <w:rFonts w:ascii="Times New Roman" w:eastAsia="Arial" w:hAnsi="Times New Roman" w:cs="Times New Roman"/>
          <w:color w:val="262626"/>
          <w:spacing w:val="19"/>
          <w:sz w:val="24"/>
          <w:szCs w:val="24"/>
        </w:rPr>
        <w:t xml:space="preserve"> </w:t>
      </w:r>
      <w:r w:rsidR="00BC30C4" w:rsidRPr="00B42C82">
        <w:rPr>
          <w:rFonts w:ascii="Times New Roman" w:eastAsia="Arial" w:hAnsi="Times New Roman" w:cs="Times New Roman"/>
          <w:color w:val="262626"/>
          <w:sz w:val="24"/>
          <w:szCs w:val="24"/>
        </w:rPr>
        <w:t>be</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paid</w:t>
      </w:r>
      <w:r w:rsidR="00BC30C4" w:rsidRPr="00B42C82">
        <w:rPr>
          <w:rFonts w:ascii="Times New Roman" w:eastAsia="Arial" w:hAnsi="Times New Roman" w:cs="Times New Roman"/>
          <w:color w:val="262626"/>
          <w:spacing w:val="27"/>
          <w:sz w:val="24"/>
          <w:szCs w:val="24"/>
        </w:rPr>
        <w:t xml:space="preserve"> </w:t>
      </w:r>
      <w:r w:rsidR="00BC30C4" w:rsidRPr="00B42C82">
        <w:rPr>
          <w:rFonts w:ascii="Times New Roman" w:eastAsia="Arial" w:hAnsi="Times New Roman" w:cs="Times New Roman"/>
          <w:color w:val="262626"/>
          <w:sz w:val="24"/>
          <w:szCs w:val="24"/>
        </w:rPr>
        <w:t>by</w:t>
      </w:r>
      <w:r w:rsidR="00BC30C4" w:rsidRPr="00B42C82">
        <w:rPr>
          <w:rFonts w:ascii="Times New Roman" w:eastAsia="Arial" w:hAnsi="Times New Roman" w:cs="Times New Roman"/>
          <w:color w:val="262626"/>
          <w:spacing w:val="27"/>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36"/>
          <w:sz w:val="24"/>
          <w:szCs w:val="24"/>
        </w:rPr>
        <w:t xml:space="preserve"> </w:t>
      </w:r>
      <w:ins w:id="128" w:author="Jay" w:date="2017-03-20T16:11:00Z">
        <w:r w:rsidR="00AD3A3D">
          <w:rPr>
            <w:rFonts w:ascii="Times New Roman" w:eastAsia="Arial" w:hAnsi="Times New Roman" w:cs="Times New Roman"/>
            <w:color w:val="262626"/>
            <w:sz w:val="24"/>
            <w:szCs w:val="24"/>
          </w:rPr>
          <w:t>Transfac</w:t>
        </w:r>
      </w:ins>
      <w:del w:id="129" w:author="Jay" w:date="2017-03-20T16:11:00Z">
        <w:r w:rsidR="00BC30C4" w:rsidRPr="00B42C82" w:rsidDel="00AD3A3D">
          <w:rPr>
            <w:rFonts w:ascii="Times New Roman" w:eastAsia="Arial" w:hAnsi="Times New Roman" w:cs="Times New Roman"/>
            <w:color w:val="262626"/>
            <w:sz w:val="24"/>
            <w:szCs w:val="24"/>
          </w:rPr>
          <w:delText>Originating</w:delText>
        </w:r>
        <w:r w:rsidR="00BC30C4" w:rsidRPr="00B42C82" w:rsidDel="00AD3A3D">
          <w:rPr>
            <w:rFonts w:ascii="Times New Roman" w:eastAsia="Arial" w:hAnsi="Times New Roman" w:cs="Times New Roman"/>
            <w:color w:val="262626"/>
            <w:spacing w:val="48"/>
            <w:sz w:val="24"/>
            <w:szCs w:val="24"/>
          </w:rPr>
          <w:delText xml:space="preserve"> </w:delText>
        </w:r>
      </w:del>
      <w:del w:id="130" w:author="Jay" w:date="2017-03-20T15:06:00Z">
        <w:r w:rsidR="00BC30C4" w:rsidRPr="00B42C82" w:rsidDel="00191CFB">
          <w:rPr>
            <w:rFonts w:ascii="Times New Roman" w:eastAsia="Arial" w:hAnsi="Times New Roman" w:cs="Times New Roman"/>
            <w:color w:val="262626"/>
            <w:sz w:val="24"/>
            <w:szCs w:val="24"/>
          </w:rPr>
          <w:delText>!</w:delText>
        </w:r>
      </w:del>
      <w:del w:id="131" w:author="Jay" w:date="2017-03-20T16:11:00Z">
        <w:r w:rsidR="00BC30C4" w:rsidRPr="00B42C82" w:rsidDel="00AD3A3D">
          <w:rPr>
            <w:rFonts w:ascii="Times New Roman" w:eastAsia="Arial" w:hAnsi="Times New Roman" w:cs="Times New Roman"/>
            <w:color w:val="262626"/>
            <w:sz w:val="24"/>
            <w:szCs w:val="24"/>
          </w:rPr>
          <w:delText xml:space="preserve">Entity </w:delText>
        </w:r>
      </w:del>
      <w:r w:rsidR="00BC30C4" w:rsidRPr="00B42C82">
        <w:rPr>
          <w:rFonts w:ascii="Times New Roman" w:eastAsia="Arial" w:hAnsi="Times New Roman" w:cs="Times New Roman"/>
          <w:color w:val="262626"/>
          <w:sz w:val="24"/>
          <w:szCs w:val="24"/>
        </w:rPr>
        <w:t>and the Participating Entity on a</w:t>
      </w:r>
      <w:r w:rsidR="00B42C82">
        <w:rPr>
          <w:rFonts w:ascii="Times New Roman" w:eastAsia="Arial" w:hAnsi="Times New Roman" w:cs="Times New Roman"/>
          <w:color w:val="262626"/>
          <w:sz w:val="24"/>
          <w:szCs w:val="24"/>
        </w:rPr>
        <w:t xml:space="preserve"> </w:t>
      </w:r>
      <w:r w:rsidR="00BC30C4" w:rsidRPr="00B42C82">
        <w:rPr>
          <w:rFonts w:ascii="Times New Roman" w:eastAsia="Arial" w:hAnsi="Times New Roman" w:cs="Times New Roman"/>
          <w:color w:val="262626"/>
          <w:position w:val="1"/>
          <w:sz w:val="24"/>
          <w:szCs w:val="24"/>
        </w:rPr>
        <w:t>pro</w:t>
      </w:r>
      <w:r w:rsidR="00BC30C4" w:rsidRPr="00B42C82">
        <w:rPr>
          <w:rFonts w:ascii="Times New Roman" w:eastAsia="Arial" w:hAnsi="Times New Roman" w:cs="Times New Roman"/>
          <w:color w:val="262626"/>
          <w:spacing w:val="21"/>
          <w:position w:val="1"/>
          <w:sz w:val="24"/>
          <w:szCs w:val="24"/>
        </w:rPr>
        <w:t xml:space="preserve"> </w:t>
      </w:r>
      <w:r w:rsidR="00BC30C4" w:rsidRPr="00B42C82">
        <w:rPr>
          <w:rFonts w:ascii="Times New Roman" w:eastAsia="Arial" w:hAnsi="Times New Roman" w:cs="Times New Roman"/>
          <w:color w:val="262626"/>
          <w:position w:val="1"/>
          <w:sz w:val="24"/>
          <w:szCs w:val="24"/>
        </w:rPr>
        <w:t>rata</w:t>
      </w:r>
      <w:r w:rsidR="00BC30C4" w:rsidRPr="00B42C82">
        <w:rPr>
          <w:rFonts w:ascii="Times New Roman" w:eastAsia="Arial" w:hAnsi="Times New Roman" w:cs="Times New Roman"/>
          <w:color w:val="262626"/>
          <w:spacing w:val="21"/>
          <w:position w:val="1"/>
          <w:sz w:val="24"/>
          <w:szCs w:val="24"/>
        </w:rPr>
        <w:t xml:space="preserve"> </w:t>
      </w:r>
      <w:r w:rsidR="00BC30C4" w:rsidRPr="00B42C82">
        <w:rPr>
          <w:rFonts w:ascii="Times New Roman" w:eastAsia="Arial" w:hAnsi="Times New Roman" w:cs="Times New Roman"/>
          <w:color w:val="262626"/>
          <w:position w:val="1"/>
          <w:sz w:val="24"/>
          <w:szCs w:val="24"/>
        </w:rPr>
        <w:t>basis</w:t>
      </w:r>
      <w:r w:rsidR="00BC30C4" w:rsidRPr="00B42C82">
        <w:rPr>
          <w:rFonts w:ascii="Times New Roman" w:eastAsia="Arial" w:hAnsi="Times New Roman" w:cs="Times New Roman"/>
          <w:color w:val="262626"/>
          <w:spacing w:val="19"/>
          <w:position w:val="1"/>
          <w:sz w:val="24"/>
          <w:szCs w:val="24"/>
        </w:rPr>
        <w:t xml:space="preserve"> </w:t>
      </w:r>
      <w:r w:rsidR="00BC30C4" w:rsidRPr="00B42C82">
        <w:rPr>
          <w:rFonts w:ascii="Times New Roman" w:eastAsia="Arial" w:hAnsi="Times New Roman" w:cs="Times New Roman"/>
          <w:color w:val="262626"/>
          <w:position w:val="1"/>
          <w:sz w:val="24"/>
          <w:szCs w:val="24"/>
        </w:rPr>
        <w:t>in</w:t>
      </w:r>
      <w:r w:rsidR="00BC30C4" w:rsidRPr="00B42C82">
        <w:rPr>
          <w:rFonts w:ascii="Times New Roman" w:eastAsia="Arial" w:hAnsi="Times New Roman" w:cs="Times New Roman"/>
          <w:color w:val="262626"/>
          <w:spacing w:val="16"/>
          <w:position w:val="1"/>
          <w:sz w:val="24"/>
          <w:szCs w:val="24"/>
        </w:rPr>
        <w:t xml:space="preserve"> </w:t>
      </w:r>
      <w:r w:rsidR="00BC30C4" w:rsidRPr="00B42C82">
        <w:rPr>
          <w:rFonts w:ascii="Times New Roman" w:eastAsia="Arial" w:hAnsi="Times New Roman" w:cs="Times New Roman"/>
          <w:color w:val="262626"/>
          <w:position w:val="1"/>
          <w:sz w:val="24"/>
          <w:szCs w:val="24"/>
        </w:rPr>
        <w:t>accordance</w:t>
      </w:r>
      <w:r w:rsidR="00BC30C4" w:rsidRPr="00B42C82">
        <w:rPr>
          <w:rFonts w:ascii="Times New Roman" w:eastAsia="Arial" w:hAnsi="Times New Roman" w:cs="Times New Roman"/>
          <w:color w:val="262626"/>
          <w:spacing w:val="42"/>
          <w:position w:val="1"/>
          <w:sz w:val="24"/>
          <w:szCs w:val="24"/>
        </w:rPr>
        <w:t xml:space="preserve"> </w:t>
      </w:r>
      <w:r w:rsidR="00BC30C4" w:rsidRPr="00B42C82">
        <w:rPr>
          <w:rFonts w:ascii="Times New Roman" w:eastAsia="Arial" w:hAnsi="Times New Roman" w:cs="Times New Roman"/>
          <w:color w:val="262626"/>
          <w:position w:val="1"/>
          <w:sz w:val="24"/>
          <w:szCs w:val="24"/>
        </w:rPr>
        <w:t>with</w:t>
      </w:r>
      <w:r w:rsidR="00BC30C4" w:rsidRPr="00B42C82">
        <w:rPr>
          <w:rFonts w:ascii="Times New Roman" w:eastAsia="Arial" w:hAnsi="Times New Roman" w:cs="Times New Roman"/>
          <w:color w:val="262626"/>
          <w:spacing w:val="16"/>
          <w:position w:val="1"/>
          <w:sz w:val="24"/>
          <w:szCs w:val="24"/>
        </w:rPr>
        <w:t xml:space="preserve"> </w:t>
      </w:r>
      <w:r w:rsidR="00BC30C4" w:rsidRPr="00B42C82">
        <w:rPr>
          <w:rFonts w:ascii="Times New Roman" w:eastAsia="Arial" w:hAnsi="Times New Roman" w:cs="Times New Roman"/>
          <w:color w:val="262626"/>
          <w:position w:val="1"/>
          <w:sz w:val="24"/>
          <w:szCs w:val="24"/>
        </w:rPr>
        <w:t>their</w:t>
      </w:r>
      <w:r w:rsidR="00BC30C4" w:rsidRPr="00B42C82">
        <w:rPr>
          <w:rFonts w:ascii="Times New Roman" w:eastAsia="Arial" w:hAnsi="Times New Roman" w:cs="Times New Roman"/>
          <w:color w:val="262626"/>
          <w:spacing w:val="23"/>
          <w:position w:val="1"/>
          <w:sz w:val="24"/>
          <w:szCs w:val="24"/>
        </w:rPr>
        <w:t xml:space="preserve"> </w:t>
      </w:r>
      <w:r w:rsidR="00BC30C4" w:rsidRPr="00B42C82">
        <w:rPr>
          <w:rFonts w:ascii="Times New Roman" w:eastAsia="Arial" w:hAnsi="Times New Roman" w:cs="Times New Roman"/>
          <w:color w:val="262626"/>
          <w:position w:val="1"/>
          <w:sz w:val="24"/>
          <w:szCs w:val="24"/>
        </w:rPr>
        <w:t>respective</w:t>
      </w:r>
      <w:r w:rsidR="00BC30C4" w:rsidRPr="00B42C82">
        <w:rPr>
          <w:rFonts w:ascii="Times New Roman" w:eastAsia="Arial" w:hAnsi="Times New Roman" w:cs="Times New Roman"/>
          <w:color w:val="262626"/>
          <w:spacing w:val="39"/>
          <w:position w:val="1"/>
          <w:sz w:val="24"/>
          <w:szCs w:val="24"/>
        </w:rPr>
        <w:t xml:space="preserve"> </w:t>
      </w:r>
      <w:r w:rsidR="00BC30C4" w:rsidRPr="00B42C82">
        <w:rPr>
          <w:rFonts w:ascii="Times New Roman" w:eastAsia="Arial" w:hAnsi="Times New Roman" w:cs="Times New Roman"/>
          <w:color w:val="262626"/>
          <w:position w:val="1"/>
          <w:sz w:val="24"/>
          <w:szCs w:val="24"/>
        </w:rPr>
        <w:t>Participations</w:t>
      </w:r>
      <w:r w:rsidR="00BC30C4" w:rsidRPr="00B42C82">
        <w:rPr>
          <w:rFonts w:ascii="Times New Roman" w:eastAsia="Arial" w:hAnsi="Times New Roman" w:cs="Times New Roman"/>
          <w:color w:val="262626"/>
          <w:spacing w:val="47"/>
          <w:position w:val="1"/>
          <w:sz w:val="24"/>
          <w:szCs w:val="24"/>
        </w:rPr>
        <w:t xml:space="preserve"> </w:t>
      </w:r>
      <w:r w:rsidR="00BC30C4" w:rsidRPr="00B42C82">
        <w:rPr>
          <w:rFonts w:ascii="Times New Roman" w:eastAsia="Arial" w:hAnsi="Times New Roman" w:cs="Times New Roman"/>
          <w:color w:val="262626"/>
          <w:position w:val="1"/>
          <w:sz w:val="24"/>
          <w:szCs w:val="24"/>
        </w:rPr>
        <w:t>in</w:t>
      </w:r>
      <w:r w:rsidR="00BC30C4" w:rsidRPr="00B42C82">
        <w:rPr>
          <w:rFonts w:ascii="Times New Roman" w:eastAsia="Arial" w:hAnsi="Times New Roman" w:cs="Times New Roman"/>
          <w:color w:val="262626"/>
          <w:spacing w:val="15"/>
          <w:position w:val="1"/>
          <w:sz w:val="24"/>
          <w:szCs w:val="24"/>
        </w:rPr>
        <w:t xml:space="preserve"> </w:t>
      </w:r>
      <w:r w:rsidR="00BC30C4" w:rsidRPr="00B42C82">
        <w:rPr>
          <w:rFonts w:ascii="Times New Roman" w:eastAsia="Arial" w:hAnsi="Times New Roman" w:cs="Times New Roman"/>
          <w:color w:val="262626"/>
          <w:position w:val="1"/>
          <w:sz w:val="24"/>
          <w:szCs w:val="24"/>
        </w:rPr>
        <w:t>the</w:t>
      </w:r>
      <w:ins w:id="132" w:author="Jay" w:date="2017-03-20T16:11:00Z">
        <w:r w:rsidR="00AD3A3D">
          <w:rPr>
            <w:rFonts w:ascii="Times New Roman" w:eastAsia="Arial" w:hAnsi="Times New Roman" w:cs="Times New Roman"/>
            <w:color w:val="262626"/>
            <w:spacing w:val="31"/>
            <w:position w:val="1"/>
            <w:sz w:val="24"/>
            <w:szCs w:val="24"/>
          </w:rPr>
          <w:t xml:space="preserve"> PSA</w:t>
        </w:r>
      </w:ins>
      <w:del w:id="133" w:author="Jay" w:date="2017-03-20T16:11:00Z">
        <w:r w:rsidR="00BC30C4" w:rsidRPr="00B42C82" w:rsidDel="00AD3A3D">
          <w:rPr>
            <w:rFonts w:ascii="Times New Roman" w:eastAsia="Arial" w:hAnsi="Times New Roman" w:cs="Times New Roman"/>
            <w:color w:val="262626"/>
            <w:spacing w:val="23"/>
            <w:position w:val="1"/>
            <w:sz w:val="24"/>
            <w:szCs w:val="24"/>
          </w:rPr>
          <w:delText xml:space="preserve"> </w:delText>
        </w:r>
        <w:r w:rsidR="00BC30C4" w:rsidRPr="00B42C82" w:rsidDel="00AD3A3D">
          <w:rPr>
            <w:rFonts w:ascii="Times New Roman" w:eastAsia="Arial" w:hAnsi="Times New Roman" w:cs="Times New Roman"/>
            <w:color w:val="262626"/>
            <w:position w:val="1"/>
            <w:sz w:val="24"/>
            <w:szCs w:val="24"/>
          </w:rPr>
          <w:delText>Loan</w:delText>
        </w:r>
        <w:r w:rsidR="00BC30C4" w:rsidRPr="00B42C82" w:rsidDel="00AD3A3D">
          <w:rPr>
            <w:rFonts w:ascii="Times New Roman" w:eastAsia="Arial" w:hAnsi="Times New Roman" w:cs="Times New Roman"/>
            <w:color w:val="262626"/>
            <w:spacing w:val="31"/>
            <w:position w:val="1"/>
            <w:sz w:val="24"/>
            <w:szCs w:val="24"/>
          </w:rPr>
          <w:delText xml:space="preserve"> </w:delText>
        </w:r>
      </w:del>
      <w:r w:rsidR="00BC30C4" w:rsidRPr="00B42C82">
        <w:rPr>
          <w:rFonts w:ascii="Times New Roman" w:eastAsia="Arial" w:hAnsi="Times New Roman" w:cs="Times New Roman"/>
          <w:color w:val="262626"/>
          <w:position w:val="1"/>
          <w:sz w:val="24"/>
          <w:szCs w:val="24"/>
        </w:rPr>
        <w:t>at</w:t>
      </w:r>
      <w:r w:rsidR="00BC30C4" w:rsidRPr="00B42C82">
        <w:rPr>
          <w:rFonts w:ascii="Times New Roman" w:eastAsia="Arial" w:hAnsi="Times New Roman" w:cs="Times New Roman"/>
          <w:color w:val="262626"/>
          <w:spacing w:val="11"/>
          <w:position w:val="1"/>
          <w:sz w:val="24"/>
          <w:szCs w:val="24"/>
        </w:rPr>
        <w:t xml:space="preserve"> </w:t>
      </w:r>
      <w:r w:rsidR="00BC30C4" w:rsidRPr="00B42C82">
        <w:rPr>
          <w:rFonts w:ascii="Times New Roman" w:eastAsia="Arial" w:hAnsi="Times New Roman" w:cs="Times New Roman"/>
          <w:color w:val="262626"/>
          <w:position w:val="1"/>
          <w:sz w:val="24"/>
          <w:szCs w:val="24"/>
        </w:rPr>
        <w:t>the</w:t>
      </w:r>
      <w:r w:rsidR="00BC30C4" w:rsidRPr="00B42C82">
        <w:rPr>
          <w:rFonts w:ascii="Times New Roman" w:eastAsia="Arial" w:hAnsi="Times New Roman" w:cs="Times New Roman"/>
          <w:color w:val="262626"/>
          <w:spacing w:val="20"/>
          <w:position w:val="1"/>
          <w:sz w:val="24"/>
          <w:szCs w:val="24"/>
        </w:rPr>
        <w:t xml:space="preserve"> </w:t>
      </w:r>
      <w:r w:rsidR="00BC30C4" w:rsidRPr="00B42C82">
        <w:rPr>
          <w:rFonts w:ascii="Times New Roman" w:eastAsia="Arial" w:hAnsi="Times New Roman" w:cs="Times New Roman"/>
          <w:color w:val="262626"/>
          <w:position w:val="1"/>
          <w:sz w:val="24"/>
          <w:szCs w:val="24"/>
        </w:rPr>
        <w:t>time</w:t>
      </w:r>
      <w:r w:rsidR="00BC30C4" w:rsidRPr="00B42C82">
        <w:rPr>
          <w:rFonts w:ascii="Times New Roman" w:eastAsia="Arial" w:hAnsi="Times New Roman" w:cs="Times New Roman"/>
          <w:color w:val="262626"/>
          <w:spacing w:val="22"/>
          <w:position w:val="1"/>
          <w:sz w:val="24"/>
          <w:szCs w:val="24"/>
        </w:rPr>
        <w:t xml:space="preserve"> </w:t>
      </w:r>
      <w:r w:rsidR="00BC30C4" w:rsidRPr="00B42C82">
        <w:rPr>
          <w:rFonts w:ascii="Times New Roman" w:eastAsia="Arial" w:hAnsi="Times New Roman" w:cs="Times New Roman"/>
          <w:color w:val="262626"/>
          <w:position w:val="1"/>
          <w:sz w:val="24"/>
          <w:szCs w:val="24"/>
        </w:rPr>
        <w:t>such</w:t>
      </w:r>
      <w:r w:rsidR="00BC30C4" w:rsidRPr="00B42C82">
        <w:rPr>
          <w:rFonts w:ascii="Times New Roman" w:eastAsia="Arial" w:hAnsi="Times New Roman" w:cs="Times New Roman"/>
          <w:color w:val="262626"/>
          <w:spacing w:val="20"/>
          <w:position w:val="1"/>
          <w:sz w:val="24"/>
          <w:szCs w:val="24"/>
        </w:rPr>
        <w:t xml:space="preserve"> </w:t>
      </w:r>
      <w:r w:rsidR="00BC30C4" w:rsidRPr="00B42C82">
        <w:rPr>
          <w:rFonts w:ascii="Times New Roman" w:eastAsia="Arial" w:hAnsi="Times New Roman" w:cs="Times New Roman"/>
          <w:color w:val="262626"/>
          <w:w w:val="101"/>
          <w:position w:val="1"/>
          <w:sz w:val="24"/>
          <w:szCs w:val="24"/>
        </w:rPr>
        <w:t>cost</w:t>
      </w:r>
      <w:r w:rsidR="00B42C82">
        <w:rPr>
          <w:rFonts w:ascii="Times New Roman" w:eastAsia="Arial" w:hAnsi="Times New Roman" w:cs="Times New Roman"/>
          <w:color w:val="262626"/>
          <w:w w:val="101"/>
          <w:position w:val="1"/>
          <w:sz w:val="24"/>
          <w:szCs w:val="24"/>
        </w:rPr>
        <w:t xml:space="preserve"> </w:t>
      </w:r>
      <w:r w:rsidR="00BC30C4" w:rsidRPr="00B42C82">
        <w:rPr>
          <w:rFonts w:ascii="Times New Roman" w:eastAsia="Arial" w:hAnsi="Times New Roman" w:cs="Times New Roman"/>
          <w:color w:val="262626"/>
          <w:sz w:val="24"/>
          <w:szCs w:val="24"/>
        </w:rPr>
        <w:t>or</w:t>
      </w:r>
      <w:r w:rsidR="00BC30C4" w:rsidRPr="00B42C82">
        <w:rPr>
          <w:rFonts w:ascii="Times New Roman" w:eastAsia="Arial" w:hAnsi="Times New Roman" w:cs="Times New Roman"/>
          <w:color w:val="262626"/>
          <w:spacing w:val="1"/>
          <w:sz w:val="24"/>
          <w:szCs w:val="24"/>
        </w:rPr>
        <w:t xml:space="preserve"> </w:t>
      </w:r>
      <w:r w:rsidR="00BC30C4" w:rsidRPr="00B42C82">
        <w:rPr>
          <w:rFonts w:ascii="Times New Roman" w:eastAsia="Arial" w:hAnsi="Times New Roman" w:cs="Times New Roman"/>
          <w:color w:val="262626"/>
          <w:sz w:val="24"/>
          <w:szCs w:val="24"/>
        </w:rPr>
        <w:t>expense</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sz w:val="24"/>
          <w:szCs w:val="24"/>
        </w:rPr>
        <w:t>was</w:t>
      </w:r>
      <w:r w:rsidR="00BC30C4" w:rsidRPr="00B42C82">
        <w:rPr>
          <w:rFonts w:ascii="Times New Roman" w:eastAsia="Arial" w:hAnsi="Times New Roman" w:cs="Times New Roman"/>
          <w:color w:val="262626"/>
          <w:spacing w:val="6"/>
          <w:sz w:val="24"/>
          <w:szCs w:val="24"/>
        </w:rPr>
        <w:t xml:space="preserve"> </w:t>
      </w:r>
      <w:r w:rsidR="00BC30C4" w:rsidRPr="00B42C82">
        <w:rPr>
          <w:rFonts w:ascii="Times New Roman" w:eastAsia="Arial" w:hAnsi="Times New Roman" w:cs="Times New Roman"/>
          <w:color w:val="262626"/>
          <w:w w:val="101"/>
          <w:sz w:val="24"/>
          <w:szCs w:val="24"/>
        </w:rPr>
        <w:t>incurred.</w:t>
      </w:r>
    </w:p>
    <w:p w:rsidR="00B0331C" w:rsidRPr="00B42C82" w:rsidDel="00AD3A3D" w:rsidRDefault="00B0331C" w:rsidP="00B42C82">
      <w:pPr>
        <w:spacing w:before="4" w:after="0" w:line="260" w:lineRule="exact"/>
        <w:rPr>
          <w:del w:id="134" w:author="Jay" w:date="2017-03-20T16:12:00Z"/>
          <w:rFonts w:ascii="Times New Roman" w:hAnsi="Times New Roman" w:cs="Times New Roman"/>
          <w:sz w:val="24"/>
          <w:szCs w:val="24"/>
        </w:rPr>
      </w:pPr>
    </w:p>
    <w:p w:rsidR="00B0331C" w:rsidRPr="00B42C82" w:rsidDel="00AD3A3D" w:rsidRDefault="00277365" w:rsidP="00B42C82">
      <w:pPr>
        <w:tabs>
          <w:tab w:val="left" w:pos="2180"/>
        </w:tabs>
        <w:spacing w:after="0" w:line="255" w:lineRule="auto"/>
        <w:ind w:firstLine="1358"/>
        <w:rPr>
          <w:del w:id="135" w:author="Jay" w:date="2017-03-20T16:12:00Z"/>
          <w:rFonts w:ascii="Times New Roman" w:eastAsia="Arial" w:hAnsi="Times New Roman" w:cs="Times New Roman"/>
          <w:sz w:val="24"/>
          <w:szCs w:val="24"/>
        </w:rPr>
      </w:pPr>
      <w:del w:id="136" w:author="Jay" w:date="2017-03-20T16:12:00Z">
        <w:r w:rsidRPr="00B42C82" w:rsidDel="00AD3A3D">
          <w:rPr>
            <w:rFonts w:ascii="Times New Roman" w:hAnsi="Times New Roman" w:cs="Times New Roman"/>
            <w:noProof/>
            <w:sz w:val="24"/>
            <w:szCs w:val="24"/>
          </w:rPr>
          <mc:AlternateContent>
            <mc:Choice Requires="wpg">
              <w:drawing>
                <wp:anchor distT="0" distB="0" distL="114300" distR="114300" simplePos="0" relativeHeight="251654656" behindDoc="1" locked="0" layoutInCell="1" allowOverlap="1">
                  <wp:simplePos x="0" y="0"/>
                  <wp:positionH relativeFrom="page">
                    <wp:posOffset>4493260</wp:posOffset>
                  </wp:positionH>
                  <wp:positionV relativeFrom="paragraph">
                    <wp:posOffset>-12700</wp:posOffset>
                  </wp:positionV>
                  <wp:extent cx="1270" cy="173355"/>
                  <wp:effectExtent l="16510" t="13970" r="20320" b="12700"/>
                  <wp:wrapNone/>
                  <wp:docPr id="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73355"/>
                            <a:chOff x="7076" y="-20"/>
                            <a:chExt cx="2" cy="273"/>
                          </a:xfrm>
                        </wpg:grpSpPr>
                        <wps:wsp>
                          <wps:cNvPr id="12" name="Freeform 17"/>
                          <wps:cNvSpPr>
                            <a:spLocks/>
                          </wps:cNvSpPr>
                          <wps:spPr bwMode="auto">
                            <a:xfrm>
                              <a:off x="7076" y="-20"/>
                              <a:ext cx="2" cy="273"/>
                            </a:xfrm>
                            <a:custGeom>
                              <a:avLst/>
                              <a:gdLst>
                                <a:gd name="T0" fmla="+- 0 253 -20"/>
                                <a:gd name="T1" fmla="*/ 253 h 273"/>
                                <a:gd name="T2" fmla="+- 0 -20 -20"/>
                                <a:gd name="T3" fmla="*/ -20 h 273"/>
                              </a:gdLst>
                              <a:ahLst/>
                              <a:cxnLst>
                                <a:cxn ang="0">
                                  <a:pos x="0" y="T1"/>
                                </a:cxn>
                                <a:cxn ang="0">
                                  <a:pos x="0" y="T3"/>
                                </a:cxn>
                              </a:cxnLst>
                              <a:rect l="0" t="0" r="r" b="b"/>
                              <a:pathLst>
                                <a:path h="273">
                                  <a:moveTo>
                                    <a:pt x="0" y="273"/>
                                  </a:moveTo>
                                  <a:lnTo>
                                    <a:pt x="0" y="0"/>
                                  </a:lnTo>
                                </a:path>
                              </a:pathLst>
                            </a:custGeom>
                            <a:noFill/>
                            <a:ln w="24488">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A0512" id="Group 16" o:spid="_x0000_s1026" style="position:absolute;margin-left:353.8pt;margin-top:-1pt;width:.1pt;height:13.65pt;z-index:-251661824;mso-position-horizontal-relative:page" coordorigin="7076,-20" coordsize="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">
                  <v:shape id="Freeform 17" o:spid="_x0000_s1027" style="position:absolute;left:7076;top:-20;width:2;height:273;visibility:visible;mso-wrap-style:square;v-text-anchor:top" coordsize="2,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YyEMIA&#10;AADbAAAADwAAAGRycy9kb3ducmV2LnhtbERPzWrCQBC+C32HZQredNMcpKauoi0VDw1Y7QNMs9Ns&#10;aHY2ZNf8+PTdguBtPr7fWW0GW4uOWl85VvA0T0AQF05XXCr4Or/PnkH4gKyxdkwKRvKwWT9MVphp&#10;1/MndadQihjCPkMFJoQmk9IXhiz6uWuII/fjWoshwraUusU+httapkmykBYrjg0GG3o1VPyeLlZB&#10;OhRncrvj2/U7HfdNbvwyP34oNX0cti8gAg3hLr65DzrOT+H/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jIQwgAAANsAAAAPAAAAAAAAAAAAAAAAAJgCAABkcnMvZG93&#10;bnJldi54bWxQSwUGAAAAAAQABAD1AAAAhwMAAAAA&#10;" path="m,273l,e" filled="f" strokecolor="#e6e6e6" strokeweight=".68022mm">
                    <v:path arrowok="t" o:connecttype="custom" o:connectlocs="0,253;0,-20" o:connectangles="0,0"/>
                  </v:shape>
                  <w10:wrap anchorx="page"/>
                </v:group>
              </w:pict>
            </mc:Fallback>
          </mc:AlternateContent>
        </w:r>
        <w:r w:rsidRPr="00B42C82" w:rsidDel="00AD3A3D">
          <w:rPr>
            <w:rFonts w:ascii="Times New Roman" w:hAnsi="Times New Roman" w:cs="Times New Roman"/>
            <w:noProof/>
            <w:sz w:val="24"/>
            <w:szCs w:val="24"/>
          </w:rPr>
          <mc:AlternateContent>
            <mc:Choice Requires="wpg">
              <w:drawing>
                <wp:anchor distT="0" distB="0" distL="114300" distR="114300" simplePos="0" relativeHeight="251655680" behindDoc="1" locked="0" layoutInCell="1" allowOverlap="1">
                  <wp:simplePos x="0" y="0"/>
                  <wp:positionH relativeFrom="page">
                    <wp:posOffset>4497705</wp:posOffset>
                  </wp:positionH>
                  <wp:positionV relativeFrom="paragraph">
                    <wp:posOffset>292100</wp:posOffset>
                  </wp:positionV>
                  <wp:extent cx="1270" cy="60325"/>
                  <wp:effectExtent l="11430" t="13970" r="6350" b="11430"/>
                  <wp:wrapNone/>
                  <wp:docPr id="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60325"/>
                            <a:chOff x="7083" y="460"/>
                            <a:chExt cx="2" cy="95"/>
                          </a:xfrm>
                        </wpg:grpSpPr>
                        <wps:wsp>
                          <wps:cNvPr id="10" name="Freeform 15"/>
                          <wps:cNvSpPr>
                            <a:spLocks/>
                          </wps:cNvSpPr>
                          <wps:spPr bwMode="auto">
                            <a:xfrm>
                              <a:off x="7083" y="460"/>
                              <a:ext cx="2" cy="95"/>
                            </a:xfrm>
                            <a:custGeom>
                              <a:avLst/>
                              <a:gdLst>
                                <a:gd name="T0" fmla="+- 0 556 460"/>
                                <a:gd name="T1" fmla="*/ 556 h 95"/>
                                <a:gd name="T2" fmla="+- 0 460 460"/>
                                <a:gd name="T3" fmla="*/ 460 h 95"/>
                              </a:gdLst>
                              <a:ahLst/>
                              <a:cxnLst>
                                <a:cxn ang="0">
                                  <a:pos x="0" y="T1"/>
                                </a:cxn>
                                <a:cxn ang="0">
                                  <a:pos x="0" y="T3"/>
                                </a:cxn>
                              </a:cxnLst>
                              <a:rect l="0" t="0" r="r" b="b"/>
                              <a:pathLst>
                                <a:path h="95">
                                  <a:moveTo>
                                    <a:pt x="0" y="96"/>
                                  </a:moveTo>
                                  <a:lnTo>
                                    <a:pt x="0" y="0"/>
                                  </a:lnTo>
                                </a:path>
                              </a:pathLst>
                            </a:custGeom>
                            <a:noFill/>
                            <a:ln w="1412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39B65C" id="Group 14" o:spid="_x0000_s1026" style="position:absolute;margin-left:354.15pt;margin-top:23pt;width:.1pt;height:4.75pt;z-index:-251660800;mso-position-horizontal-relative:page" coordorigin="7083,460" coordsize="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">
                  <v:shape id="Freeform 15" o:spid="_x0000_s1027" style="position:absolute;left:7083;top:460;width:2;height:95;visibility:visible;mso-wrap-style:square;v-text-anchor:top" coordsize="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E8EA&#10;AADbAAAADwAAAGRycy9kb3ducmV2LnhtbESPQYvCQAyF7wv+hyGCt3WqLotURxFBFDzp6j12Ylvs&#10;ZGpnrPXfbw6Ct4T38t6X+bJzlWqpCaVnA6NhAoo487bk3MDpb/M9BRUissXKMxl4UYDlovc1x9T6&#10;Jx+oPcZcSQiHFA0UMdap1iEryGEY+ppYtKtvHEZZm1zbBp8S7io9TpJf7bBkaSiwpnVB2e34cAbu&#10;u9vPwT4m53bC29XljqN2Pz4bM+h3qxmoSF38mN/XOyv4Qi+/yAB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VDhPBAAAA2wAAAA8AAAAAAAAAAAAAAAAAmAIAAGRycy9kb3du&#10;cmV2LnhtbFBLBQYAAAAABAAEAPUAAACGAwAAAAA=&#10;" path="m,96l,e" filled="f" strokecolor="#e6e6e6" strokeweight=".39225mm">
                    <v:path arrowok="t" o:connecttype="custom" o:connectlocs="0,556;0,460" o:connectangles="0,0"/>
                  </v:shape>
                  <w10:wrap anchorx="page"/>
                </v:group>
              </w:pict>
            </mc:Fallback>
          </mc:AlternateContent>
        </w:r>
        <w:r w:rsidR="00BC30C4" w:rsidRPr="00B42C82" w:rsidDel="00AD3A3D">
          <w:rPr>
            <w:rFonts w:ascii="Times New Roman" w:eastAsia="Arial" w:hAnsi="Times New Roman" w:cs="Times New Roman"/>
            <w:color w:val="262626"/>
            <w:sz w:val="24"/>
            <w:szCs w:val="24"/>
          </w:rPr>
          <w:delText>4.3</w:delText>
        </w:r>
        <w:r w:rsidR="00BC30C4" w:rsidRPr="00B42C82" w:rsidDel="00AD3A3D">
          <w:rPr>
            <w:rFonts w:ascii="Times New Roman" w:eastAsia="Arial" w:hAnsi="Times New Roman" w:cs="Times New Roman"/>
            <w:color w:val="262626"/>
            <w:spacing w:val="-50"/>
            <w:sz w:val="24"/>
            <w:szCs w:val="24"/>
          </w:rPr>
          <w:delText xml:space="preserve"> </w:delText>
        </w:r>
        <w:r w:rsidR="00BC30C4" w:rsidRPr="00B42C82" w:rsidDel="00AD3A3D">
          <w:rPr>
            <w:rFonts w:ascii="Times New Roman" w:eastAsia="Arial" w:hAnsi="Times New Roman" w:cs="Times New Roman"/>
            <w:color w:val="262626"/>
            <w:sz w:val="24"/>
            <w:szCs w:val="24"/>
          </w:rPr>
          <w:tab/>
        </w:r>
        <w:r w:rsidR="00BC30C4" w:rsidRPr="00B42C82" w:rsidDel="00AD3A3D">
          <w:rPr>
            <w:rFonts w:ascii="Times New Roman" w:eastAsia="Arial" w:hAnsi="Times New Roman" w:cs="Times New Roman"/>
            <w:color w:val="262626"/>
            <w:sz w:val="24"/>
            <w:szCs w:val="24"/>
            <w:u w:val="single" w:color="000000"/>
          </w:rPr>
          <w:delText>Loan</w:delText>
        </w:r>
      </w:del>
      <w:del w:id="137" w:author="Jay" w:date="2017-03-20T16:11:00Z">
        <w:r w:rsidR="00BC30C4" w:rsidRPr="00B42C82" w:rsidDel="00AD3A3D">
          <w:rPr>
            <w:rFonts w:ascii="Times New Roman" w:eastAsia="Arial" w:hAnsi="Times New Roman" w:cs="Times New Roman"/>
            <w:color w:val="262626"/>
            <w:spacing w:val="40"/>
            <w:sz w:val="24"/>
            <w:szCs w:val="24"/>
            <w:u w:val="single" w:color="000000"/>
          </w:rPr>
          <w:delText xml:space="preserve"> </w:delText>
        </w:r>
      </w:del>
      <w:del w:id="138" w:author="Jay" w:date="2017-03-20T16:12:00Z">
        <w:r w:rsidR="00BC30C4" w:rsidRPr="00B42C82" w:rsidDel="00AD3A3D">
          <w:rPr>
            <w:rFonts w:ascii="Times New Roman" w:eastAsia="Arial" w:hAnsi="Times New Roman" w:cs="Times New Roman"/>
            <w:color w:val="262626"/>
            <w:sz w:val="24"/>
            <w:szCs w:val="24"/>
            <w:u w:val="single" w:color="000000"/>
          </w:rPr>
          <w:delText>Fees.</w:delText>
        </w:r>
        <w:r w:rsidR="00BC30C4" w:rsidRPr="00B42C82" w:rsidDel="00AD3A3D">
          <w:rPr>
            <w:rFonts w:ascii="Times New Roman" w:eastAsia="Arial" w:hAnsi="Times New Roman" w:cs="Times New Roman"/>
            <w:color w:val="262626"/>
            <w:sz w:val="24"/>
            <w:szCs w:val="24"/>
          </w:rPr>
          <w:delText xml:space="preserve">  </w:delText>
        </w:r>
        <w:r w:rsidR="00BC30C4" w:rsidRPr="00B42C82" w:rsidDel="00AD3A3D">
          <w:rPr>
            <w:rFonts w:ascii="Times New Roman" w:eastAsia="Arial" w:hAnsi="Times New Roman" w:cs="Times New Roman"/>
            <w:color w:val="262626"/>
            <w:spacing w:val="7"/>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Participant </w:delText>
        </w:r>
        <w:r w:rsidR="00BC30C4" w:rsidRPr="00B42C82" w:rsidDel="00AD3A3D">
          <w:rPr>
            <w:rFonts w:ascii="Times New Roman" w:eastAsia="Arial" w:hAnsi="Times New Roman" w:cs="Times New Roman"/>
            <w:color w:val="262626"/>
            <w:spacing w:val="4"/>
            <w:sz w:val="24"/>
            <w:szCs w:val="24"/>
          </w:rPr>
          <w:delText xml:space="preserve"> </w:delText>
        </w:r>
        <w:r w:rsidR="00B42C82" w:rsidRPr="00B42C82" w:rsidDel="00AD3A3D">
          <w:rPr>
            <w:rFonts w:ascii="Times New Roman" w:eastAsia="Arial" w:hAnsi="Times New Roman" w:cs="Times New Roman"/>
            <w:color w:val="262626"/>
            <w:sz w:val="24"/>
            <w:szCs w:val="24"/>
          </w:rPr>
          <w:delText>acknowledges</w:delText>
        </w:r>
        <w:r w:rsidR="00BC30C4" w:rsidRPr="00B42C82" w:rsidDel="00AD3A3D">
          <w:rPr>
            <w:rFonts w:ascii="Times New Roman" w:eastAsia="Arial" w:hAnsi="Times New Roman" w:cs="Times New Roman"/>
            <w:color w:val="262626"/>
            <w:sz w:val="24"/>
            <w:szCs w:val="24"/>
          </w:rPr>
          <w:delText xml:space="preserve">  and agrees that</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it</w:delText>
        </w:r>
        <w:r w:rsidR="00BC30C4" w:rsidRPr="00B42C82" w:rsidDel="00AD3A3D">
          <w:rPr>
            <w:rFonts w:ascii="Times New Roman" w:eastAsia="Arial" w:hAnsi="Times New Roman" w:cs="Times New Roman"/>
            <w:color w:val="262626"/>
            <w:spacing w:val="25"/>
            <w:sz w:val="24"/>
            <w:szCs w:val="24"/>
          </w:rPr>
          <w:delText xml:space="preserve"> </w:delText>
        </w:r>
        <w:r w:rsidR="00BC30C4" w:rsidRPr="00B42C82" w:rsidDel="00AD3A3D">
          <w:rPr>
            <w:rFonts w:ascii="Times New Roman" w:eastAsia="Arial" w:hAnsi="Times New Roman" w:cs="Times New Roman"/>
            <w:color w:val="262626"/>
            <w:sz w:val="24"/>
            <w:szCs w:val="24"/>
          </w:rPr>
          <w:delText>will</w:delText>
        </w:r>
        <w:r w:rsidR="00BC30C4" w:rsidRPr="00B42C82" w:rsidDel="00AD3A3D">
          <w:rPr>
            <w:rFonts w:ascii="Times New Roman" w:eastAsia="Arial" w:hAnsi="Times New Roman" w:cs="Times New Roman"/>
            <w:color w:val="262626"/>
            <w:spacing w:val="28"/>
            <w:sz w:val="24"/>
            <w:szCs w:val="24"/>
          </w:rPr>
          <w:delText xml:space="preserve"> </w:delText>
        </w:r>
        <w:r w:rsidR="00BC30C4" w:rsidRPr="00B42C82" w:rsidDel="00AD3A3D">
          <w:rPr>
            <w:rFonts w:ascii="Times New Roman" w:eastAsia="Arial" w:hAnsi="Times New Roman" w:cs="Times New Roman"/>
            <w:color w:val="262626"/>
            <w:sz w:val="24"/>
            <w:szCs w:val="24"/>
          </w:rPr>
          <w:delText>not</w:delText>
        </w:r>
        <w:r w:rsidR="00BC30C4" w:rsidRPr="00B42C82" w:rsidDel="00AD3A3D">
          <w:rPr>
            <w:rFonts w:ascii="Times New Roman" w:eastAsia="Arial" w:hAnsi="Times New Roman" w:cs="Times New Roman"/>
            <w:color w:val="262626"/>
            <w:spacing w:val="33"/>
            <w:sz w:val="24"/>
            <w:szCs w:val="24"/>
          </w:rPr>
          <w:delText xml:space="preserve"> </w:delText>
        </w:r>
        <w:r w:rsidR="00BC30C4" w:rsidRPr="00B42C82" w:rsidDel="00AD3A3D">
          <w:rPr>
            <w:rFonts w:ascii="Times New Roman" w:eastAsia="Arial" w:hAnsi="Times New Roman" w:cs="Times New Roman"/>
            <w:color w:val="262626"/>
            <w:sz w:val="24"/>
            <w:szCs w:val="24"/>
          </w:rPr>
          <w:delText>share</w:delText>
        </w:r>
        <w:r w:rsidR="00BC30C4" w:rsidRPr="00B42C82" w:rsidDel="00AD3A3D">
          <w:rPr>
            <w:rFonts w:ascii="Times New Roman" w:eastAsia="Arial" w:hAnsi="Times New Roman" w:cs="Times New Roman"/>
            <w:color w:val="262626"/>
            <w:spacing w:val="33"/>
            <w:sz w:val="24"/>
            <w:szCs w:val="24"/>
          </w:rPr>
          <w:delText xml:space="preserve"> </w:delText>
        </w:r>
        <w:r w:rsidR="00BC30C4" w:rsidRPr="00B42C82" w:rsidDel="00AD3A3D">
          <w:rPr>
            <w:rFonts w:ascii="Times New Roman" w:eastAsia="Arial" w:hAnsi="Times New Roman" w:cs="Times New Roman"/>
            <w:color w:val="262626"/>
            <w:w w:val="105"/>
            <w:sz w:val="24"/>
            <w:szCs w:val="24"/>
          </w:rPr>
          <w:delText xml:space="preserve">in </w:delText>
        </w:r>
        <w:r w:rsidR="00BC30C4" w:rsidRPr="00B42C82" w:rsidDel="00AD3A3D">
          <w:rPr>
            <w:rFonts w:ascii="Times New Roman" w:eastAsia="Arial" w:hAnsi="Times New Roman" w:cs="Times New Roman"/>
            <w:color w:val="262626"/>
            <w:sz w:val="24"/>
            <w:szCs w:val="24"/>
          </w:rPr>
          <w:delText xml:space="preserve">any  (a) </w:delText>
        </w:r>
        <w:r w:rsidR="00BC30C4" w:rsidRPr="00B42C82" w:rsidDel="00AD3A3D">
          <w:rPr>
            <w:rFonts w:ascii="Times New Roman" w:eastAsia="Arial" w:hAnsi="Times New Roman" w:cs="Times New Roman"/>
            <w:color w:val="262626"/>
            <w:spacing w:val="2"/>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interest </w:delText>
        </w:r>
        <w:r w:rsidR="00BC30C4" w:rsidRPr="00B42C82" w:rsidDel="00AD3A3D">
          <w:rPr>
            <w:rFonts w:ascii="Times New Roman" w:eastAsia="Arial" w:hAnsi="Times New Roman" w:cs="Times New Roman"/>
            <w:color w:val="262626"/>
            <w:spacing w:val="6"/>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payments </w:delText>
        </w:r>
        <w:r w:rsidR="00BC30C4" w:rsidRPr="00B42C82" w:rsidDel="00AD3A3D">
          <w:rPr>
            <w:rFonts w:ascii="Times New Roman" w:eastAsia="Arial" w:hAnsi="Times New Roman" w:cs="Times New Roman"/>
            <w:color w:val="262626"/>
            <w:spacing w:val="18"/>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from </w:delText>
        </w:r>
        <w:r w:rsidR="00BC30C4" w:rsidRPr="00B42C82" w:rsidDel="00AD3A3D">
          <w:rPr>
            <w:rFonts w:ascii="Times New Roman" w:eastAsia="Arial" w:hAnsi="Times New Roman" w:cs="Times New Roman"/>
            <w:color w:val="262626"/>
            <w:spacing w:val="12"/>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Borrower </w:delText>
        </w:r>
        <w:r w:rsidR="00BC30C4" w:rsidRPr="00B42C82" w:rsidDel="00AD3A3D">
          <w:rPr>
            <w:rFonts w:ascii="Times New Roman" w:eastAsia="Arial" w:hAnsi="Times New Roman" w:cs="Times New Roman"/>
            <w:color w:val="262626"/>
            <w:spacing w:val="20"/>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in </w:delText>
        </w:r>
        <w:r w:rsidR="00BC30C4" w:rsidRPr="00B42C82" w:rsidDel="00AD3A3D">
          <w:rPr>
            <w:rFonts w:ascii="Times New Roman" w:eastAsia="Arial" w:hAnsi="Times New Roman" w:cs="Times New Roman"/>
            <w:color w:val="262626"/>
            <w:spacing w:val="3"/>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excess </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of </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spacing w:val="-2"/>
            <w:sz w:val="24"/>
            <w:szCs w:val="24"/>
          </w:rPr>
          <w:delText>t</w:delText>
        </w:r>
        <w:r w:rsidR="00BC30C4" w:rsidRPr="00B42C82" w:rsidDel="00AD3A3D">
          <w:rPr>
            <w:rFonts w:ascii="Times New Roman" w:eastAsia="Arial" w:hAnsi="Times New Roman" w:cs="Times New Roman"/>
            <w:color w:val="262626"/>
            <w:sz w:val="24"/>
            <w:szCs w:val="24"/>
          </w:rPr>
          <w:delText xml:space="preserve">he </w:delText>
        </w:r>
        <w:r w:rsidR="00BC30C4" w:rsidRPr="00B42C82" w:rsidDel="00AD3A3D">
          <w:rPr>
            <w:rFonts w:ascii="Times New Roman" w:eastAsia="Arial" w:hAnsi="Times New Roman" w:cs="Times New Roman"/>
            <w:color w:val="262626"/>
            <w:spacing w:val="19"/>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Interest </w:delText>
        </w:r>
        <w:r w:rsidR="00BC30C4" w:rsidRPr="00B42C82" w:rsidDel="00AD3A3D">
          <w:rPr>
            <w:rFonts w:ascii="Times New Roman" w:eastAsia="Arial" w:hAnsi="Times New Roman" w:cs="Times New Roman"/>
            <w:color w:val="262626"/>
            <w:spacing w:val="14"/>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Rate, </w:delText>
        </w:r>
        <w:r w:rsidR="00BC30C4" w:rsidRPr="00B42C82" w:rsidDel="00AD3A3D">
          <w:rPr>
            <w:rFonts w:ascii="Times New Roman" w:eastAsia="Arial" w:hAnsi="Times New Roman" w:cs="Times New Roman"/>
            <w:color w:val="262626"/>
            <w:spacing w:val="11"/>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(b) </w:delText>
        </w:r>
        <w:r w:rsidR="00BC30C4" w:rsidRPr="00B42C82" w:rsidDel="00AD3A3D">
          <w:rPr>
            <w:rFonts w:ascii="Times New Roman" w:eastAsia="Arial" w:hAnsi="Times New Roman" w:cs="Times New Roman"/>
            <w:color w:val="262626"/>
            <w:spacing w:val="6"/>
            <w:sz w:val="24"/>
            <w:szCs w:val="24"/>
          </w:rPr>
          <w:delText xml:space="preserve"> </w:delText>
        </w:r>
        <w:r w:rsidR="00BC30C4" w:rsidRPr="00B42C82" w:rsidDel="00AD3A3D">
          <w:rPr>
            <w:rFonts w:ascii="Times New Roman" w:eastAsia="Arial" w:hAnsi="Times New Roman" w:cs="Times New Roman"/>
            <w:color w:val="262626"/>
            <w:sz w:val="24"/>
            <w:szCs w:val="24"/>
          </w:rPr>
          <w:delText xml:space="preserve">commitment </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or</w:delText>
        </w:r>
        <w:r w:rsidR="00B42C82" w:rsidDel="00AD3A3D">
          <w:rPr>
            <w:rFonts w:ascii="Times New Roman" w:eastAsia="Arial" w:hAnsi="Times New Roman" w:cs="Times New Roman"/>
            <w:color w:val="262626"/>
            <w:sz w:val="24"/>
            <w:szCs w:val="24"/>
          </w:rPr>
          <w:delText xml:space="preserve"> </w:delText>
        </w:r>
        <w:r w:rsidR="00BC30C4" w:rsidRPr="00B42C82" w:rsidDel="00AD3A3D">
          <w:rPr>
            <w:rFonts w:ascii="Times New Roman" w:eastAsia="Arial" w:hAnsi="Times New Roman" w:cs="Times New Roman"/>
            <w:color w:val="262626"/>
            <w:sz w:val="24"/>
            <w:szCs w:val="24"/>
          </w:rPr>
          <w:delText>renewal</w:delText>
        </w:r>
        <w:r w:rsidR="00BC30C4" w:rsidRPr="00B42C82" w:rsidDel="00AD3A3D">
          <w:rPr>
            <w:rFonts w:ascii="Times New Roman" w:eastAsia="Arial" w:hAnsi="Times New Roman" w:cs="Times New Roman"/>
            <w:color w:val="262626"/>
            <w:spacing w:val="26"/>
            <w:sz w:val="24"/>
            <w:szCs w:val="24"/>
          </w:rPr>
          <w:delText xml:space="preserve"> </w:delText>
        </w:r>
        <w:r w:rsidR="00BC30C4" w:rsidRPr="00B42C82" w:rsidDel="00AD3A3D">
          <w:rPr>
            <w:rFonts w:ascii="Times New Roman" w:eastAsia="Arial" w:hAnsi="Times New Roman" w:cs="Times New Roman"/>
            <w:color w:val="262626"/>
            <w:sz w:val="24"/>
            <w:szCs w:val="24"/>
          </w:rPr>
          <w:delText>fee</w:delText>
        </w:r>
        <w:r w:rsidR="00BC30C4" w:rsidRPr="00B42C82" w:rsidDel="00AD3A3D">
          <w:rPr>
            <w:rFonts w:ascii="Times New Roman" w:eastAsia="Arial" w:hAnsi="Times New Roman" w:cs="Times New Roman"/>
            <w:color w:val="262626"/>
            <w:spacing w:val="-1"/>
            <w:sz w:val="24"/>
            <w:szCs w:val="24"/>
          </w:rPr>
          <w:delText>s</w:delText>
        </w:r>
        <w:r w:rsidR="00BC30C4" w:rsidRPr="00B42C82" w:rsidDel="00AD3A3D">
          <w:rPr>
            <w:rFonts w:ascii="Times New Roman" w:eastAsia="Arial" w:hAnsi="Times New Roman" w:cs="Times New Roman"/>
            <w:color w:val="424242"/>
            <w:sz w:val="24"/>
            <w:szCs w:val="24"/>
          </w:rPr>
          <w:delText>,</w:delText>
        </w:r>
        <w:r w:rsidR="00BC30C4" w:rsidRPr="00B42C82" w:rsidDel="00AD3A3D">
          <w:rPr>
            <w:rFonts w:ascii="Times New Roman" w:eastAsia="Arial" w:hAnsi="Times New Roman" w:cs="Times New Roman"/>
            <w:color w:val="424242"/>
            <w:spacing w:val="34"/>
            <w:sz w:val="24"/>
            <w:szCs w:val="24"/>
          </w:rPr>
          <w:delText xml:space="preserve"> </w:delText>
        </w:r>
        <w:r w:rsidR="00BC30C4" w:rsidRPr="00B42C82" w:rsidDel="00AD3A3D">
          <w:rPr>
            <w:rFonts w:ascii="Times New Roman" w:eastAsia="Arial" w:hAnsi="Times New Roman" w:cs="Times New Roman"/>
            <w:color w:val="262626"/>
            <w:sz w:val="24"/>
            <w:szCs w:val="24"/>
          </w:rPr>
          <w:delText>(c)</w:delText>
        </w:r>
        <w:r w:rsidR="00BC30C4" w:rsidRPr="00B42C82" w:rsidDel="00AD3A3D">
          <w:rPr>
            <w:rFonts w:ascii="Times New Roman" w:eastAsia="Arial" w:hAnsi="Times New Roman" w:cs="Times New Roman"/>
            <w:color w:val="262626"/>
            <w:spacing w:val="29"/>
            <w:sz w:val="24"/>
            <w:szCs w:val="24"/>
          </w:rPr>
          <w:delText xml:space="preserve"> </w:delText>
        </w:r>
        <w:r w:rsidR="00BC30C4" w:rsidRPr="00B42C82" w:rsidDel="00AD3A3D">
          <w:rPr>
            <w:rFonts w:ascii="Times New Roman" w:eastAsia="Arial" w:hAnsi="Times New Roman" w:cs="Times New Roman"/>
            <w:color w:val="262626"/>
            <w:sz w:val="24"/>
            <w:szCs w:val="24"/>
          </w:rPr>
          <w:delText>maintenance</w:delText>
        </w:r>
        <w:r w:rsidR="00BC30C4" w:rsidRPr="00B42C82" w:rsidDel="00AD3A3D">
          <w:rPr>
            <w:rFonts w:ascii="Times New Roman" w:eastAsia="Arial" w:hAnsi="Times New Roman" w:cs="Times New Roman"/>
            <w:color w:val="262626"/>
            <w:spacing w:val="43"/>
            <w:sz w:val="24"/>
            <w:szCs w:val="24"/>
          </w:rPr>
          <w:delText xml:space="preserve"> </w:delText>
        </w:r>
        <w:r w:rsidR="00BC30C4" w:rsidRPr="00B42C82" w:rsidDel="00AD3A3D">
          <w:rPr>
            <w:rFonts w:ascii="Times New Roman" w:eastAsia="Arial" w:hAnsi="Times New Roman" w:cs="Times New Roman"/>
            <w:color w:val="262626"/>
            <w:sz w:val="24"/>
            <w:szCs w:val="24"/>
          </w:rPr>
          <w:delText>fees,</w:delText>
        </w:r>
        <w:r w:rsidR="00BC30C4" w:rsidRPr="00B42C82" w:rsidDel="00AD3A3D">
          <w:rPr>
            <w:rFonts w:ascii="Times New Roman" w:eastAsia="Arial" w:hAnsi="Times New Roman" w:cs="Times New Roman"/>
            <w:color w:val="262626"/>
            <w:spacing w:val="41"/>
            <w:sz w:val="24"/>
            <w:szCs w:val="24"/>
          </w:rPr>
          <w:delText xml:space="preserve"> </w:delText>
        </w:r>
        <w:r w:rsidR="00BC30C4" w:rsidRPr="00B42C82" w:rsidDel="00AD3A3D">
          <w:rPr>
            <w:rFonts w:ascii="Times New Roman" w:eastAsia="Arial" w:hAnsi="Times New Roman" w:cs="Times New Roman"/>
            <w:color w:val="262626"/>
            <w:sz w:val="24"/>
            <w:szCs w:val="24"/>
          </w:rPr>
          <w:delText>(d)</w:delText>
        </w:r>
        <w:r w:rsidR="00BC30C4" w:rsidRPr="00B42C82" w:rsidDel="00AD3A3D">
          <w:rPr>
            <w:rFonts w:ascii="Times New Roman" w:eastAsia="Arial" w:hAnsi="Times New Roman" w:cs="Times New Roman"/>
            <w:color w:val="262626"/>
            <w:spacing w:val="34"/>
            <w:sz w:val="24"/>
            <w:szCs w:val="24"/>
          </w:rPr>
          <w:delText xml:space="preserve"> </w:delText>
        </w:r>
        <w:r w:rsidR="00BC30C4" w:rsidRPr="00B42C82" w:rsidDel="00AD3A3D">
          <w:rPr>
            <w:rFonts w:ascii="Times New Roman" w:eastAsia="Arial" w:hAnsi="Times New Roman" w:cs="Times New Roman"/>
            <w:color w:val="262626"/>
            <w:sz w:val="24"/>
            <w:szCs w:val="24"/>
          </w:rPr>
          <w:delText>exit</w:delText>
        </w:r>
        <w:r w:rsidR="00BC30C4" w:rsidRPr="00B42C82" w:rsidDel="00AD3A3D">
          <w:rPr>
            <w:rFonts w:ascii="Times New Roman" w:eastAsia="Arial" w:hAnsi="Times New Roman" w:cs="Times New Roman"/>
            <w:color w:val="262626"/>
            <w:spacing w:val="38"/>
            <w:sz w:val="24"/>
            <w:szCs w:val="24"/>
          </w:rPr>
          <w:delText xml:space="preserve"> </w:delText>
        </w:r>
        <w:r w:rsidR="00BC30C4" w:rsidRPr="00B42C82" w:rsidDel="00AD3A3D">
          <w:rPr>
            <w:rFonts w:ascii="Times New Roman" w:eastAsia="Arial" w:hAnsi="Times New Roman" w:cs="Times New Roman"/>
            <w:color w:val="262626"/>
            <w:sz w:val="24"/>
            <w:szCs w:val="24"/>
          </w:rPr>
          <w:delText>fees,</w:delText>
        </w:r>
        <w:r w:rsidR="00BC30C4" w:rsidRPr="00B42C82" w:rsidDel="00AD3A3D">
          <w:rPr>
            <w:rFonts w:ascii="Times New Roman" w:eastAsia="Arial" w:hAnsi="Times New Roman" w:cs="Times New Roman"/>
            <w:color w:val="262626"/>
            <w:spacing w:val="42"/>
            <w:sz w:val="24"/>
            <w:szCs w:val="24"/>
          </w:rPr>
          <w:delText xml:space="preserve"> </w:delText>
        </w:r>
        <w:r w:rsidR="00BC30C4" w:rsidRPr="00B42C82" w:rsidDel="00AD3A3D">
          <w:rPr>
            <w:rFonts w:ascii="Times New Roman" w:eastAsia="Arial" w:hAnsi="Times New Roman" w:cs="Times New Roman"/>
            <w:color w:val="262626"/>
            <w:sz w:val="24"/>
            <w:szCs w:val="24"/>
          </w:rPr>
          <w:delText>or</w:delText>
        </w:r>
        <w:r w:rsidR="00BC30C4" w:rsidRPr="00B42C82" w:rsidDel="00AD3A3D">
          <w:rPr>
            <w:rFonts w:ascii="Times New Roman" w:eastAsia="Arial" w:hAnsi="Times New Roman" w:cs="Times New Roman"/>
            <w:color w:val="262626"/>
            <w:spacing w:val="30"/>
            <w:sz w:val="24"/>
            <w:szCs w:val="24"/>
          </w:rPr>
          <w:delText xml:space="preserve"> </w:delText>
        </w:r>
        <w:r w:rsidR="00BC30C4" w:rsidRPr="00B42C82" w:rsidDel="00AD3A3D">
          <w:rPr>
            <w:rFonts w:ascii="Times New Roman" w:eastAsia="Arial" w:hAnsi="Times New Roman" w:cs="Times New Roman"/>
            <w:color w:val="262626"/>
            <w:sz w:val="24"/>
            <w:szCs w:val="24"/>
          </w:rPr>
          <w:delText>(e)</w:delText>
        </w:r>
        <w:r w:rsidR="00BC30C4" w:rsidRPr="00B42C82" w:rsidDel="00AD3A3D">
          <w:rPr>
            <w:rFonts w:ascii="Times New Roman" w:eastAsia="Arial" w:hAnsi="Times New Roman" w:cs="Times New Roman"/>
            <w:color w:val="262626"/>
            <w:spacing w:val="33"/>
            <w:sz w:val="24"/>
            <w:szCs w:val="24"/>
          </w:rPr>
          <w:delText xml:space="preserve"> </w:delText>
        </w:r>
        <w:r w:rsidR="00BC30C4" w:rsidRPr="00B42C82" w:rsidDel="00AD3A3D">
          <w:rPr>
            <w:rFonts w:ascii="Times New Roman" w:eastAsia="Arial" w:hAnsi="Times New Roman" w:cs="Times New Roman"/>
            <w:color w:val="262626"/>
            <w:sz w:val="24"/>
            <w:szCs w:val="24"/>
          </w:rPr>
          <w:delText>other</w:delText>
        </w:r>
        <w:r w:rsidR="00BC30C4" w:rsidRPr="00B42C82" w:rsidDel="00AD3A3D">
          <w:rPr>
            <w:rFonts w:ascii="Times New Roman" w:eastAsia="Arial" w:hAnsi="Times New Roman" w:cs="Times New Roman"/>
            <w:color w:val="262626"/>
            <w:spacing w:val="37"/>
            <w:sz w:val="24"/>
            <w:szCs w:val="24"/>
          </w:rPr>
          <w:delText xml:space="preserve"> </w:delText>
        </w:r>
        <w:r w:rsidR="00BC30C4" w:rsidRPr="00B42C82" w:rsidDel="00AD3A3D">
          <w:rPr>
            <w:rFonts w:ascii="Times New Roman" w:eastAsia="Arial" w:hAnsi="Times New Roman" w:cs="Times New Roman"/>
            <w:color w:val="262626"/>
            <w:sz w:val="24"/>
            <w:szCs w:val="24"/>
          </w:rPr>
          <w:delText>fees</w:delText>
        </w:r>
        <w:r w:rsidR="00BC30C4" w:rsidRPr="00B42C82" w:rsidDel="00AD3A3D">
          <w:rPr>
            <w:rFonts w:ascii="Times New Roman" w:eastAsia="Arial" w:hAnsi="Times New Roman" w:cs="Times New Roman"/>
            <w:color w:val="262626"/>
            <w:spacing w:val="38"/>
            <w:sz w:val="24"/>
            <w:szCs w:val="24"/>
          </w:rPr>
          <w:delText xml:space="preserve"> </w:delText>
        </w:r>
        <w:r w:rsidR="00BC30C4" w:rsidRPr="00B42C82" w:rsidDel="00AD3A3D">
          <w:rPr>
            <w:rFonts w:ascii="Times New Roman" w:eastAsia="Arial" w:hAnsi="Times New Roman" w:cs="Times New Roman"/>
            <w:color w:val="262626"/>
            <w:sz w:val="24"/>
            <w:szCs w:val="24"/>
          </w:rPr>
          <w:delText>or</w:delText>
        </w:r>
        <w:r w:rsidR="00BC30C4" w:rsidRPr="00B42C82" w:rsidDel="00AD3A3D">
          <w:rPr>
            <w:rFonts w:ascii="Times New Roman" w:eastAsia="Arial" w:hAnsi="Times New Roman" w:cs="Times New Roman"/>
            <w:color w:val="262626"/>
            <w:spacing w:val="23"/>
            <w:sz w:val="24"/>
            <w:szCs w:val="24"/>
          </w:rPr>
          <w:delText xml:space="preserve"> </w:delText>
        </w:r>
        <w:r w:rsidR="00BC30C4" w:rsidRPr="00B42C82" w:rsidDel="00AD3A3D">
          <w:rPr>
            <w:rFonts w:ascii="Times New Roman" w:eastAsia="Arial" w:hAnsi="Times New Roman" w:cs="Times New Roman"/>
            <w:color w:val="262626"/>
            <w:sz w:val="24"/>
            <w:szCs w:val="24"/>
          </w:rPr>
          <w:delText>interest</w:delText>
        </w:r>
        <w:r w:rsidR="00BC30C4" w:rsidRPr="00B42C82" w:rsidDel="00AD3A3D">
          <w:rPr>
            <w:rFonts w:ascii="Times New Roman" w:eastAsia="Arial" w:hAnsi="Times New Roman" w:cs="Times New Roman"/>
            <w:color w:val="262626"/>
            <w:spacing w:val="40"/>
            <w:sz w:val="24"/>
            <w:szCs w:val="24"/>
          </w:rPr>
          <w:delText xml:space="preserve"> </w:delText>
        </w:r>
        <w:r w:rsidR="00BC30C4" w:rsidRPr="00B42C82" w:rsidDel="00AD3A3D">
          <w:rPr>
            <w:rFonts w:ascii="Times New Roman" w:eastAsia="Arial" w:hAnsi="Times New Roman" w:cs="Times New Roman"/>
            <w:color w:val="262626"/>
            <w:sz w:val="24"/>
            <w:szCs w:val="24"/>
          </w:rPr>
          <w:delText>earned</w:delText>
        </w:r>
        <w:r w:rsidR="00BC30C4" w:rsidRPr="00B42C82" w:rsidDel="00AD3A3D">
          <w:rPr>
            <w:rFonts w:ascii="Times New Roman" w:eastAsia="Arial" w:hAnsi="Times New Roman" w:cs="Times New Roman"/>
            <w:color w:val="262626"/>
            <w:spacing w:val="46"/>
            <w:sz w:val="24"/>
            <w:szCs w:val="24"/>
          </w:rPr>
          <w:delText xml:space="preserve"> </w:delText>
        </w:r>
        <w:r w:rsidR="00BC30C4" w:rsidRPr="00B42C82" w:rsidDel="00AD3A3D">
          <w:rPr>
            <w:rFonts w:ascii="Times New Roman" w:eastAsia="Arial" w:hAnsi="Times New Roman" w:cs="Times New Roman"/>
            <w:color w:val="262626"/>
            <w:sz w:val="24"/>
            <w:szCs w:val="24"/>
          </w:rPr>
          <w:delText>under</w:delText>
        </w:r>
        <w:r w:rsidR="00BC30C4" w:rsidRPr="00B42C82" w:rsidDel="00AD3A3D">
          <w:rPr>
            <w:rFonts w:ascii="Times New Roman" w:eastAsia="Arial" w:hAnsi="Times New Roman" w:cs="Times New Roman"/>
            <w:color w:val="262626"/>
            <w:spacing w:val="31"/>
            <w:sz w:val="24"/>
            <w:szCs w:val="24"/>
          </w:rPr>
          <w:delText xml:space="preserve"> </w:delText>
        </w:r>
        <w:r w:rsidR="00BC30C4" w:rsidRPr="00B42C82" w:rsidDel="00AD3A3D">
          <w:rPr>
            <w:rFonts w:ascii="Times New Roman" w:eastAsia="Arial" w:hAnsi="Times New Roman" w:cs="Times New Roman"/>
            <w:color w:val="262626"/>
            <w:w w:val="107"/>
            <w:sz w:val="24"/>
            <w:szCs w:val="24"/>
          </w:rPr>
          <w:delText>the</w:delText>
        </w:r>
        <w:r w:rsidR="00B42C82" w:rsidDel="00AD3A3D">
          <w:rPr>
            <w:rFonts w:ascii="Times New Roman" w:eastAsia="Arial" w:hAnsi="Times New Roman" w:cs="Times New Roman"/>
            <w:color w:val="262626"/>
            <w:w w:val="107"/>
            <w:sz w:val="24"/>
            <w:szCs w:val="24"/>
          </w:rPr>
          <w:delText xml:space="preserve"> </w:delText>
        </w:r>
        <w:r w:rsidR="00BC30C4" w:rsidRPr="00B42C82" w:rsidDel="00AD3A3D">
          <w:rPr>
            <w:rFonts w:ascii="Times New Roman" w:eastAsia="Arial" w:hAnsi="Times New Roman" w:cs="Times New Roman"/>
            <w:color w:val="262626"/>
            <w:sz w:val="24"/>
            <w:szCs w:val="24"/>
          </w:rPr>
          <w:delText>Loan</w:delText>
        </w:r>
        <w:r w:rsidR="00BC30C4" w:rsidRPr="00B42C82" w:rsidDel="00AD3A3D">
          <w:rPr>
            <w:rFonts w:ascii="Times New Roman" w:eastAsia="Arial" w:hAnsi="Times New Roman" w:cs="Times New Roman"/>
            <w:color w:val="262626"/>
            <w:spacing w:val="9"/>
            <w:sz w:val="24"/>
            <w:szCs w:val="24"/>
          </w:rPr>
          <w:delText xml:space="preserve"> </w:delText>
        </w:r>
        <w:r w:rsidR="00BC30C4" w:rsidRPr="00B42C82" w:rsidDel="00AD3A3D">
          <w:rPr>
            <w:rFonts w:ascii="Times New Roman" w:eastAsia="Arial" w:hAnsi="Times New Roman" w:cs="Times New Roman"/>
            <w:color w:val="262626"/>
            <w:sz w:val="24"/>
            <w:szCs w:val="24"/>
          </w:rPr>
          <w:delText>Agreement</w:delText>
        </w:r>
        <w:r w:rsidR="00BC30C4" w:rsidRPr="00B42C82" w:rsidDel="00AD3A3D">
          <w:rPr>
            <w:rFonts w:ascii="Times New Roman" w:eastAsia="Arial" w:hAnsi="Times New Roman" w:cs="Times New Roman"/>
            <w:color w:val="262626"/>
            <w:spacing w:val="32"/>
            <w:sz w:val="24"/>
            <w:szCs w:val="24"/>
          </w:rPr>
          <w:delText xml:space="preserve"> </w:delText>
        </w:r>
        <w:r w:rsidR="00BC30C4" w:rsidRPr="00B42C82" w:rsidDel="00AD3A3D">
          <w:rPr>
            <w:rFonts w:ascii="Times New Roman" w:eastAsia="Arial" w:hAnsi="Times New Roman" w:cs="Times New Roman"/>
            <w:color w:val="262626"/>
            <w:sz w:val="24"/>
            <w:szCs w:val="24"/>
          </w:rPr>
          <w:delText>aside</w:delText>
        </w:r>
        <w:r w:rsidR="00BC30C4" w:rsidRPr="00B42C82" w:rsidDel="00AD3A3D">
          <w:rPr>
            <w:rFonts w:ascii="Times New Roman" w:eastAsia="Arial" w:hAnsi="Times New Roman" w:cs="Times New Roman"/>
            <w:color w:val="262626"/>
            <w:spacing w:val="10"/>
            <w:sz w:val="24"/>
            <w:szCs w:val="24"/>
          </w:rPr>
          <w:delText xml:space="preserve"> </w:delText>
        </w:r>
        <w:r w:rsidR="00BC30C4" w:rsidRPr="00B42C82" w:rsidDel="00AD3A3D">
          <w:rPr>
            <w:rFonts w:ascii="Times New Roman" w:eastAsia="Arial" w:hAnsi="Times New Roman" w:cs="Times New Roman"/>
            <w:color w:val="262626"/>
            <w:sz w:val="24"/>
            <w:szCs w:val="24"/>
          </w:rPr>
          <w:delText>from</w:delText>
        </w:r>
        <w:r w:rsidR="00BC30C4" w:rsidRPr="00B42C82" w:rsidDel="00AD3A3D">
          <w:rPr>
            <w:rFonts w:ascii="Times New Roman" w:eastAsia="Arial" w:hAnsi="Times New Roman" w:cs="Times New Roman"/>
            <w:color w:val="262626"/>
            <w:spacing w:val="16"/>
            <w:sz w:val="24"/>
            <w:szCs w:val="24"/>
          </w:rPr>
          <w:delText xml:space="preserve"> </w:delText>
        </w:r>
        <w:r w:rsidR="00BC30C4" w:rsidRPr="00B42C82" w:rsidDel="00AD3A3D">
          <w:rPr>
            <w:rFonts w:ascii="Times New Roman" w:eastAsia="Arial" w:hAnsi="Times New Roman" w:cs="Times New Roman"/>
            <w:color w:val="262626"/>
            <w:sz w:val="24"/>
            <w:szCs w:val="24"/>
          </w:rPr>
          <w:delText>its</w:delText>
        </w:r>
        <w:r w:rsidR="00BC30C4" w:rsidRPr="00B42C82" w:rsidDel="00AD3A3D">
          <w:rPr>
            <w:rFonts w:ascii="Times New Roman" w:eastAsia="Arial" w:hAnsi="Times New Roman" w:cs="Times New Roman"/>
            <w:color w:val="262626"/>
            <w:spacing w:val="11"/>
            <w:sz w:val="24"/>
            <w:szCs w:val="24"/>
          </w:rPr>
          <w:delText xml:space="preserve"> </w:delText>
        </w:r>
        <w:r w:rsidR="00BC30C4" w:rsidRPr="00B42C82" w:rsidDel="00AD3A3D">
          <w:rPr>
            <w:rFonts w:ascii="Times New Roman" w:eastAsia="Arial" w:hAnsi="Times New Roman" w:cs="Times New Roman"/>
            <w:color w:val="262626"/>
            <w:sz w:val="24"/>
            <w:szCs w:val="24"/>
          </w:rPr>
          <w:delText>share</w:delText>
        </w:r>
        <w:r w:rsidR="00BC30C4" w:rsidRPr="00B42C82" w:rsidDel="00AD3A3D">
          <w:rPr>
            <w:rFonts w:ascii="Times New Roman" w:eastAsia="Arial" w:hAnsi="Times New Roman" w:cs="Times New Roman"/>
            <w:color w:val="262626"/>
            <w:spacing w:val="25"/>
            <w:sz w:val="24"/>
            <w:szCs w:val="24"/>
          </w:rPr>
          <w:delText xml:space="preserve"> </w:delText>
        </w:r>
        <w:r w:rsidR="00BC30C4" w:rsidRPr="00B42C82" w:rsidDel="00AD3A3D">
          <w:rPr>
            <w:rFonts w:ascii="Times New Roman" w:eastAsia="Arial" w:hAnsi="Times New Roman" w:cs="Times New Roman"/>
            <w:color w:val="262626"/>
            <w:sz w:val="24"/>
            <w:szCs w:val="24"/>
          </w:rPr>
          <w:delText>of</w:delText>
        </w:r>
        <w:r w:rsidR="00BC30C4" w:rsidRPr="00B42C82" w:rsidDel="00AD3A3D">
          <w:rPr>
            <w:rFonts w:ascii="Times New Roman" w:eastAsia="Arial" w:hAnsi="Times New Roman" w:cs="Times New Roman"/>
            <w:color w:val="262626"/>
            <w:spacing w:val="11"/>
            <w:sz w:val="24"/>
            <w:szCs w:val="24"/>
          </w:rPr>
          <w:delText xml:space="preserve"> </w:delText>
        </w:r>
        <w:r w:rsidR="00BC30C4" w:rsidRPr="00B42C82" w:rsidDel="00AD3A3D">
          <w:rPr>
            <w:rFonts w:ascii="Times New Roman" w:eastAsia="Arial" w:hAnsi="Times New Roman" w:cs="Times New Roman"/>
            <w:color w:val="262626"/>
            <w:sz w:val="24"/>
            <w:szCs w:val="24"/>
          </w:rPr>
          <w:delText>principal</w:delText>
        </w:r>
        <w:r w:rsidR="00BC30C4" w:rsidRPr="00B42C82" w:rsidDel="00AD3A3D">
          <w:rPr>
            <w:rFonts w:ascii="Times New Roman" w:eastAsia="Arial" w:hAnsi="Times New Roman" w:cs="Times New Roman"/>
            <w:color w:val="262626"/>
            <w:spacing w:val="19"/>
            <w:sz w:val="24"/>
            <w:szCs w:val="24"/>
          </w:rPr>
          <w:delText xml:space="preserve"> </w:delText>
        </w:r>
        <w:r w:rsidR="00B42C82" w:rsidRPr="00B42C82" w:rsidDel="00AD3A3D">
          <w:rPr>
            <w:rFonts w:ascii="Times New Roman" w:eastAsia="Arial" w:hAnsi="Times New Roman" w:cs="Times New Roman"/>
            <w:color w:val="262626"/>
            <w:sz w:val="24"/>
            <w:szCs w:val="24"/>
          </w:rPr>
          <w:delText>payment</w:delText>
        </w:r>
        <w:r w:rsidR="00B42C82" w:rsidRPr="00B42C82" w:rsidDel="00AD3A3D">
          <w:rPr>
            <w:rFonts w:ascii="Times New Roman" w:eastAsia="Arial" w:hAnsi="Times New Roman" w:cs="Times New Roman"/>
            <w:color w:val="262626"/>
            <w:spacing w:val="5"/>
            <w:sz w:val="24"/>
            <w:szCs w:val="24"/>
          </w:rPr>
          <w:delText>s</w:delText>
        </w:r>
        <w:r w:rsidR="00B42C82" w:rsidRPr="00B42C82" w:rsidDel="00AD3A3D">
          <w:rPr>
            <w:rFonts w:ascii="Times New Roman" w:eastAsia="Arial" w:hAnsi="Times New Roman" w:cs="Times New Roman"/>
            <w:color w:val="262626"/>
            <w:sz w:val="24"/>
            <w:szCs w:val="24"/>
          </w:rPr>
          <w:delText xml:space="preserve"> and</w:delText>
        </w:r>
        <w:r w:rsidR="00BC30C4" w:rsidRPr="00B42C82" w:rsidDel="00AD3A3D">
          <w:rPr>
            <w:rFonts w:ascii="Times New Roman" w:eastAsia="Arial" w:hAnsi="Times New Roman" w:cs="Times New Roman"/>
            <w:color w:val="262626"/>
            <w:spacing w:val="38"/>
            <w:sz w:val="24"/>
            <w:szCs w:val="24"/>
          </w:rPr>
          <w:delText xml:space="preserve"> </w:delText>
        </w:r>
        <w:r w:rsidR="00BC30C4" w:rsidRPr="00B42C82" w:rsidDel="00AD3A3D">
          <w:rPr>
            <w:rFonts w:ascii="Times New Roman" w:eastAsia="Arial" w:hAnsi="Times New Roman" w:cs="Times New Roman"/>
            <w:color w:val="262626"/>
            <w:sz w:val="24"/>
            <w:szCs w:val="24"/>
          </w:rPr>
          <w:delText>interest</w:delText>
        </w:r>
        <w:r w:rsidR="00BC30C4" w:rsidRPr="00B42C82" w:rsidDel="00AD3A3D">
          <w:rPr>
            <w:rFonts w:ascii="Times New Roman" w:eastAsia="Arial" w:hAnsi="Times New Roman" w:cs="Times New Roman"/>
            <w:color w:val="262626"/>
            <w:spacing w:val="21"/>
            <w:sz w:val="24"/>
            <w:szCs w:val="24"/>
          </w:rPr>
          <w:delText xml:space="preserve"> </w:delText>
        </w:r>
        <w:r w:rsidR="00BC30C4" w:rsidRPr="00B42C82" w:rsidDel="00AD3A3D">
          <w:rPr>
            <w:rFonts w:ascii="Times New Roman" w:eastAsia="Arial" w:hAnsi="Times New Roman" w:cs="Times New Roman"/>
            <w:color w:val="262626"/>
            <w:sz w:val="24"/>
            <w:szCs w:val="24"/>
          </w:rPr>
          <w:delText>on</w:delText>
        </w:r>
        <w:r w:rsidR="00BC30C4" w:rsidRPr="00B42C82" w:rsidDel="00AD3A3D">
          <w:rPr>
            <w:rFonts w:ascii="Times New Roman" w:eastAsia="Arial" w:hAnsi="Times New Roman" w:cs="Times New Roman"/>
            <w:color w:val="262626"/>
            <w:spacing w:val="7"/>
            <w:sz w:val="24"/>
            <w:szCs w:val="24"/>
          </w:rPr>
          <w:delText xml:space="preserve"> </w:delText>
        </w:r>
        <w:r w:rsidR="00BC30C4" w:rsidRPr="00B42C82" w:rsidDel="00AD3A3D">
          <w:rPr>
            <w:rFonts w:ascii="Times New Roman" w:eastAsia="Arial" w:hAnsi="Times New Roman" w:cs="Times New Roman"/>
            <w:color w:val="262626"/>
            <w:sz w:val="24"/>
            <w:szCs w:val="24"/>
          </w:rPr>
          <w:delText>the</w:delText>
        </w:r>
        <w:r w:rsidR="00BC30C4" w:rsidRPr="00B42C82" w:rsidDel="00AD3A3D">
          <w:rPr>
            <w:rFonts w:ascii="Times New Roman" w:eastAsia="Arial" w:hAnsi="Times New Roman" w:cs="Times New Roman"/>
            <w:color w:val="262626"/>
            <w:spacing w:val="13"/>
            <w:sz w:val="24"/>
            <w:szCs w:val="24"/>
          </w:rPr>
          <w:delText xml:space="preserve"> </w:delText>
        </w:r>
        <w:r w:rsidR="00BC30C4" w:rsidRPr="00B42C82" w:rsidDel="00AD3A3D">
          <w:rPr>
            <w:rFonts w:ascii="Times New Roman" w:eastAsia="Arial" w:hAnsi="Times New Roman" w:cs="Times New Roman"/>
            <w:color w:val="262626"/>
            <w:sz w:val="24"/>
            <w:szCs w:val="24"/>
          </w:rPr>
          <w:delText>Participation</w:delText>
        </w:r>
        <w:r w:rsidR="00BC30C4" w:rsidRPr="00B42C82" w:rsidDel="00AD3A3D">
          <w:rPr>
            <w:rFonts w:ascii="Times New Roman" w:eastAsia="Arial" w:hAnsi="Times New Roman" w:cs="Times New Roman"/>
            <w:color w:val="262626"/>
            <w:spacing w:val="27"/>
            <w:sz w:val="24"/>
            <w:szCs w:val="24"/>
          </w:rPr>
          <w:delText xml:space="preserve"> </w:delText>
        </w:r>
        <w:r w:rsidR="00BC30C4" w:rsidRPr="00B42C82" w:rsidDel="00AD3A3D">
          <w:rPr>
            <w:rFonts w:ascii="Times New Roman" w:eastAsia="Arial" w:hAnsi="Times New Roman" w:cs="Times New Roman"/>
            <w:color w:val="262626"/>
            <w:sz w:val="24"/>
            <w:szCs w:val="24"/>
          </w:rPr>
          <w:delText>at</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w w:val="104"/>
            <w:sz w:val="24"/>
            <w:szCs w:val="24"/>
          </w:rPr>
          <w:delText>the</w:delText>
        </w:r>
        <w:r w:rsidR="00B42C82" w:rsidDel="00AD3A3D">
          <w:rPr>
            <w:rFonts w:ascii="Times New Roman" w:eastAsia="Arial" w:hAnsi="Times New Roman" w:cs="Times New Roman"/>
            <w:color w:val="262626"/>
            <w:w w:val="104"/>
            <w:sz w:val="24"/>
            <w:szCs w:val="24"/>
          </w:rPr>
          <w:delText xml:space="preserve"> </w:delText>
        </w:r>
        <w:r w:rsidR="00BC30C4" w:rsidRPr="00B42C82" w:rsidDel="00AD3A3D">
          <w:rPr>
            <w:rFonts w:ascii="Times New Roman" w:eastAsia="Arial" w:hAnsi="Times New Roman" w:cs="Times New Roman"/>
            <w:color w:val="262626"/>
            <w:sz w:val="24"/>
            <w:szCs w:val="24"/>
          </w:rPr>
          <w:delText>Interest</w:delText>
        </w:r>
        <w:r w:rsidR="00BC30C4" w:rsidRPr="00B42C82" w:rsidDel="00AD3A3D">
          <w:rPr>
            <w:rFonts w:ascii="Times New Roman" w:eastAsia="Arial" w:hAnsi="Times New Roman" w:cs="Times New Roman"/>
            <w:color w:val="262626"/>
            <w:spacing w:val="11"/>
            <w:sz w:val="24"/>
            <w:szCs w:val="24"/>
          </w:rPr>
          <w:delText xml:space="preserve"> </w:delText>
        </w:r>
        <w:r w:rsidR="00BC30C4" w:rsidRPr="00B42C82" w:rsidDel="00AD3A3D">
          <w:rPr>
            <w:rFonts w:ascii="Times New Roman" w:eastAsia="Arial" w:hAnsi="Times New Roman" w:cs="Times New Roman"/>
            <w:color w:val="262626"/>
            <w:w w:val="103"/>
            <w:sz w:val="24"/>
            <w:szCs w:val="24"/>
          </w:rPr>
          <w:delText>Rat</w:delText>
        </w:r>
        <w:r w:rsidR="00BC30C4" w:rsidRPr="00B42C82" w:rsidDel="00AD3A3D">
          <w:rPr>
            <w:rFonts w:ascii="Times New Roman" w:eastAsia="Arial" w:hAnsi="Times New Roman" w:cs="Times New Roman"/>
            <w:color w:val="262626"/>
            <w:spacing w:val="-4"/>
            <w:w w:val="104"/>
            <w:sz w:val="24"/>
            <w:szCs w:val="24"/>
          </w:rPr>
          <w:delText>e</w:delText>
        </w:r>
        <w:r w:rsidR="00BC30C4" w:rsidRPr="00B42C82" w:rsidDel="00AD3A3D">
          <w:rPr>
            <w:rFonts w:ascii="Times New Roman" w:eastAsia="Arial" w:hAnsi="Times New Roman" w:cs="Times New Roman"/>
            <w:color w:val="575757"/>
            <w:w w:val="119"/>
            <w:sz w:val="24"/>
            <w:szCs w:val="24"/>
          </w:rPr>
          <w:delText>.</w:delText>
        </w:r>
      </w:del>
    </w:p>
    <w:p w:rsidR="00B0331C" w:rsidRPr="00B42C82" w:rsidRDefault="00B0331C" w:rsidP="00B42C82">
      <w:pPr>
        <w:spacing w:before="4" w:after="0" w:line="260" w:lineRule="exact"/>
        <w:rPr>
          <w:rFonts w:ascii="Times New Roman" w:hAnsi="Times New Roman" w:cs="Times New Roman"/>
          <w:sz w:val="24"/>
          <w:szCs w:val="24"/>
        </w:rPr>
      </w:pPr>
    </w:p>
    <w:p w:rsidR="00B0331C" w:rsidRPr="00B42C82" w:rsidRDefault="00BD2F64" w:rsidP="00B42C82">
      <w:pPr>
        <w:tabs>
          <w:tab w:val="left" w:pos="1480"/>
        </w:tabs>
        <w:spacing w:after="0" w:line="240" w:lineRule="auto"/>
        <w:rPr>
          <w:rFonts w:ascii="Times New Roman" w:eastAsia="Arial" w:hAnsi="Times New Roman" w:cs="Times New Roman"/>
          <w:sz w:val="24"/>
          <w:szCs w:val="24"/>
        </w:rPr>
      </w:pPr>
      <w:ins w:id="139" w:author="Jay" w:date="2017-03-20T17:11:00Z">
        <w:r>
          <w:rPr>
            <w:rFonts w:ascii="Times New Roman" w:eastAsia="Arial" w:hAnsi="Times New Roman" w:cs="Times New Roman"/>
            <w:color w:val="262626"/>
            <w:sz w:val="24"/>
            <w:szCs w:val="24"/>
          </w:rPr>
          <w:t>4</w:t>
        </w:r>
      </w:ins>
      <w:del w:id="140" w:author="Jay" w:date="2017-03-20T17:11:00Z">
        <w:r w:rsidR="00BC30C4" w:rsidRPr="00B42C82" w:rsidDel="00BD2F64">
          <w:rPr>
            <w:rFonts w:ascii="Times New Roman" w:eastAsia="Arial" w:hAnsi="Times New Roman" w:cs="Times New Roman"/>
            <w:color w:val="262626"/>
            <w:sz w:val="24"/>
            <w:szCs w:val="24"/>
          </w:rPr>
          <w:delText>5</w:delText>
        </w:r>
      </w:del>
      <w:r w:rsidR="00BC30C4" w:rsidRPr="00B42C82">
        <w:rPr>
          <w:rFonts w:ascii="Times New Roman" w:eastAsia="Arial" w:hAnsi="Times New Roman" w:cs="Times New Roman"/>
          <w:color w:val="262626"/>
          <w:sz w:val="24"/>
          <w:szCs w:val="24"/>
        </w:rPr>
        <w:t>.</w:t>
      </w:r>
      <w:r w:rsidR="00BC30C4" w:rsidRPr="00B42C82">
        <w:rPr>
          <w:rFonts w:ascii="Times New Roman" w:eastAsia="Arial" w:hAnsi="Times New Roman" w:cs="Times New Roman"/>
          <w:color w:val="262626"/>
          <w:sz w:val="24"/>
          <w:szCs w:val="24"/>
        </w:rPr>
        <w:tab/>
      </w:r>
      <w:r w:rsidR="00BC30C4" w:rsidRPr="00B42C82">
        <w:rPr>
          <w:rFonts w:ascii="Times New Roman" w:eastAsia="Arial" w:hAnsi="Times New Roman" w:cs="Times New Roman"/>
          <w:color w:val="262626"/>
          <w:sz w:val="24"/>
          <w:szCs w:val="24"/>
          <w:u w:val="single" w:color="000000"/>
        </w:rPr>
        <w:t>Collections,</w:t>
      </w:r>
      <w:r w:rsidR="00BC30C4" w:rsidRPr="00B42C82">
        <w:rPr>
          <w:rFonts w:ascii="Times New Roman" w:eastAsia="Arial" w:hAnsi="Times New Roman" w:cs="Times New Roman"/>
          <w:color w:val="262626"/>
          <w:spacing w:val="16"/>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Disbursements</w:t>
      </w:r>
      <w:r w:rsidR="00BC30C4" w:rsidRPr="00B42C82">
        <w:rPr>
          <w:rFonts w:ascii="Times New Roman" w:eastAsia="Arial" w:hAnsi="Times New Roman" w:cs="Times New Roman"/>
          <w:color w:val="262626"/>
          <w:spacing w:val="41"/>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to</w:t>
      </w:r>
      <w:r w:rsidR="00BC30C4" w:rsidRPr="00B42C82">
        <w:rPr>
          <w:rFonts w:ascii="Times New Roman" w:eastAsia="Arial" w:hAnsi="Times New Roman" w:cs="Times New Roman"/>
          <w:color w:val="262626"/>
          <w:spacing w:val="7"/>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the</w:t>
      </w:r>
      <w:r w:rsidR="00BC30C4" w:rsidRPr="00B42C82">
        <w:rPr>
          <w:rFonts w:ascii="Times New Roman" w:eastAsia="Arial" w:hAnsi="Times New Roman" w:cs="Times New Roman"/>
          <w:color w:val="262626"/>
          <w:spacing w:val="13"/>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Participating</w:t>
      </w:r>
      <w:r w:rsidR="00BC30C4" w:rsidRPr="00B42C82">
        <w:rPr>
          <w:rFonts w:ascii="Times New Roman" w:eastAsia="Arial" w:hAnsi="Times New Roman" w:cs="Times New Roman"/>
          <w:color w:val="262626"/>
          <w:spacing w:val="35"/>
          <w:sz w:val="24"/>
          <w:szCs w:val="24"/>
          <w:u w:val="single" w:color="000000"/>
        </w:rPr>
        <w:t xml:space="preserve"> </w:t>
      </w:r>
      <w:r w:rsidR="00BC30C4" w:rsidRPr="00B42C82">
        <w:rPr>
          <w:rFonts w:ascii="Times New Roman" w:eastAsia="Arial" w:hAnsi="Times New Roman" w:cs="Times New Roman"/>
          <w:color w:val="262626"/>
          <w:w w:val="101"/>
          <w:sz w:val="24"/>
          <w:szCs w:val="24"/>
          <w:u w:val="single" w:color="000000"/>
        </w:rPr>
        <w:t>Entity.</w:t>
      </w:r>
    </w:p>
    <w:p w:rsidR="00B0331C" w:rsidRPr="00B42C82" w:rsidRDefault="00B0331C" w:rsidP="00B42C82">
      <w:pPr>
        <w:spacing w:before="9" w:after="0" w:line="260" w:lineRule="exact"/>
        <w:rPr>
          <w:rFonts w:ascii="Times New Roman" w:hAnsi="Times New Roman" w:cs="Times New Roman"/>
          <w:sz w:val="24"/>
          <w:szCs w:val="24"/>
        </w:rPr>
      </w:pPr>
    </w:p>
    <w:p w:rsidR="00B0331C" w:rsidRPr="00B42C82" w:rsidRDefault="00BD2F64" w:rsidP="00B42C82">
      <w:pPr>
        <w:spacing w:after="0" w:line="253" w:lineRule="auto"/>
        <w:ind w:firstLine="1378"/>
        <w:jc w:val="both"/>
        <w:rPr>
          <w:rFonts w:ascii="Times New Roman" w:eastAsia="Arial" w:hAnsi="Times New Roman" w:cs="Times New Roman"/>
          <w:sz w:val="24"/>
          <w:szCs w:val="24"/>
        </w:rPr>
      </w:pPr>
      <w:ins w:id="141" w:author="Jay" w:date="2017-03-20T17:11:00Z">
        <w:r>
          <w:rPr>
            <w:rFonts w:ascii="Times New Roman" w:eastAsia="Arial" w:hAnsi="Times New Roman" w:cs="Times New Roman"/>
            <w:color w:val="262626"/>
            <w:sz w:val="24"/>
            <w:szCs w:val="24"/>
          </w:rPr>
          <w:t>4</w:t>
        </w:r>
      </w:ins>
      <w:del w:id="142" w:author="Jay" w:date="2017-03-20T17:11:00Z">
        <w:r w:rsidR="00BC30C4" w:rsidRPr="00B42C82" w:rsidDel="00BD2F64">
          <w:rPr>
            <w:rFonts w:ascii="Times New Roman" w:eastAsia="Arial" w:hAnsi="Times New Roman" w:cs="Times New Roman"/>
            <w:color w:val="262626"/>
            <w:sz w:val="24"/>
            <w:szCs w:val="24"/>
          </w:rPr>
          <w:delText>5</w:delText>
        </w:r>
      </w:del>
      <w:r w:rsidR="00BC30C4" w:rsidRPr="00B42C82">
        <w:rPr>
          <w:rFonts w:ascii="Times New Roman" w:eastAsia="Arial" w:hAnsi="Times New Roman" w:cs="Times New Roman"/>
          <w:color w:val="262626"/>
          <w:sz w:val="24"/>
          <w:szCs w:val="24"/>
        </w:rPr>
        <w:t xml:space="preserve">.1      </w:t>
      </w:r>
      <w:r w:rsidR="00BC30C4" w:rsidRPr="00B42C82">
        <w:rPr>
          <w:rFonts w:ascii="Times New Roman" w:eastAsia="Arial" w:hAnsi="Times New Roman" w:cs="Times New Roman"/>
          <w:color w:val="262626"/>
          <w:spacing w:val="27"/>
          <w:sz w:val="24"/>
          <w:szCs w:val="24"/>
        </w:rPr>
        <w:t xml:space="preserve"> </w:t>
      </w:r>
      <w:r w:rsidR="00BC30C4" w:rsidRPr="00B42C82">
        <w:rPr>
          <w:rFonts w:ascii="Times New Roman" w:eastAsia="Arial" w:hAnsi="Times New Roman" w:cs="Times New Roman"/>
          <w:color w:val="262626"/>
          <w:sz w:val="24"/>
          <w:szCs w:val="24"/>
          <w:u w:val="single" w:color="000000"/>
        </w:rPr>
        <w:t xml:space="preserve">Interest </w:t>
      </w:r>
      <w:r w:rsidR="00BC30C4" w:rsidRPr="00B42C82">
        <w:rPr>
          <w:rFonts w:ascii="Times New Roman" w:eastAsia="Arial" w:hAnsi="Times New Roman" w:cs="Times New Roman"/>
          <w:color w:val="262626"/>
          <w:spacing w:val="19"/>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 xml:space="preserve">Earned </w:t>
      </w:r>
      <w:r w:rsidR="00BC30C4" w:rsidRPr="00B42C82">
        <w:rPr>
          <w:rFonts w:ascii="Times New Roman" w:eastAsia="Arial" w:hAnsi="Times New Roman" w:cs="Times New Roman"/>
          <w:color w:val="262626"/>
          <w:spacing w:val="19"/>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 xml:space="preserve">by </w:t>
      </w:r>
      <w:r w:rsidR="00BC30C4" w:rsidRPr="00B42C82">
        <w:rPr>
          <w:rFonts w:ascii="Times New Roman" w:eastAsia="Arial" w:hAnsi="Times New Roman" w:cs="Times New Roman"/>
          <w:color w:val="262626"/>
          <w:spacing w:val="10"/>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 xml:space="preserve">the </w:t>
      </w:r>
      <w:r w:rsidR="00BC30C4" w:rsidRPr="00B42C82">
        <w:rPr>
          <w:rFonts w:ascii="Times New Roman" w:eastAsia="Arial" w:hAnsi="Times New Roman" w:cs="Times New Roman"/>
          <w:color w:val="262626"/>
          <w:spacing w:val="16"/>
          <w:sz w:val="24"/>
          <w:szCs w:val="24"/>
          <w:u w:val="single" w:color="000000"/>
        </w:rPr>
        <w:t xml:space="preserve"> </w:t>
      </w:r>
      <w:r w:rsidR="00B42C82" w:rsidRPr="00B42C82">
        <w:rPr>
          <w:rFonts w:ascii="Times New Roman" w:eastAsia="Arial" w:hAnsi="Times New Roman" w:cs="Times New Roman"/>
          <w:color w:val="262626"/>
          <w:sz w:val="24"/>
          <w:szCs w:val="24"/>
          <w:u w:val="single" w:color="000000"/>
        </w:rPr>
        <w:t>Participati</w:t>
      </w:r>
      <w:r w:rsidR="00B42C82" w:rsidRPr="00B42C82">
        <w:rPr>
          <w:rFonts w:ascii="Times New Roman" w:eastAsia="Arial" w:hAnsi="Times New Roman" w:cs="Times New Roman"/>
          <w:color w:val="262626"/>
          <w:spacing w:val="-9"/>
          <w:sz w:val="24"/>
          <w:szCs w:val="24"/>
          <w:u w:val="single" w:color="000000"/>
        </w:rPr>
        <w:t>n</w:t>
      </w:r>
      <w:r w:rsidR="00B42C82" w:rsidRPr="00B42C82">
        <w:rPr>
          <w:rFonts w:ascii="Times New Roman" w:eastAsia="Arial" w:hAnsi="Times New Roman" w:cs="Times New Roman"/>
          <w:color w:val="575757"/>
          <w:sz w:val="24"/>
          <w:szCs w:val="24"/>
          <w:u w:val="single" w:color="000000"/>
        </w:rPr>
        <w:t>g</w:t>
      </w:r>
      <w:r w:rsidR="00BC30C4" w:rsidRPr="00B42C82">
        <w:rPr>
          <w:rFonts w:ascii="Times New Roman" w:eastAsia="Arial" w:hAnsi="Times New Roman" w:cs="Times New Roman"/>
          <w:color w:val="575757"/>
          <w:sz w:val="24"/>
          <w:szCs w:val="24"/>
          <w:u w:val="single" w:color="000000"/>
        </w:rPr>
        <w:t xml:space="preserve"> </w:t>
      </w:r>
      <w:r w:rsidR="00BC30C4" w:rsidRPr="00B42C82">
        <w:rPr>
          <w:rFonts w:ascii="Times New Roman" w:eastAsia="Arial" w:hAnsi="Times New Roman" w:cs="Times New Roman"/>
          <w:color w:val="575757"/>
          <w:spacing w:val="45"/>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Entity.</w:t>
      </w:r>
      <w:r w:rsidR="00BC30C4" w:rsidRPr="00B42C82">
        <w:rPr>
          <w:rFonts w:ascii="Times New Roman" w:eastAsia="Arial" w:hAnsi="Times New Roman" w:cs="Times New Roman"/>
          <w:color w:val="262626"/>
          <w:sz w:val="24"/>
          <w:szCs w:val="24"/>
        </w:rPr>
        <w:t xml:space="preserve">  </w:t>
      </w:r>
      <w:r w:rsidR="00BC30C4" w:rsidRPr="00B42C82">
        <w:rPr>
          <w:rFonts w:ascii="Times New Roman" w:eastAsia="Arial" w:hAnsi="Times New Roman" w:cs="Times New Roman"/>
          <w:color w:val="262626"/>
          <w:spacing w:val="46"/>
          <w:sz w:val="24"/>
          <w:szCs w:val="24"/>
        </w:rPr>
        <w:t xml:space="preserve"> </w:t>
      </w:r>
      <w:r w:rsidR="00BC30C4" w:rsidRPr="00B42C82">
        <w:rPr>
          <w:rFonts w:ascii="Times New Roman" w:eastAsia="Arial" w:hAnsi="Times New Roman" w:cs="Times New Roman"/>
          <w:color w:val="262626"/>
          <w:sz w:val="24"/>
          <w:szCs w:val="24"/>
        </w:rPr>
        <w:t xml:space="preserve">After </w:t>
      </w:r>
      <w:r w:rsidR="00BC30C4" w:rsidRPr="00B42C82">
        <w:rPr>
          <w:rFonts w:ascii="Times New Roman" w:eastAsia="Arial" w:hAnsi="Times New Roman" w:cs="Times New Roman"/>
          <w:color w:val="262626"/>
          <w:spacing w:val="13"/>
          <w:sz w:val="24"/>
          <w:szCs w:val="24"/>
        </w:rPr>
        <w:t xml:space="preserve"> </w:t>
      </w:r>
      <w:r w:rsidR="00BC30C4" w:rsidRPr="00B42C82">
        <w:rPr>
          <w:rFonts w:ascii="Times New Roman" w:eastAsia="Arial" w:hAnsi="Times New Roman" w:cs="Times New Roman"/>
          <w:color w:val="262626"/>
          <w:sz w:val="24"/>
          <w:szCs w:val="24"/>
        </w:rPr>
        <w:t xml:space="preserve">the </w:t>
      </w:r>
      <w:r w:rsidR="00BC30C4" w:rsidRPr="00B42C82">
        <w:rPr>
          <w:rFonts w:ascii="Times New Roman" w:eastAsia="Arial" w:hAnsi="Times New Roman" w:cs="Times New Roman"/>
          <w:color w:val="262626"/>
          <w:spacing w:val="10"/>
          <w:sz w:val="24"/>
          <w:szCs w:val="24"/>
        </w:rPr>
        <w:t xml:space="preserve"> </w:t>
      </w:r>
      <w:r w:rsidR="00BC30C4" w:rsidRPr="00B42C82">
        <w:rPr>
          <w:rFonts w:ascii="Times New Roman" w:eastAsia="Arial" w:hAnsi="Times New Roman" w:cs="Times New Roman"/>
          <w:color w:val="262626"/>
          <w:sz w:val="24"/>
          <w:szCs w:val="24"/>
        </w:rPr>
        <w:t xml:space="preserve">purchase </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 xml:space="preserve">by </w:t>
      </w:r>
      <w:r w:rsidR="00BC30C4" w:rsidRPr="00B42C82">
        <w:rPr>
          <w:rFonts w:ascii="Times New Roman" w:eastAsia="Arial" w:hAnsi="Times New Roman" w:cs="Times New Roman"/>
          <w:color w:val="262626"/>
          <w:spacing w:val="4"/>
          <w:sz w:val="24"/>
          <w:szCs w:val="24"/>
        </w:rPr>
        <w:t xml:space="preserve"> </w:t>
      </w:r>
      <w:r w:rsidR="00BC30C4" w:rsidRPr="00B42C82">
        <w:rPr>
          <w:rFonts w:ascii="Times New Roman" w:eastAsia="Arial" w:hAnsi="Times New Roman" w:cs="Times New Roman"/>
          <w:color w:val="262626"/>
          <w:w w:val="104"/>
          <w:sz w:val="24"/>
          <w:szCs w:val="24"/>
        </w:rPr>
        <w:t xml:space="preserve">the </w:t>
      </w:r>
      <w:r w:rsidR="00BC30C4" w:rsidRPr="00B42C82">
        <w:rPr>
          <w:rFonts w:ascii="Times New Roman" w:eastAsia="Arial" w:hAnsi="Times New Roman" w:cs="Times New Roman"/>
          <w:color w:val="262626"/>
          <w:sz w:val="24"/>
          <w:szCs w:val="24"/>
        </w:rPr>
        <w:t>Participating</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Entity</w:t>
      </w:r>
      <w:r w:rsidR="00BC30C4" w:rsidRPr="00B42C82">
        <w:rPr>
          <w:rFonts w:ascii="Times New Roman" w:eastAsia="Arial" w:hAnsi="Times New Roman" w:cs="Times New Roman"/>
          <w:color w:val="262626"/>
          <w:spacing w:val="19"/>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7"/>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8"/>
          <w:sz w:val="24"/>
          <w:szCs w:val="24"/>
        </w:rPr>
        <w:t xml:space="preserve"> </w:t>
      </w:r>
      <w:r w:rsidR="00BC30C4" w:rsidRPr="00B42C82">
        <w:rPr>
          <w:rFonts w:ascii="Times New Roman" w:eastAsia="Arial" w:hAnsi="Times New Roman" w:cs="Times New Roman"/>
          <w:color w:val="262626"/>
          <w:sz w:val="24"/>
          <w:szCs w:val="24"/>
        </w:rPr>
        <w:t>Participation,</w:t>
      </w:r>
      <w:r w:rsidR="00BC30C4" w:rsidRPr="00B42C82">
        <w:rPr>
          <w:rFonts w:ascii="Times New Roman" w:eastAsia="Arial" w:hAnsi="Times New Roman" w:cs="Times New Roman"/>
          <w:color w:val="262626"/>
          <w:spacing w:val="25"/>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8"/>
          <w:sz w:val="24"/>
          <w:szCs w:val="24"/>
        </w:rPr>
        <w:t xml:space="preserve"> </w:t>
      </w:r>
      <w:r w:rsidR="00BC30C4" w:rsidRPr="00B42C82">
        <w:rPr>
          <w:rFonts w:ascii="Times New Roman" w:eastAsia="Arial" w:hAnsi="Times New Roman" w:cs="Times New Roman"/>
          <w:color w:val="262626"/>
          <w:sz w:val="24"/>
          <w:szCs w:val="24"/>
        </w:rPr>
        <w:t>Participating</w:t>
      </w:r>
      <w:r w:rsidR="00BC30C4" w:rsidRPr="00B42C82">
        <w:rPr>
          <w:rFonts w:ascii="Times New Roman" w:eastAsia="Arial" w:hAnsi="Times New Roman" w:cs="Times New Roman"/>
          <w:color w:val="262626"/>
          <w:spacing w:val="44"/>
          <w:sz w:val="24"/>
          <w:szCs w:val="24"/>
        </w:rPr>
        <w:t xml:space="preserve"> </w:t>
      </w:r>
      <w:r w:rsidR="00BC30C4" w:rsidRPr="00B42C82">
        <w:rPr>
          <w:rFonts w:ascii="Times New Roman" w:eastAsia="Arial" w:hAnsi="Times New Roman" w:cs="Times New Roman"/>
          <w:color w:val="262626"/>
          <w:sz w:val="24"/>
          <w:szCs w:val="24"/>
        </w:rPr>
        <w:t>E</w:t>
      </w:r>
      <w:r w:rsidR="00BC30C4" w:rsidRPr="00B42C82">
        <w:rPr>
          <w:rFonts w:ascii="Times New Roman" w:eastAsia="Arial" w:hAnsi="Times New Roman" w:cs="Times New Roman"/>
          <w:color w:val="262626"/>
          <w:spacing w:val="-4"/>
          <w:sz w:val="24"/>
          <w:szCs w:val="24"/>
        </w:rPr>
        <w:t>n</w:t>
      </w:r>
      <w:r w:rsidR="00BC30C4" w:rsidRPr="00B42C82">
        <w:rPr>
          <w:rFonts w:ascii="Times New Roman" w:eastAsia="Arial" w:hAnsi="Times New Roman" w:cs="Times New Roman"/>
          <w:color w:val="575757"/>
          <w:spacing w:val="5"/>
          <w:sz w:val="24"/>
          <w:szCs w:val="24"/>
        </w:rPr>
        <w:t>t</w:t>
      </w:r>
      <w:r w:rsidR="00BC30C4" w:rsidRPr="00B42C82">
        <w:rPr>
          <w:rFonts w:ascii="Times New Roman" w:eastAsia="Arial" w:hAnsi="Times New Roman" w:cs="Times New Roman"/>
          <w:color w:val="262626"/>
          <w:sz w:val="24"/>
          <w:szCs w:val="24"/>
        </w:rPr>
        <w:t>ity</w:t>
      </w:r>
      <w:r w:rsidR="00BC30C4" w:rsidRPr="00B42C82">
        <w:rPr>
          <w:rFonts w:ascii="Times New Roman" w:eastAsia="Arial" w:hAnsi="Times New Roman" w:cs="Times New Roman"/>
          <w:color w:val="262626"/>
          <w:spacing w:val="19"/>
          <w:sz w:val="24"/>
          <w:szCs w:val="24"/>
        </w:rPr>
        <w:t xml:space="preserve"> </w:t>
      </w:r>
      <w:r w:rsidR="00BC30C4" w:rsidRPr="00B42C82">
        <w:rPr>
          <w:rFonts w:ascii="Times New Roman" w:eastAsia="Arial" w:hAnsi="Times New Roman" w:cs="Times New Roman"/>
          <w:color w:val="262626"/>
          <w:sz w:val="24"/>
          <w:szCs w:val="24"/>
        </w:rPr>
        <w:t>will</w:t>
      </w:r>
      <w:r w:rsidR="00BC30C4" w:rsidRPr="00B42C82">
        <w:rPr>
          <w:rFonts w:ascii="Times New Roman" w:eastAsia="Arial" w:hAnsi="Times New Roman" w:cs="Times New Roman"/>
          <w:color w:val="262626"/>
          <w:spacing w:val="4"/>
          <w:sz w:val="24"/>
          <w:szCs w:val="24"/>
        </w:rPr>
        <w:t xml:space="preserve"> </w:t>
      </w:r>
      <w:r w:rsidR="00BC30C4" w:rsidRPr="00B42C82">
        <w:rPr>
          <w:rFonts w:ascii="Times New Roman" w:eastAsia="Arial" w:hAnsi="Times New Roman" w:cs="Times New Roman"/>
          <w:color w:val="262626"/>
          <w:sz w:val="24"/>
          <w:szCs w:val="24"/>
        </w:rPr>
        <w:t>earn</w:t>
      </w:r>
      <w:r w:rsidR="00BC30C4" w:rsidRPr="00B42C82">
        <w:rPr>
          <w:rFonts w:ascii="Times New Roman" w:eastAsia="Arial" w:hAnsi="Times New Roman" w:cs="Times New Roman"/>
          <w:color w:val="262626"/>
          <w:spacing w:val="18"/>
          <w:sz w:val="24"/>
          <w:szCs w:val="24"/>
        </w:rPr>
        <w:t xml:space="preserve"> </w:t>
      </w:r>
      <w:r w:rsidR="00BC30C4" w:rsidRPr="00B42C82">
        <w:rPr>
          <w:rFonts w:ascii="Times New Roman" w:eastAsia="Arial" w:hAnsi="Times New Roman" w:cs="Times New Roman"/>
          <w:color w:val="262626"/>
          <w:sz w:val="24"/>
          <w:szCs w:val="24"/>
        </w:rPr>
        <w:t>interest</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on</w:t>
      </w:r>
      <w:r w:rsidR="00BC30C4" w:rsidRPr="00B42C82">
        <w:rPr>
          <w:rFonts w:ascii="Times New Roman" w:eastAsia="Arial" w:hAnsi="Times New Roman" w:cs="Times New Roman"/>
          <w:color w:val="262626"/>
          <w:spacing w:val="8"/>
          <w:sz w:val="24"/>
          <w:szCs w:val="24"/>
        </w:rPr>
        <w:t xml:space="preserve"> </w:t>
      </w:r>
      <w:r w:rsidR="00BC30C4" w:rsidRPr="00B42C82">
        <w:rPr>
          <w:rFonts w:ascii="Times New Roman" w:eastAsia="Arial" w:hAnsi="Times New Roman" w:cs="Times New Roman"/>
          <w:color w:val="262626"/>
          <w:sz w:val="24"/>
          <w:szCs w:val="24"/>
        </w:rPr>
        <w:t>its</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w w:val="101"/>
          <w:sz w:val="24"/>
          <w:szCs w:val="24"/>
        </w:rPr>
        <w:t xml:space="preserve">Participation </w:t>
      </w:r>
      <w:r w:rsidR="00BC30C4" w:rsidRPr="00B42C82">
        <w:rPr>
          <w:rFonts w:ascii="Times New Roman" w:eastAsia="Arial" w:hAnsi="Times New Roman" w:cs="Times New Roman"/>
          <w:color w:val="262626"/>
          <w:sz w:val="24"/>
          <w:szCs w:val="24"/>
        </w:rPr>
        <w:t>at</w:t>
      </w:r>
      <w:r w:rsidR="00BC30C4" w:rsidRPr="00B42C82">
        <w:rPr>
          <w:rFonts w:ascii="Times New Roman" w:eastAsia="Arial" w:hAnsi="Times New Roman" w:cs="Times New Roman"/>
          <w:color w:val="262626"/>
          <w:spacing w:val="2"/>
          <w:sz w:val="24"/>
          <w:szCs w:val="24"/>
        </w:rPr>
        <w:t xml:space="preserve"> </w:t>
      </w:r>
      <w:r w:rsidR="00BC30C4" w:rsidRPr="00B42C82">
        <w:rPr>
          <w:rFonts w:ascii="Times New Roman" w:eastAsia="Arial" w:hAnsi="Times New Roman" w:cs="Times New Roman"/>
          <w:color w:val="262626"/>
          <w:sz w:val="24"/>
          <w:szCs w:val="24"/>
        </w:rPr>
        <w:t>a rate</w:t>
      </w:r>
      <w:r w:rsidR="00BC30C4" w:rsidRPr="00B42C82">
        <w:rPr>
          <w:rFonts w:ascii="Times New Roman" w:eastAsia="Arial" w:hAnsi="Times New Roman" w:cs="Times New Roman"/>
          <w:color w:val="262626"/>
          <w:spacing w:val="2"/>
          <w:sz w:val="24"/>
          <w:szCs w:val="24"/>
        </w:rPr>
        <w:t xml:space="preserve"> </w:t>
      </w:r>
      <w:r w:rsidR="00BC30C4" w:rsidRPr="00B42C82">
        <w:rPr>
          <w:rFonts w:ascii="Times New Roman" w:eastAsia="Arial" w:hAnsi="Times New Roman" w:cs="Times New Roman"/>
          <w:color w:val="262626"/>
          <w:sz w:val="24"/>
          <w:szCs w:val="24"/>
        </w:rPr>
        <w:t>equal</w:t>
      </w:r>
      <w:r w:rsidR="00BC30C4" w:rsidRPr="00B42C82">
        <w:rPr>
          <w:rFonts w:ascii="Times New Roman" w:eastAsia="Arial" w:hAnsi="Times New Roman" w:cs="Times New Roman"/>
          <w:color w:val="262626"/>
          <w:spacing w:val="11"/>
          <w:sz w:val="24"/>
          <w:szCs w:val="24"/>
        </w:rPr>
        <w:t xml:space="preserve"> </w:t>
      </w:r>
      <w:r w:rsidR="00BC30C4" w:rsidRPr="00B42C82">
        <w:rPr>
          <w:rFonts w:ascii="Times New Roman" w:eastAsia="Arial" w:hAnsi="Times New Roman" w:cs="Times New Roman"/>
          <w:color w:val="262626"/>
          <w:sz w:val="24"/>
          <w:szCs w:val="24"/>
        </w:rPr>
        <w:t>to</w:t>
      </w:r>
      <w:r w:rsidR="00BC30C4" w:rsidRPr="00B42C82">
        <w:rPr>
          <w:rFonts w:ascii="Times New Roman" w:eastAsia="Arial" w:hAnsi="Times New Roman" w:cs="Times New Roman"/>
          <w:color w:val="262626"/>
          <w:spacing w:val="2"/>
          <w:sz w:val="24"/>
          <w:szCs w:val="24"/>
        </w:rPr>
        <w:t xml:space="preserve"> </w:t>
      </w:r>
      <w:r w:rsidR="00BC30C4" w:rsidRPr="00B42C82">
        <w:rPr>
          <w:rFonts w:ascii="Times New Roman" w:eastAsia="Arial" w:hAnsi="Times New Roman" w:cs="Times New Roman"/>
          <w:color w:val="262626"/>
          <w:sz w:val="24"/>
          <w:szCs w:val="24"/>
        </w:rPr>
        <w:t>that</w:t>
      </w:r>
      <w:r w:rsidR="00BC30C4" w:rsidRPr="00B42C82">
        <w:rPr>
          <w:rFonts w:ascii="Times New Roman" w:eastAsia="Arial" w:hAnsi="Times New Roman" w:cs="Times New Roman"/>
          <w:color w:val="262626"/>
          <w:spacing w:val="3"/>
          <w:sz w:val="24"/>
          <w:szCs w:val="24"/>
        </w:rPr>
        <w:t xml:space="preserve"> </w:t>
      </w:r>
      <w:r w:rsidR="00BC30C4" w:rsidRPr="00B42C82">
        <w:rPr>
          <w:rFonts w:ascii="Times New Roman" w:eastAsia="Arial" w:hAnsi="Times New Roman" w:cs="Times New Roman"/>
          <w:color w:val="262626"/>
          <w:sz w:val="24"/>
          <w:szCs w:val="24"/>
        </w:rPr>
        <w:t>which</w:t>
      </w:r>
      <w:r w:rsidR="00BC30C4" w:rsidRPr="00B42C82">
        <w:rPr>
          <w:rFonts w:ascii="Times New Roman" w:eastAsia="Arial" w:hAnsi="Times New Roman" w:cs="Times New Roman"/>
          <w:color w:val="262626"/>
          <w:spacing w:val="10"/>
          <w:sz w:val="24"/>
          <w:szCs w:val="24"/>
        </w:rPr>
        <w:t xml:space="preserve"> </w:t>
      </w:r>
      <w:ins w:id="143" w:author="Jay" w:date="2017-03-20T16:13:00Z">
        <w:r w:rsidR="00AD3A3D">
          <w:rPr>
            <w:rFonts w:ascii="Times New Roman" w:eastAsia="Arial" w:hAnsi="Times New Roman" w:cs="Times New Roman"/>
            <w:color w:val="262626"/>
            <w:spacing w:val="10"/>
            <w:sz w:val="24"/>
            <w:szCs w:val="24"/>
          </w:rPr>
          <w:t xml:space="preserve">is set forth in the PSA with a Factoring Client </w:t>
        </w:r>
      </w:ins>
      <w:del w:id="144" w:author="Jay" w:date="2017-03-20T16:14:00Z">
        <w:r w:rsidR="00BC30C4" w:rsidRPr="00B42C82" w:rsidDel="00AD3A3D">
          <w:rPr>
            <w:rFonts w:ascii="Times New Roman" w:eastAsia="Arial" w:hAnsi="Times New Roman" w:cs="Times New Roman"/>
            <w:color w:val="262626"/>
            <w:sz w:val="24"/>
            <w:szCs w:val="24"/>
          </w:rPr>
          <w:delText>Borrower</w:delText>
        </w:r>
        <w:r w:rsidR="00BC30C4" w:rsidRPr="00B42C82" w:rsidDel="00AD3A3D">
          <w:rPr>
            <w:rFonts w:ascii="Times New Roman" w:eastAsia="Arial" w:hAnsi="Times New Roman" w:cs="Times New Roman"/>
            <w:color w:val="262626"/>
            <w:spacing w:val="9"/>
            <w:sz w:val="24"/>
            <w:szCs w:val="24"/>
          </w:rPr>
          <w:delText xml:space="preserve"> </w:delText>
        </w:r>
        <w:r w:rsidR="00BC30C4" w:rsidRPr="00B42C82" w:rsidDel="00AD3A3D">
          <w:rPr>
            <w:rFonts w:ascii="Times New Roman" w:eastAsia="Arial" w:hAnsi="Times New Roman" w:cs="Times New Roman"/>
            <w:color w:val="262626"/>
            <w:sz w:val="24"/>
            <w:szCs w:val="24"/>
          </w:rPr>
          <w:delText>is</w:delText>
        </w:r>
        <w:r w:rsidR="00BC30C4" w:rsidRPr="00B42C82" w:rsidDel="00AD3A3D">
          <w:rPr>
            <w:rFonts w:ascii="Times New Roman" w:eastAsia="Arial" w:hAnsi="Times New Roman" w:cs="Times New Roman"/>
            <w:color w:val="262626"/>
            <w:spacing w:val="9"/>
            <w:sz w:val="24"/>
            <w:szCs w:val="24"/>
          </w:rPr>
          <w:delText xml:space="preserve"> </w:delText>
        </w:r>
        <w:r w:rsidR="00BC30C4" w:rsidRPr="00B42C82" w:rsidDel="00AD3A3D">
          <w:rPr>
            <w:rFonts w:ascii="Times New Roman" w:eastAsia="Arial" w:hAnsi="Times New Roman" w:cs="Times New Roman"/>
            <w:color w:val="262626"/>
            <w:sz w:val="24"/>
            <w:szCs w:val="24"/>
          </w:rPr>
          <w:delText>obligated</w:delText>
        </w:r>
        <w:r w:rsidR="00BC30C4" w:rsidRPr="00B42C82" w:rsidDel="00AD3A3D">
          <w:rPr>
            <w:rFonts w:ascii="Times New Roman" w:eastAsia="Arial" w:hAnsi="Times New Roman" w:cs="Times New Roman"/>
            <w:color w:val="262626"/>
            <w:spacing w:val="22"/>
            <w:sz w:val="24"/>
            <w:szCs w:val="24"/>
          </w:rPr>
          <w:delText xml:space="preserve"> </w:delText>
        </w:r>
        <w:r w:rsidR="00BC30C4" w:rsidRPr="00B42C82" w:rsidDel="00AD3A3D">
          <w:rPr>
            <w:rFonts w:ascii="Times New Roman" w:eastAsia="Arial" w:hAnsi="Times New Roman" w:cs="Times New Roman"/>
            <w:color w:val="262626"/>
            <w:sz w:val="24"/>
            <w:szCs w:val="24"/>
          </w:rPr>
          <w:delText>to</w:delText>
        </w:r>
        <w:r w:rsidR="00BC30C4" w:rsidRPr="00B42C82" w:rsidDel="00AD3A3D">
          <w:rPr>
            <w:rFonts w:ascii="Times New Roman" w:eastAsia="Arial" w:hAnsi="Times New Roman" w:cs="Times New Roman"/>
            <w:color w:val="262626"/>
            <w:spacing w:val="7"/>
            <w:sz w:val="24"/>
            <w:szCs w:val="24"/>
          </w:rPr>
          <w:delText xml:space="preserve"> </w:delText>
        </w:r>
        <w:r w:rsidR="00BC30C4" w:rsidRPr="00B42C82" w:rsidDel="00AD3A3D">
          <w:rPr>
            <w:rFonts w:ascii="Times New Roman" w:eastAsia="Arial" w:hAnsi="Times New Roman" w:cs="Times New Roman"/>
            <w:color w:val="262626"/>
            <w:sz w:val="24"/>
            <w:szCs w:val="24"/>
          </w:rPr>
          <w:delText>pay</w:delText>
        </w:r>
        <w:r w:rsidR="00BC30C4" w:rsidRPr="00B42C82" w:rsidDel="00AD3A3D">
          <w:rPr>
            <w:rFonts w:ascii="Times New Roman" w:eastAsia="Arial" w:hAnsi="Times New Roman" w:cs="Times New Roman"/>
            <w:color w:val="262626"/>
            <w:spacing w:val="13"/>
            <w:sz w:val="24"/>
            <w:szCs w:val="24"/>
          </w:rPr>
          <w:delText xml:space="preserve"> </w:delText>
        </w:r>
        <w:r w:rsidR="00BC30C4" w:rsidRPr="00B42C82" w:rsidDel="00AD3A3D">
          <w:rPr>
            <w:rFonts w:ascii="Times New Roman" w:eastAsia="Arial" w:hAnsi="Times New Roman" w:cs="Times New Roman"/>
            <w:color w:val="262626"/>
            <w:sz w:val="24"/>
            <w:szCs w:val="24"/>
          </w:rPr>
          <w:delText>under</w:delText>
        </w:r>
        <w:r w:rsidR="00BC30C4" w:rsidRPr="00B42C82" w:rsidDel="00AD3A3D">
          <w:rPr>
            <w:rFonts w:ascii="Times New Roman" w:eastAsia="Arial" w:hAnsi="Times New Roman" w:cs="Times New Roman"/>
            <w:color w:val="262626"/>
            <w:spacing w:val="12"/>
            <w:sz w:val="24"/>
            <w:szCs w:val="24"/>
          </w:rPr>
          <w:delText xml:space="preserve"> </w:delText>
        </w:r>
        <w:r w:rsidR="00BC30C4" w:rsidRPr="00B42C82" w:rsidDel="00AD3A3D">
          <w:rPr>
            <w:rFonts w:ascii="Times New Roman" w:eastAsia="Arial" w:hAnsi="Times New Roman" w:cs="Times New Roman"/>
            <w:color w:val="262626"/>
            <w:sz w:val="24"/>
            <w:szCs w:val="24"/>
          </w:rPr>
          <w:delText>the</w:delText>
        </w:r>
        <w:r w:rsidR="00BC30C4" w:rsidRPr="00B42C82" w:rsidDel="00AD3A3D">
          <w:rPr>
            <w:rFonts w:ascii="Times New Roman" w:eastAsia="Arial" w:hAnsi="Times New Roman" w:cs="Times New Roman"/>
            <w:color w:val="262626"/>
            <w:spacing w:val="4"/>
            <w:sz w:val="24"/>
            <w:szCs w:val="24"/>
          </w:rPr>
          <w:delText xml:space="preserve"> </w:delText>
        </w:r>
        <w:r w:rsidR="00BC30C4" w:rsidRPr="00B42C82" w:rsidDel="00AD3A3D">
          <w:rPr>
            <w:rFonts w:ascii="Times New Roman" w:eastAsia="Arial" w:hAnsi="Times New Roman" w:cs="Times New Roman"/>
            <w:color w:val="262626"/>
            <w:sz w:val="24"/>
            <w:szCs w:val="24"/>
          </w:rPr>
          <w:delText>Loan</w:delText>
        </w:r>
        <w:r w:rsidR="00BC30C4" w:rsidRPr="00B42C82" w:rsidDel="00AD3A3D">
          <w:rPr>
            <w:rFonts w:ascii="Times New Roman" w:eastAsia="Arial" w:hAnsi="Times New Roman" w:cs="Times New Roman"/>
            <w:color w:val="262626"/>
            <w:spacing w:val="17"/>
            <w:sz w:val="24"/>
            <w:szCs w:val="24"/>
          </w:rPr>
          <w:delText xml:space="preserve"> </w:delText>
        </w:r>
        <w:r w:rsidR="00BC30C4" w:rsidRPr="00B42C82" w:rsidDel="00AD3A3D">
          <w:rPr>
            <w:rFonts w:ascii="Times New Roman" w:eastAsia="Arial" w:hAnsi="Times New Roman" w:cs="Times New Roman"/>
            <w:color w:val="262626"/>
            <w:sz w:val="24"/>
            <w:szCs w:val="24"/>
          </w:rPr>
          <w:delText>Documents</w:delText>
        </w:r>
      </w:del>
      <w:r w:rsidR="00BC30C4" w:rsidRPr="00B42C82">
        <w:rPr>
          <w:rFonts w:ascii="Times New Roman" w:eastAsia="Arial" w:hAnsi="Times New Roman" w:cs="Times New Roman"/>
          <w:color w:val="262626"/>
          <w:spacing w:val="16"/>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2"/>
          <w:sz w:val="24"/>
          <w:szCs w:val="24"/>
        </w:rPr>
        <w:t xml:space="preserve"> </w:t>
      </w:r>
      <w:r w:rsidR="00BC30C4" w:rsidRPr="00B42C82">
        <w:rPr>
          <w:rFonts w:ascii="Times New Roman" w:eastAsia="Arial" w:hAnsi="Times New Roman" w:cs="Times New Roman"/>
          <w:color w:val="262626"/>
          <w:w w:val="103"/>
          <w:sz w:val="24"/>
          <w:szCs w:val="24"/>
        </w:rPr>
        <w:t xml:space="preserve">"Interest </w:t>
      </w:r>
      <w:r w:rsidR="00BC30C4" w:rsidRPr="00B42C82">
        <w:rPr>
          <w:rFonts w:ascii="Times New Roman" w:eastAsia="Arial" w:hAnsi="Times New Roman" w:cs="Times New Roman"/>
          <w:color w:val="262626"/>
          <w:sz w:val="24"/>
          <w:szCs w:val="24"/>
          <w:u w:val="single" w:color="000000"/>
        </w:rPr>
        <w:t>Rate"</w:t>
      </w:r>
      <w:r w:rsidR="00BC30C4" w:rsidRPr="00B42C82">
        <w:rPr>
          <w:rFonts w:ascii="Times New Roman" w:eastAsia="Arial" w:hAnsi="Times New Roman" w:cs="Times New Roman"/>
          <w:color w:val="262626"/>
          <w:sz w:val="24"/>
          <w:szCs w:val="24"/>
        </w:rPr>
        <w:t xml:space="preserve">). </w:t>
      </w:r>
      <w:r w:rsidR="00BC30C4" w:rsidRPr="00B42C82">
        <w:rPr>
          <w:rFonts w:ascii="Times New Roman" w:eastAsia="Arial" w:hAnsi="Times New Roman" w:cs="Times New Roman"/>
          <w:color w:val="262626"/>
          <w:spacing w:val="27"/>
          <w:sz w:val="24"/>
          <w:szCs w:val="24"/>
        </w:rPr>
        <w:t xml:space="preserve"> </w:t>
      </w:r>
      <w:r w:rsidR="00BC30C4" w:rsidRPr="00B42C82">
        <w:rPr>
          <w:rFonts w:ascii="Times New Roman" w:eastAsia="Arial" w:hAnsi="Times New Roman" w:cs="Times New Roman"/>
          <w:color w:val="262626"/>
          <w:sz w:val="24"/>
          <w:szCs w:val="24"/>
        </w:rPr>
        <w:t>Provided</w:t>
      </w:r>
      <w:r w:rsidR="00BC30C4" w:rsidRPr="00B42C82">
        <w:rPr>
          <w:rFonts w:ascii="Times New Roman" w:eastAsia="Arial" w:hAnsi="Times New Roman" w:cs="Times New Roman"/>
          <w:color w:val="262626"/>
          <w:spacing w:val="11"/>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funds</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have</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been</w:t>
      </w:r>
      <w:r w:rsidR="00BC30C4" w:rsidRPr="00B42C82">
        <w:rPr>
          <w:rFonts w:ascii="Times New Roman" w:eastAsia="Arial" w:hAnsi="Times New Roman" w:cs="Times New Roman"/>
          <w:color w:val="262626"/>
          <w:spacing w:val="20"/>
          <w:sz w:val="24"/>
          <w:szCs w:val="24"/>
        </w:rPr>
        <w:t xml:space="preserve"> </w:t>
      </w:r>
      <w:r w:rsidR="00BC30C4" w:rsidRPr="00B42C82">
        <w:rPr>
          <w:rFonts w:ascii="Times New Roman" w:eastAsia="Arial" w:hAnsi="Times New Roman" w:cs="Times New Roman"/>
          <w:color w:val="262626"/>
          <w:sz w:val="24"/>
          <w:szCs w:val="24"/>
        </w:rPr>
        <w:t>collected,</w:t>
      </w:r>
      <w:r w:rsidR="00BC30C4" w:rsidRPr="00B42C82">
        <w:rPr>
          <w:rFonts w:ascii="Times New Roman" w:eastAsia="Arial" w:hAnsi="Times New Roman" w:cs="Times New Roman"/>
          <w:color w:val="262626"/>
          <w:spacing w:val="33"/>
          <w:sz w:val="24"/>
          <w:szCs w:val="24"/>
        </w:rPr>
        <w:t xml:space="preserve"> </w:t>
      </w:r>
      <w:ins w:id="145" w:author="Jay" w:date="2017-03-20T16:50:00Z">
        <w:r w:rsidR="00FA4B9B">
          <w:rPr>
            <w:rFonts w:ascii="Times New Roman" w:eastAsia="Arial" w:hAnsi="Times New Roman" w:cs="Times New Roman"/>
            <w:color w:val="262626"/>
            <w:spacing w:val="33"/>
            <w:sz w:val="24"/>
            <w:szCs w:val="24"/>
          </w:rPr>
          <w:t>Transfac</w:t>
        </w:r>
      </w:ins>
      <w:del w:id="146" w:author="Jay" w:date="2017-03-20T16:50:00Z">
        <w:r w:rsidR="00BC30C4" w:rsidRPr="00B42C82" w:rsidDel="00FA4B9B">
          <w:rPr>
            <w:rFonts w:ascii="Times New Roman" w:eastAsia="Arial" w:hAnsi="Times New Roman" w:cs="Times New Roman"/>
            <w:color w:val="262626"/>
            <w:sz w:val="24"/>
            <w:szCs w:val="24"/>
          </w:rPr>
          <w:delText>the</w:delText>
        </w:r>
        <w:r w:rsidR="00BC30C4" w:rsidRPr="00B42C82" w:rsidDel="00FA4B9B">
          <w:rPr>
            <w:rFonts w:ascii="Times New Roman" w:eastAsia="Arial" w:hAnsi="Times New Roman" w:cs="Times New Roman"/>
            <w:color w:val="262626"/>
            <w:spacing w:val="16"/>
            <w:sz w:val="24"/>
            <w:szCs w:val="24"/>
          </w:rPr>
          <w:delText xml:space="preserve"> </w:delText>
        </w:r>
        <w:r w:rsidR="00BC30C4" w:rsidRPr="00B42C82" w:rsidDel="00FA4B9B">
          <w:rPr>
            <w:rFonts w:ascii="Times New Roman" w:eastAsia="Arial" w:hAnsi="Times New Roman" w:cs="Times New Roman"/>
            <w:color w:val="262626"/>
            <w:sz w:val="24"/>
            <w:szCs w:val="24"/>
          </w:rPr>
          <w:delText>Origi</w:delText>
        </w:r>
      </w:del>
      <w:del w:id="147" w:author="Jay" w:date="2017-03-20T16:49:00Z">
        <w:r w:rsidR="00BC30C4" w:rsidRPr="00B42C82" w:rsidDel="00FA4B9B">
          <w:rPr>
            <w:rFonts w:ascii="Times New Roman" w:eastAsia="Arial" w:hAnsi="Times New Roman" w:cs="Times New Roman"/>
            <w:color w:val="262626"/>
            <w:sz w:val="24"/>
            <w:szCs w:val="24"/>
          </w:rPr>
          <w:delText>nating Entity</w:delText>
        </w:r>
      </w:del>
      <w:r w:rsidR="00BC30C4" w:rsidRPr="00B42C82">
        <w:rPr>
          <w:rFonts w:ascii="Times New Roman" w:eastAsia="Arial" w:hAnsi="Times New Roman" w:cs="Times New Roman"/>
          <w:color w:val="262626"/>
          <w:spacing w:val="20"/>
          <w:sz w:val="24"/>
          <w:szCs w:val="24"/>
        </w:rPr>
        <w:t xml:space="preserve"> </w:t>
      </w:r>
      <w:r w:rsidR="00BC30C4" w:rsidRPr="00B42C82">
        <w:rPr>
          <w:rFonts w:ascii="Times New Roman" w:eastAsia="Arial" w:hAnsi="Times New Roman" w:cs="Times New Roman"/>
          <w:color w:val="262626"/>
          <w:sz w:val="24"/>
          <w:szCs w:val="24"/>
        </w:rPr>
        <w:t>will</w:t>
      </w:r>
      <w:r w:rsidR="00BC30C4" w:rsidRPr="00B42C82">
        <w:rPr>
          <w:rFonts w:ascii="Times New Roman" w:eastAsia="Arial" w:hAnsi="Times New Roman" w:cs="Times New Roman"/>
          <w:color w:val="262626"/>
          <w:spacing w:val="9"/>
          <w:sz w:val="24"/>
          <w:szCs w:val="24"/>
        </w:rPr>
        <w:t xml:space="preserve"> </w:t>
      </w:r>
      <w:r w:rsidR="00BC30C4" w:rsidRPr="00B42C82">
        <w:rPr>
          <w:rFonts w:ascii="Times New Roman" w:eastAsia="Arial" w:hAnsi="Times New Roman" w:cs="Times New Roman"/>
          <w:color w:val="262626"/>
          <w:sz w:val="24"/>
          <w:szCs w:val="24"/>
        </w:rPr>
        <w:t>pay</w:t>
      </w:r>
      <w:r w:rsidR="00BC30C4" w:rsidRPr="00B42C82">
        <w:rPr>
          <w:rFonts w:ascii="Times New Roman" w:eastAsia="Arial" w:hAnsi="Times New Roman" w:cs="Times New Roman"/>
          <w:color w:val="262626"/>
          <w:spacing w:val="13"/>
          <w:sz w:val="24"/>
          <w:szCs w:val="24"/>
        </w:rPr>
        <w:t xml:space="preserve"> </w:t>
      </w:r>
      <w:r w:rsidR="00BC30C4" w:rsidRPr="00B42C82">
        <w:rPr>
          <w:rFonts w:ascii="Times New Roman" w:eastAsia="Arial" w:hAnsi="Times New Roman" w:cs="Times New Roman"/>
          <w:color w:val="262626"/>
          <w:sz w:val="24"/>
          <w:szCs w:val="24"/>
        </w:rPr>
        <w:t>to</w:t>
      </w:r>
      <w:r w:rsidR="00BC30C4" w:rsidRPr="00B42C82">
        <w:rPr>
          <w:rFonts w:ascii="Times New Roman" w:eastAsia="Arial" w:hAnsi="Times New Roman" w:cs="Times New Roman"/>
          <w:color w:val="262626"/>
          <w:spacing w:val="14"/>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w w:val="101"/>
          <w:sz w:val="24"/>
          <w:szCs w:val="24"/>
        </w:rPr>
        <w:t xml:space="preserve">Participating </w:t>
      </w:r>
      <w:r w:rsidR="00BC30C4" w:rsidRPr="00B42C82">
        <w:rPr>
          <w:rFonts w:ascii="Times New Roman" w:eastAsia="Arial" w:hAnsi="Times New Roman" w:cs="Times New Roman"/>
          <w:color w:val="262626"/>
          <w:sz w:val="24"/>
          <w:szCs w:val="24"/>
        </w:rPr>
        <w:t>Entity,</w:t>
      </w:r>
      <w:r w:rsidR="00BC30C4" w:rsidRPr="00B42C82">
        <w:rPr>
          <w:rFonts w:ascii="Times New Roman" w:eastAsia="Arial" w:hAnsi="Times New Roman" w:cs="Times New Roman"/>
          <w:color w:val="262626"/>
          <w:spacing w:val="14"/>
          <w:sz w:val="24"/>
          <w:szCs w:val="24"/>
        </w:rPr>
        <w:t xml:space="preserve"> </w:t>
      </w:r>
      <w:r w:rsidR="00BC30C4" w:rsidRPr="00B42C82">
        <w:rPr>
          <w:rFonts w:ascii="Times New Roman" w:eastAsia="Arial" w:hAnsi="Times New Roman" w:cs="Times New Roman"/>
          <w:color w:val="262626"/>
          <w:sz w:val="24"/>
          <w:szCs w:val="24"/>
        </w:rPr>
        <w:t>on</w:t>
      </w:r>
      <w:r w:rsidR="00BC30C4" w:rsidRPr="00B42C82">
        <w:rPr>
          <w:rFonts w:ascii="Times New Roman" w:eastAsia="Arial" w:hAnsi="Times New Roman" w:cs="Times New Roman"/>
          <w:color w:val="262626"/>
          <w:spacing w:val="13"/>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18"/>
          <w:sz w:val="24"/>
          <w:szCs w:val="24"/>
        </w:rPr>
        <w:t xml:space="preserve"> </w:t>
      </w:r>
      <w:r w:rsidR="00BC30C4" w:rsidRPr="00B42C82">
        <w:rPr>
          <w:rFonts w:ascii="Times New Roman" w:eastAsia="Arial" w:hAnsi="Times New Roman" w:cs="Times New Roman"/>
          <w:color w:val="262626"/>
          <w:sz w:val="24"/>
          <w:szCs w:val="24"/>
        </w:rPr>
        <w:t>tenth</w:t>
      </w:r>
      <w:r w:rsidR="00BC30C4" w:rsidRPr="00B42C82">
        <w:rPr>
          <w:rFonts w:ascii="Times New Roman" w:eastAsia="Arial" w:hAnsi="Times New Roman" w:cs="Times New Roman"/>
          <w:color w:val="262626"/>
          <w:spacing w:val="18"/>
          <w:sz w:val="24"/>
          <w:szCs w:val="24"/>
        </w:rPr>
        <w:t xml:space="preserve"> </w:t>
      </w:r>
      <w:r w:rsidR="00191CFB">
        <w:rPr>
          <w:rFonts w:ascii="Times New Roman" w:eastAsia="Arial" w:hAnsi="Times New Roman" w:cs="Times New Roman"/>
          <w:color w:val="262626"/>
          <w:sz w:val="24"/>
          <w:szCs w:val="24"/>
        </w:rPr>
        <w:t>(1</w:t>
      </w:r>
      <w:ins w:id="148" w:author="Jay" w:date="2017-03-20T16:14:00Z">
        <w:r w:rsidR="00AD3A3D">
          <w:rPr>
            <w:rFonts w:ascii="Times New Roman" w:eastAsia="Arial" w:hAnsi="Times New Roman" w:cs="Times New Roman"/>
            <w:color w:val="262626"/>
            <w:sz w:val="24"/>
            <w:szCs w:val="24"/>
          </w:rPr>
          <w:t>5</w:t>
        </w:r>
      </w:ins>
      <w:del w:id="149" w:author="Jay" w:date="2017-03-20T16:14:00Z">
        <w:r w:rsidR="00191CFB" w:rsidDel="00AD3A3D">
          <w:rPr>
            <w:rFonts w:ascii="Times New Roman" w:eastAsia="Arial" w:hAnsi="Times New Roman" w:cs="Times New Roman"/>
            <w:color w:val="262626"/>
            <w:sz w:val="24"/>
            <w:szCs w:val="24"/>
          </w:rPr>
          <w:delText>0</w:delText>
        </w:r>
      </w:del>
      <w:r w:rsidR="00BC30C4" w:rsidRPr="00B42C82">
        <w:rPr>
          <w:rFonts w:ascii="Times New Roman" w:eastAsia="Arial" w:hAnsi="Times New Roman" w:cs="Times New Roman"/>
          <w:color w:val="262626"/>
          <w:sz w:val="24"/>
          <w:szCs w:val="24"/>
        </w:rPr>
        <w:t>th)</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day</w:t>
      </w:r>
      <w:r w:rsidR="00BC30C4" w:rsidRPr="00B42C82">
        <w:rPr>
          <w:rFonts w:ascii="Times New Roman" w:eastAsia="Arial" w:hAnsi="Times New Roman" w:cs="Times New Roman"/>
          <w:color w:val="262626"/>
          <w:spacing w:val="21"/>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each</w:t>
      </w:r>
      <w:r w:rsidR="00BC30C4" w:rsidRPr="00B42C82">
        <w:rPr>
          <w:rFonts w:ascii="Times New Roman" w:eastAsia="Arial" w:hAnsi="Times New Roman" w:cs="Times New Roman"/>
          <w:color w:val="262626"/>
          <w:spacing w:val="29"/>
          <w:sz w:val="24"/>
          <w:szCs w:val="24"/>
        </w:rPr>
        <w:t xml:space="preserve"> </w:t>
      </w:r>
      <w:r w:rsidR="00BC30C4" w:rsidRPr="00B42C82">
        <w:rPr>
          <w:rFonts w:ascii="Times New Roman" w:eastAsia="Arial" w:hAnsi="Times New Roman" w:cs="Times New Roman"/>
          <w:color w:val="262626"/>
          <w:sz w:val="24"/>
          <w:szCs w:val="24"/>
        </w:rPr>
        <w:t>month</w:t>
      </w:r>
      <w:r w:rsidR="00BC30C4" w:rsidRPr="00B42C82">
        <w:rPr>
          <w:rFonts w:ascii="Times New Roman" w:eastAsia="Arial" w:hAnsi="Times New Roman" w:cs="Times New Roman"/>
          <w:color w:val="262626"/>
          <w:spacing w:val="32"/>
          <w:sz w:val="24"/>
          <w:szCs w:val="24"/>
        </w:rPr>
        <w:t xml:space="preserve"> </w:t>
      </w:r>
      <w:ins w:id="150" w:author="Jay" w:date="2017-03-20T16:14:00Z">
        <w:r w:rsidR="006C09A7">
          <w:rPr>
            <w:rFonts w:ascii="Times New Roman" w:eastAsia="Arial" w:hAnsi="Times New Roman" w:cs="Times New Roman"/>
            <w:color w:val="262626"/>
            <w:sz w:val="24"/>
            <w:szCs w:val="24"/>
          </w:rPr>
          <w:t xml:space="preserve">in </w:t>
        </w:r>
      </w:ins>
      <w:del w:id="151" w:author="Jay" w:date="2017-03-20T16:14:00Z">
        <w:r w:rsidR="00BC30C4" w:rsidRPr="00B42C82" w:rsidDel="006C09A7">
          <w:rPr>
            <w:rFonts w:ascii="Times New Roman" w:eastAsia="Arial" w:hAnsi="Times New Roman" w:cs="Times New Roman"/>
            <w:color w:val="262626"/>
            <w:sz w:val="24"/>
            <w:szCs w:val="24"/>
          </w:rPr>
          <w:delText>for</w:delText>
        </w:r>
        <w:r w:rsidR="00BC30C4" w:rsidRPr="00B42C82" w:rsidDel="006C09A7">
          <w:rPr>
            <w:rFonts w:ascii="Times New Roman" w:eastAsia="Arial" w:hAnsi="Times New Roman" w:cs="Times New Roman"/>
            <w:color w:val="262626"/>
            <w:spacing w:val="24"/>
            <w:sz w:val="24"/>
            <w:szCs w:val="24"/>
          </w:rPr>
          <w:delText xml:space="preserve"> </w:delText>
        </w:r>
        <w:r w:rsidR="00BC30C4" w:rsidRPr="00B42C82" w:rsidDel="006C09A7">
          <w:rPr>
            <w:rFonts w:ascii="Times New Roman" w:eastAsia="Arial" w:hAnsi="Times New Roman" w:cs="Times New Roman"/>
            <w:color w:val="262626"/>
            <w:sz w:val="24"/>
            <w:szCs w:val="24"/>
          </w:rPr>
          <w:delText>which</w:delText>
        </w:r>
        <w:r w:rsidR="00BC30C4" w:rsidRPr="00B42C82" w:rsidDel="006C09A7">
          <w:rPr>
            <w:rFonts w:ascii="Times New Roman" w:eastAsia="Arial" w:hAnsi="Times New Roman" w:cs="Times New Roman"/>
            <w:color w:val="262626"/>
            <w:spacing w:val="23"/>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9"/>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29"/>
            <w:sz w:val="24"/>
            <w:szCs w:val="24"/>
          </w:rPr>
          <w:delText xml:space="preserve"> </w:delText>
        </w:r>
        <w:r w:rsidR="00BC30C4" w:rsidRPr="00B42C82" w:rsidDel="006C09A7">
          <w:rPr>
            <w:rFonts w:ascii="Times New Roman" w:eastAsia="Arial" w:hAnsi="Times New Roman" w:cs="Times New Roman"/>
            <w:color w:val="262626"/>
            <w:sz w:val="24"/>
            <w:szCs w:val="24"/>
          </w:rPr>
          <w:delText>is</w:delText>
        </w:r>
        <w:r w:rsidR="00BC30C4" w:rsidRPr="00B42C82" w:rsidDel="006C09A7">
          <w:rPr>
            <w:rFonts w:ascii="Times New Roman" w:eastAsia="Arial" w:hAnsi="Times New Roman" w:cs="Times New Roman"/>
            <w:color w:val="262626"/>
            <w:spacing w:val="18"/>
            <w:sz w:val="24"/>
            <w:szCs w:val="24"/>
          </w:rPr>
          <w:delText xml:space="preserve"> </w:delText>
        </w:r>
        <w:r w:rsidR="00BC30C4" w:rsidRPr="00B42C82" w:rsidDel="006C09A7">
          <w:rPr>
            <w:rFonts w:ascii="Times New Roman" w:eastAsia="Arial" w:hAnsi="Times New Roman" w:cs="Times New Roman"/>
            <w:color w:val="262626"/>
            <w:sz w:val="24"/>
            <w:szCs w:val="24"/>
          </w:rPr>
          <w:delText>outstanding</w:delText>
        </w:r>
      </w:del>
      <w:r w:rsidR="00BC30C4" w:rsidRPr="00B42C82">
        <w:rPr>
          <w:rFonts w:ascii="Times New Roman" w:eastAsia="Arial" w:hAnsi="Times New Roman" w:cs="Times New Roman"/>
          <w:color w:val="262626"/>
          <w:sz w:val="24"/>
          <w:szCs w:val="24"/>
        </w:rPr>
        <w:t>,</w:t>
      </w:r>
      <w:r w:rsidR="00BC30C4" w:rsidRPr="00B42C82">
        <w:rPr>
          <w:rFonts w:ascii="Times New Roman" w:eastAsia="Arial" w:hAnsi="Times New Roman" w:cs="Times New Roman"/>
          <w:color w:val="262626"/>
          <w:spacing w:val="41"/>
          <w:sz w:val="24"/>
          <w:szCs w:val="24"/>
        </w:rPr>
        <w:t xml:space="preserve"> </w:t>
      </w:r>
      <w:r w:rsidR="00BC30C4" w:rsidRPr="00B42C82">
        <w:rPr>
          <w:rFonts w:ascii="Times New Roman" w:eastAsia="Arial" w:hAnsi="Times New Roman" w:cs="Times New Roman"/>
          <w:color w:val="262626"/>
          <w:sz w:val="24"/>
          <w:szCs w:val="24"/>
        </w:rPr>
        <w:t>an</w:t>
      </w:r>
      <w:r w:rsidR="00BC30C4" w:rsidRPr="00B42C82">
        <w:rPr>
          <w:rFonts w:ascii="Times New Roman" w:eastAsia="Arial" w:hAnsi="Times New Roman" w:cs="Times New Roman"/>
          <w:color w:val="262626"/>
          <w:spacing w:val="19"/>
          <w:sz w:val="24"/>
          <w:szCs w:val="24"/>
        </w:rPr>
        <w:t xml:space="preserve"> </w:t>
      </w:r>
      <w:r w:rsidR="00BC30C4" w:rsidRPr="00B42C82">
        <w:rPr>
          <w:rFonts w:ascii="Times New Roman" w:eastAsia="Arial" w:hAnsi="Times New Roman" w:cs="Times New Roman"/>
          <w:color w:val="262626"/>
          <w:sz w:val="24"/>
          <w:szCs w:val="24"/>
        </w:rPr>
        <w:t>amount</w:t>
      </w:r>
      <w:r w:rsidR="00BC30C4" w:rsidRPr="00B42C82">
        <w:rPr>
          <w:rFonts w:ascii="Times New Roman" w:eastAsia="Arial" w:hAnsi="Times New Roman" w:cs="Times New Roman"/>
          <w:color w:val="262626"/>
          <w:spacing w:val="26"/>
          <w:sz w:val="24"/>
          <w:szCs w:val="24"/>
        </w:rPr>
        <w:t xml:space="preserve"> </w:t>
      </w:r>
      <w:r w:rsidR="00BC30C4" w:rsidRPr="00B42C82">
        <w:rPr>
          <w:rFonts w:ascii="Times New Roman" w:eastAsia="Arial" w:hAnsi="Times New Roman" w:cs="Times New Roman"/>
          <w:color w:val="262626"/>
          <w:w w:val="104"/>
          <w:sz w:val="24"/>
          <w:szCs w:val="24"/>
        </w:rPr>
        <w:t xml:space="preserve">equal </w:t>
      </w:r>
      <w:r w:rsidR="00BC30C4" w:rsidRPr="00B42C82">
        <w:rPr>
          <w:rFonts w:ascii="Times New Roman" w:eastAsia="Arial" w:hAnsi="Times New Roman" w:cs="Times New Roman"/>
          <w:color w:val="262626"/>
          <w:sz w:val="24"/>
          <w:szCs w:val="24"/>
        </w:rPr>
        <w:t>to</w:t>
      </w:r>
      <w:r w:rsidR="00BC30C4" w:rsidRPr="00B42C82">
        <w:rPr>
          <w:rFonts w:ascii="Times New Roman" w:eastAsia="Arial" w:hAnsi="Times New Roman" w:cs="Times New Roman"/>
          <w:color w:val="262626"/>
          <w:spacing w:val="6"/>
          <w:sz w:val="24"/>
          <w:szCs w:val="24"/>
        </w:rPr>
        <w:t xml:space="preserve"> </w:t>
      </w:r>
      <w:r w:rsidR="00BC30C4" w:rsidRPr="00B42C82">
        <w:rPr>
          <w:rFonts w:ascii="Times New Roman" w:eastAsia="Arial" w:hAnsi="Times New Roman" w:cs="Times New Roman"/>
          <w:color w:val="262626"/>
          <w:sz w:val="24"/>
          <w:szCs w:val="24"/>
        </w:rPr>
        <w:t>Participating</w:t>
      </w:r>
      <w:r w:rsidR="00BC30C4" w:rsidRPr="00B42C82">
        <w:rPr>
          <w:rFonts w:ascii="Times New Roman" w:eastAsia="Arial" w:hAnsi="Times New Roman" w:cs="Times New Roman"/>
          <w:color w:val="262626"/>
          <w:spacing w:val="17"/>
          <w:sz w:val="24"/>
          <w:szCs w:val="24"/>
        </w:rPr>
        <w:t xml:space="preserve"> </w:t>
      </w:r>
      <w:r w:rsidR="00BC30C4" w:rsidRPr="00B42C82">
        <w:rPr>
          <w:rFonts w:ascii="Times New Roman" w:eastAsia="Arial" w:hAnsi="Times New Roman" w:cs="Times New Roman"/>
          <w:color w:val="262626"/>
          <w:sz w:val="24"/>
          <w:szCs w:val="24"/>
        </w:rPr>
        <w:t>Entity's</w:t>
      </w:r>
      <w:r w:rsidR="00BC30C4" w:rsidRPr="00B42C82">
        <w:rPr>
          <w:rFonts w:ascii="Times New Roman" w:eastAsia="Arial" w:hAnsi="Times New Roman" w:cs="Times New Roman"/>
          <w:color w:val="262626"/>
          <w:spacing w:val="10"/>
          <w:sz w:val="24"/>
          <w:szCs w:val="24"/>
        </w:rPr>
        <w:t xml:space="preserve"> </w:t>
      </w:r>
      <w:r w:rsidR="00BC30C4" w:rsidRPr="00B42C82">
        <w:rPr>
          <w:rFonts w:ascii="Times New Roman" w:eastAsia="Arial" w:hAnsi="Times New Roman" w:cs="Times New Roman"/>
          <w:color w:val="262626"/>
          <w:sz w:val="24"/>
          <w:szCs w:val="24"/>
        </w:rPr>
        <w:t>share</w:t>
      </w:r>
      <w:r w:rsidR="00BC30C4" w:rsidRPr="00B42C82">
        <w:rPr>
          <w:rFonts w:ascii="Times New Roman" w:eastAsia="Arial" w:hAnsi="Times New Roman" w:cs="Times New Roman"/>
          <w:color w:val="262626"/>
          <w:spacing w:val="20"/>
          <w:sz w:val="24"/>
          <w:szCs w:val="24"/>
        </w:rPr>
        <w:t xml:space="preserve"> </w:t>
      </w:r>
      <w:r w:rsidR="00BC30C4" w:rsidRPr="00B42C82">
        <w:rPr>
          <w:rFonts w:ascii="Times New Roman" w:eastAsia="Arial" w:hAnsi="Times New Roman" w:cs="Times New Roman"/>
          <w:color w:val="262626"/>
          <w:sz w:val="24"/>
          <w:szCs w:val="24"/>
        </w:rPr>
        <w:t>of</w:t>
      </w:r>
      <w:r w:rsidR="00BC30C4" w:rsidRPr="00B42C82">
        <w:rPr>
          <w:rFonts w:ascii="Times New Roman" w:eastAsia="Arial" w:hAnsi="Times New Roman" w:cs="Times New Roman"/>
          <w:color w:val="262626"/>
          <w:spacing w:val="12"/>
          <w:sz w:val="24"/>
          <w:szCs w:val="24"/>
        </w:rPr>
        <w:t xml:space="preserve">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5"/>
          <w:sz w:val="24"/>
          <w:szCs w:val="24"/>
        </w:rPr>
        <w:t xml:space="preserve"> </w:t>
      </w:r>
      <w:r w:rsidR="00BC30C4" w:rsidRPr="00B42C82">
        <w:rPr>
          <w:rFonts w:ascii="Times New Roman" w:eastAsia="Arial" w:hAnsi="Times New Roman" w:cs="Times New Roman"/>
          <w:color w:val="262626"/>
          <w:sz w:val="24"/>
          <w:szCs w:val="24"/>
        </w:rPr>
        <w:t>previous</w:t>
      </w:r>
      <w:r w:rsidR="00BC30C4" w:rsidRPr="00B42C82">
        <w:rPr>
          <w:rFonts w:ascii="Times New Roman" w:eastAsia="Arial" w:hAnsi="Times New Roman" w:cs="Times New Roman"/>
          <w:color w:val="262626"/>
          <w:spacing w:val="28"/>
          <w:sz w:val="24"/>
          <w:szCs w:val="24"/>
        </w:rPr>
        <w:t xml:space="preserve"> </w:t>
      </w:r>
      <w:r w:rsidR="00BC30C4" w:rsidRPr="00B42C82">
        <w:rPr>
          <w:rFonts w:ascii="Times New Roman" w:eastAsia="Arial" w:hAnsi="Times New Roman" w:cs="Times New Roman"/>
          <w:color w:val="262626"/>
          <w:sz w:val="24"/>
          <w:szCs w:val="24"/>
        </w:rPr>
        <w:t>month's</w:t>
      </w:r>
      <w:r w:rsidR="00BC30C4" w:rsidRPr="00B42C82">
        <w:rPr>
          <w:rFonts w:ascii="Times New Roman" w:eastAsia="Arial" w:hAnsi="Times New Roman" w:cs="Times New Roman"/>
          <w:color w:val="262626"/>
          <w:spacing w:val="36"/>
          <w:sz w:val="24"/>
          <w:szCs w:val="24"/>
        </w:rPr>
        <w:t xml:space="preserve"> </w:t>
      </w:r>
      <w:r w:rsidR="00BC30C4" w:rsidRPr="00B42C82">
        <w:rPr>
          <w:rFonts w:ascii="Times New Roman" w:eastAsia="Arial" w:hAnsi="Times New Roman" w:cs="Times New Roman"/>
          <w:color w:val="262626"/>
          <w:w w:val="104"/>
          <w:sz w:val="24"/>
          <w:szCs w:val="24"/>
        </w:rPr>
        <w:t>accru</w:t>
      </w:r>
      <w:r w:rsidR="00BC30C4" w:rsidRPr="00B42C82">
        <w:rPr>
          <w:rFonts w:ascii="Times New Roman" w:eastAsia="Arial" w:hAnsi="Times New Roman" w:cs="Times New Roman"/>
          <w:color w:val="262626"/>
          <w:spacing w:val="-102"/>
          <w:w w:val="104"/>
          <w:sz w:val="24"/>
          <w:szCs w:val="24"/>
        </w:rPr>
        <w:t>e</w:t>
      </w:r>
      <w:r w:rsidR="00BC30C4" w:rsidRPr="00B42C82">
        <w:rPr>
          <w:rFonts w:ascii="Times New Roman" w:eastAsia="Times New Roman" w:hAnsi="Times New Roman" w:cs="Times New Roman"/>
          <w:color w:val="BABABA"/>
          <w:w w:val="55"/>
          <w:position w:val="11"/>
          <w:sz w:val="24"/>
          <w:szCs w:val="24"/>
        </w:rPr>
        <w:t>1</w:t>
      </w:r>
      <w:ins w:id="152" w:author="Jay" w:date="2017-03-20T15:06:00Z">
        <w:r w:rsidR="00191CFB">
          <w:rPr>
            <w:rFonts w:ascii="Times New Roman" w:eastAsia="Arial" w:hAnsi="Times New Roman" w:cs="Times New Roman"/>
            <w:color w:val="262626"/>
            <w:spacing w:val="5"/>
            <w:sz w:val="24"/>
            <w:szCs w:val="24"/>
          </w:rPr>
          <w:t xml:space="preserve">d </w:t>
        </w:r>
      </w:ins>
      <w:del w:id="153" w:author="Jay" w:date="2017-03-20T15:06:00Z">
        <w:r w:rsidR="00191CFB" w:rsidDel="00191CFB">
          <w:rPr>
            <w:rFonts w:ascii="Times New Roman" w:eastAsia="Times New Roman" w:hAnsi="Times New Roman" w:cs="Times New Roman"/>
            <w:color w:val="BABABA"/>
            <w:position w:val="11"/>
            <w:sz w:val="24"/>
            <w:szCs w:val="24"/>
          </w:rPr>
          <w:delText>d</w:delText>
        </w:r>
        <w:r w:rsidR="00BC30C4" w:rsidRPr="00B42C82" w:rsidDel="00191CFB">
          <w:rPr>
            <w:rFonts w:ascii="Times New Roman" w:eastAsia="Arial" w:hAnsi="Times New Roman" w:cs="Times New Roman"/>
            <w:color w:val="262626"/>
            <w:spacing w:val="5"/>
            <w:sz w:val="24"/>
            <w:szCs w:val="24"/>
          </w:rPr>
          <w:delText xml:space="preserve"> </w:delText>
        </w:r>
      </w:del>
      <w:r w:rsidR="00BC30C4" w:rsidRPr="00B42C82">
        <w:rPr>
          <w:rFonts w:ascii="Times New Roman" w:eastAsia="Arial" w:hAnsi="Times New Roman" w:cs="Times New Roman"/>
          <w:color w:val="262626"/>
          <w:w w:val="102"/>
          <w:sz w:val="24"/>
          <w:szCs w:val="24"/>
        </w:rPr>
        <w:t>interest.</w:t>
      </w:r>
    </w:p>
    <w:p w:rsidR="00B0331C" w:rsidRPr="00B42C82" w:rsidRDefault="00B0331C" w:rsidP="00B42C82">
      <w:pPr>
        <w:spacing w:before="15" w:after="0" w:line="240" w:lineRule="exact"/>
        <w:rPr>
          <w:rFonts w:ascii="Times New Roman" w:hAnsi="Times New Roman" w:cs="Times New Roman"/>
          <w:sz w:val="24"/>
          <w:szCs w:val="24"/>
        </w:rPr>
      </w:pPr>
    </w:p>
    <w:p w:rsidR="00B0331C" w:rsidRPr="00B42C82" w:rsidDel="006C09A7" w:rsidRDefault="00BD2F64" w:rsidP="00BC30C4">
      <w:pPr>
        <w:tabs>
          <w:tab w:val="left" w:pos="2160"/>
          <w:tab w:val="left" w:pos="6060"/>
        </w:tabs>
        <w:spacing w:after="0" w:line="259" w:lineRule="auto"/>
        <w:ind w:firstLine="1373"/>
        <w:rPr>
          <w:del w:id="154" w:author="Jay" w:date="2017-03-20T16:18:00Z"/>
          <w:rFonts w:ascii="Times New Roman" w:eastAsia="Arial" w:hAnsi="Times New Roman" w:cs="Times New Roman"/>
          <w:sz w:val="24"/>
          <w:szCs w:val="24"/>
        </w:rPr>
      </w:pPr>
      <w:ins w:id="155" w:author="Jay" w:date="2017-03-20T17:11:00Z">
        <w:r>
          <w:rPr>
            <w:rFonts w:ascii="Times New Roman" w:eastAsia="Arial" w:hAnsi="Times New Roman" w:cs="Times New Roman"/>
            <w:color w:val="262626"/>
            <w:sz w:val="24"/>
            <w:szCs w:val="24"/>
          </w:rPr>
          <w:t>4</w:t>
        </w:r>
      </w:ins>
      <w:del w:id="156" w:author="Jay" w:date="2017-03-20T17:11:00Z">
        <w:r w:rsidR="00BC30C4" w:rsidRPr="00B42C82" w:rsidDel="00BD2F64">
          <w:rPr>
            <w:rFonts w:ascii="Times New Roman" w:eastAsia="Arial" w:hAnsi="Times New Roman" w:cs="Times New Roman"/>
            <w:color w:val="262626"/>
            <w:sz w:val="24"/>
            <w:szCs w:val="24"/>
          </w:rPr>
          <w:delText>5</w:delText>
        </w:r>
      </w:del>
      <w:r w:rsidR="00BC30C4" w:rsidRPr="00B42C82">
        <w:rPr>
          <w:rFonts w:ascii="Times New Roman" w:eastAsia="Arial" w:hAnsi="Times New Roman" w:cs="Times New Roman"/>
          <w:color w:val="262626"/>
          <w:sz w:val="24"/>
          <w:szCs w:val="24"/>
        </w:rPr>
        <w:t>.2</w:t>
      </w:r>
      <w:r w:rsidR="00BC30C4" w:rsidRPr="00B42C82">
        <w:rPr>
          <w:rFonts w:ascii="Times New Roman" w:eastAsia="Arial" w:hAnsi="Times New Roman" w:cs="Times New Roman"/>
          <w:color w:val="262626"/>
          <w:spacing w:val="-53"/>
          <w:sz w:val="24"/>
          <w:szCs w:val="24"/>
        </w:rPr>
        <w:t xml:space="preserve"> </w:t>
      </w:r>
      <w:r w:rsidR="00BC30C4" w:rsidRPr="00B42C82">
        <w:rPr>
          <w:rFonts w:ascii="Times New Roman" w:eastAsia="Arial" w:hAnsi="Times New Roman" w:cs="Times New Roman"/>
          <w:color w:val="262626"/>
          <w:sz w:val="24"/>
          <w:szCs w:val="24"/>
        </w:rPr>
        <w:tab/>
      </w:r>
      <w:r w:rsidR="00BC30C4" w:rsidRPr="00B42C82">
        <w:rPr>
          <w:rFonts w:ascii="Times New Roman" w:eastAsia="Arial" w:hAnsi="Times New Roman" w:cs="Times New Roman"/>
          <w:color w:val="262626"/>
          <w:sz w:val="24"/>
          <w:szCs w:val="24"/>
          <w:u w:val="single" w:color="000000"/>
        </w:rPr>
        <w:t>Collections</w:t>
      </w:r>
      <w:r w:rsidR="00BC30C4" w:rsidRPr="00B42C82">
        <w:rPr>
          <w:rFonts w:ascii="Times New Roman" w:eastAsia="Arial" w:hAnsi="Times New Roman" w:cs="Times New Roman"/>
          <w:color w:val="262626"/>
          <w:spacing w:val="52"/>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of</w:t>
      </w:r>
      <w:r w:rsidR="00BC30C4" w:rsidRPr="00B42C82">
        <w:rPr>
          <w:rFonts w:ascii="Times New Roman" w:eastAsia="Arial" w:hAnsi="Times New Roman" w:cs="Times New Roman"/>
          <w:color w:val="262626"/>
          <w:spacing w:val="28"/>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Payments</w:t>
      </w:r>
      <w:r w:rsidR="00BC30C4" w:rsidRPr="00B42C82">
        <w:rPr>
          <w:rFonts w:ascii="Times New Roman" w:eastAsia="Arial" w:hAnsi="Times New Roman" w:cs="Times New Roman"/>
          <w:color w:val="262626"/>
          <w:spacing w:val="52"/>
          <w:sz w:val="24"/>
          <w:szCs w:val="24"/>
          <w:u w:val="single" w:color="000000"/>
        </w:rPr>
        <w:t xml:space="preserve"> </w:t>
      </w:r>
      <w:r w:rsidR="00BC30C4" w:rsidRPr="00B42C82">
        <w:rPr>
          <w:rFonts w:ascii="Times New Roman" w:eastAsia="Arial" w:hAnsi="Times New Roman" w:cs="Times New Roman"/>
          <w:color w:val="262626"/>
          <w:sz w:val="24"/>
          <w:szCs w:val="24"/>
          <w:u w:val="single" w:color="000000"/>
        </w:rPr>
        <w:t>by</w:t>
      </w:r>
      <w:r w:rsidR="00BC30C4" w:rsidRPr="00B42C82">
        <w:rPr>
          <w:rFonts w:ascii="Times New Roman" w:eastAsia="Arial" w:hAnsi="Times New Roman" w:cs="Times New Roman"/>
          <w:color w:val="262626"/>
          <w:spacing w:val="30"/>
          <w:sz w:val="24"/>
          <w:szCs w:val="24"/>
          <w:u w:val="single" w:color="000000"/>
        </w:rPr>
        <w:t xml:space="preserve"> </w:t>
      </w:r>
      <w:ins w:id="157" w:author="Jay" w:date="2017-03-20T16:15:00Z">
        <w:r w:rsidR="006C09A7">
          <w:rPr>
            <w:rFonts w:ascii="Times New Roman" w:eastAsia="Arial" w:hAnsi="Times New Roman" w:cs="Times New Roman"/>
            <w:color w:val="262626"/>
            <w:sz w:val="24"/>
            <w:szCs w:val="24"/>
            <w:u w:val="single" w:color="000000"/>
          </w:rPr>
          <w:t>Transfac</w:t>
        </w:r>
      </w:ins>
      <w:del w:id="158" w:author="Jay" w:date="2017-03-20T16:14:00Z">
        <w:r w:rsidR="00BC30C4" w:rsidRPr="00B42C82" w:rsidDel="006C09A7">
          <w:rPr>
            <w:rFonts w:ascii="Times New Roman" w:eastAsia="Arial" w:hAnsi="Times New Roman" w:cs="Times New Roman"/>
            <w:color w:val="262626"/>
            <w:sz w:val="24"/>
            <w:szCs w:val="24"/>
            <w:u w:val="single" w:color="000000"/>
          </w:rPr>
          <w:delText>Originating</w:delText>
        </w:r>
        <w:r w:rsidR="00BC30C4" w:rsidRPr="00B42C82" w:rsidDel="006C09A7">
          <w:rPr>
            <w:rFonts w:ascii="Times New Roman" w:eastAsia="Arial" w:hAnsi="Times New Roman" w:cs="Times New Roman"/>
            <w:color w:val="262626"/>
            <w:spacing w:val="54"/>
            <w:sz w:val="24"/>
            <w:szCs w:val="24"/>
            <w:u w:val="single" w:color="000000"/>
          </w:rPr>
          <w:delText xml:space="preserve"> </w:delText>
        </w:r>
        <w:r w:rsidR="00BC30C4" w:rsidRPr="00B42C82" w:rsidDel="006C09A7">
          <w:rPr>
            <w:rFonts w:ascii="Times New Roman" w:eastAsia="Arial" w:hAnsi="Times New Roman" w:cs="Times New Roman"/>
            <w:color w:val="262626"/>
            <w:sz w:val="24"/>
            <w:szCs w:val="24"/>
            <w:u w:val="single" w:color="000000"/>
          </w:rPr>
          <w:delText>Entity</w:delText>
        </w:r>
      </w:del>
      <w:r w:rsidR="00BC30C4" w:rsidRPr="00B42C82">
        <w:rPr>
          <w:rFonts w:ascii="Times New Roman" w:eastAsia="Arial" w:hAnsi="Times New Roman" w:cs="Times New Roman"/>
          <w:color w:val="262626"/>
          <w:sz w:val="24"/>
          <w:szCs w:val="24"/>
          <w:u w:val="single" w:color="000000"/>
        </w:rPr>
        <w:t>.</w:t>
      </w:r>
      <w:r w:rsidR="00BC30C4" w:rsidRPr="00B42C82">
        <w:rPr>
          <w:rFonts w:ascii="Times New Roman" w:eastAsia="Arial" w:hAnsi="Times New Roman" w:cs="Times New Roman"/>
          <w:color w:val="262626"/>
          <w:sz w:val="24"/>
          <w:szCs w:val="24"/>
        </w:rPr>
        <w:t xml:space="preserve"> </w:t>
      </w:r>
      <w:r w:rsidR="00BC30C4" w:rsidRPr="00B42C82">
        <w:rPr>
          <w:rFonts w:ascii="Times New Roman" w:eastAsia="Arial" w:hAnsi="Times New Roman" w:cs="Times New Roman"/>
          <w:color w:val="262626"/>
          <w:spacing w:val="50"/>
          <w:sz w:val="24"/>
          <w:szCs w:val="24"/>
        </w:rPr>
        <w:t xml:space="preserve"> </w:t>
      </w:r>
      <w:ins w:id="159" w:author="Jay" w:date="2017-03-20T16:15:00Z">
        <w:r w:rsidR="006C09A7">
          <w:rPr>
            <w:rFonts w:ascii="Times New Roman" w:eastAsia="Arial" w:hAnsi="Times New Roman" w:cs="Times New Roman"/>
            <w:color w:val="262626"/>
            <w:spacing w:val="37"/>
            <w:sz w:val="24"/>
            <w:szCs w:val="24"/>
          </w:rPr>
          <w:t xml:space="preserve">Transfac </w:t>
        </w:r>
      </w:ins>
      <w:del w:id="160" w:author="Jay" w:date="2017-03-20T16:15:00Z">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9"/>
            <w:sz w:val="24"/>
            <w:szCs w:val="24"/>
          </w:rPr>
          <w:delText xml:space="preserve"> </w:delText>
        </w:r>
        <w:r w:rsidR="00BC30C4" w:rsidRPr="00B42C82" w:rsidDel="006C09A7">
          <w:rPr>
            <w:rFonts w:ascii="Times New Roman" w:eastAsia="Arial" w:hAnsi="Times New Roman" w:cs="Times New Roman"/>
            <w:color w:val="262626"/>
            <w:sz w:val="24"/>
            <w:szCs w:val="24"/>
          </w:rPr>
          <w:delText>Originating</w:delText>
        </w:r>
        <w:r w:rsidR="00BC30C4" w:rsidRPr="00B42C82" w:rsidDel="006C09A7">
          <w:rPr>
            <w:rFonts w:ascii="Times New Roman" w:eastAsia="Arial" w:hAnsi="Times New Roman" w:cs="Times New Roman"/>
            <w:color w:val="262626"/>
            <w:spacing w:val="55"/>
            <w:sz w:val="24"/>
            <w:szCs w:val="24"/>
          </w:rPr>
          <w:delText xml:space="preserve"> </w:delText>
        </w:r>
        <w:r w:rsidR="00BC30C4" w:rsidRPr="00B42C82" w:rsidDel="006C09A7">
          <w:rPr>
            <w:rFonts w:ascii="Times New Roman" w:eastAsia="Arial" w:hAnsi="Times New Roman" w:cs="Times New Roman"/>
            <w:color w:val="262626"/>
            <w:sz w:val="24"/>
            <w:szCs w:val="24"/>
          </w:rPr>
          <w:delText>Entity</w:delText>
        </w:r>
        <w:r w:rsidR="00BC30C4" w:rsidRPr="00B42C82" w:rsidDel="006C09A7">
          <w:rPr>
            <w:rFonts w:ascii="Times New Roman" w:eastAsia="Arial" w:hAnsi="Times New Roman" w:cs="Times New Roman"/>
            <w:color w:val="262626"/>
            <w:spacing w:val="37"/>
            <w:sz w:val="24"/>
            <w:szCs w:val="24"/>
          </w:rPr>
          <w:delText xml:space="preserve"> </w:delText>
        </w:r>
      </w:del>
      <w:r w:rsidR="00BC30C4" w:rsidRPr="00B42C82">
        <w:rPr>
          <w:rFonts w:ascii="Times New Roman" w:eastAsia="Arial" w:hAnsi="Times New Roman" w:cs="Times New Roman"/>
          <w:color w:val="262626"/>
          <w:w w:val="102"/>
          <w:sz w:val="24"/>
          <w:szCs w:val="24"/>
        </w:rPr>
        <w:t xml:space="preserve">has </w:t>
      </w:r>
      <w:r w:rsidR="00BC30C4" w:rsidRPr="00B42C82">
        <w:rPr>
          <w:rFonts w:ascii="Times New Roman" w:eastAsia="Arial" w:hAnsi="Times New Roman" w:cs="Times New Roman"/>
          <w:color w:val="262626"/>
          <w:sz w:val="24"/>
          <w:szCs w:val="24"/>
        </w:rPr>
        <w:t>the</w:t>
      </w:r>
      <w:r w:rsidR="00BC30C4" w:rsidRPr="00B42C82">
        <w:rPr>
          <w:rFonts w:ascii="Times New Roman" w:eastAsia="Arial" w:hAnsi="Times New Roman" w:cs="Times New Roman"/>
          <w:color w:val="262626"/>
          <w:spacing w:val="54"/>
          <w:sz w:val="24"/>
          <w:szCs w:val="24"/>
        </w:rPr>
        <w:t xml:space="preserve"> </w:t>
      </w:r>
      <w:r w:rsidR="00BC30C4" w:rsidRPr="00B42C82">
        <w:rPr>
          <w:rFonts w:ascii="Times New Roman" w:eastAsia="Arial" w:hAnsi="Times New Roman" w:cs="Times New Roman"/>
          <w:color w:val="262626"/>
          <w:sz w:val="24"/>
          <w:szCs w:val="24"/>
        </w:rPr>
        <w:t xml:space="preserve">exclusive </w:t>
      </w:r>
      <w:r w:rsidR="00BC30C4" w:rsidRPr="00B42C82">
        <w:rPr>
          <w:rFonts w:ascii="Times New Roman" w:eastAsia="Arial" w:hAnsi="Times New Roman" w:cs="Times New Roman"/>
          <w:color w:val="262626"/>
          <w:spacing w:val="7"/>
          <w:sz w:val="24"/>
          <w:szCs w:val="24"/>
        </w:rPr>
        <w:t xml:space="preserve"> </w:t>
      </w:r>
      <w:r w:rsidR="00BC30C4" w:rsidRPr="00B42C82">
        <w:rPr>
          <w:rFonts w:ascii="Times New Roman" w:eastAsia="Arial" w:hAnsi="Times New Roman" w:cs="Times New Roman"/>
          <w:color w:val="262626"/>
          <w:sz w:val="24"/>
          <w:szCs w:val="24"/>
        </w:rPr>
        <w:t xml:space="preserve">right </w:t>
      </w:r>
      <w:r w:rsidR="00BC30C4" w:rsidRPr="00B42C82">
        <w:rPr>
          <w:rFonts w:ascii="Times New Roman" w:eastAsia="Arial" w:hAnsi="Times New Roman" w:cs="Times New Roman"/>
          <w:color w:val="262626"/>
          <w:spacing w:val="10"/>
          <w:sz w:val="24"/>
          <w:szCs w:val="24"/>
        </w:rPr>
        <w:t xml:space="preserve"> </w:t>
      </w:r>
      <w:r w:rsidR="00BC30C4" w:rsidRPr="00B42C82">
        <w:rPr>
          <w:rFonts w:ascii="Times New Roman" w:eastAsia="Arial" w:hAnsi="Times New Roman" w:cs="Times New Roman"/>
          <w:color w:val="262626"/>
          <w:sz w:val="24"/>
          <w:szCs w:val="24"/>
        </w:rPr>
        <w:t xml:space="preserve">to </w:t>
      </w:r>
      <w:r w:rsidR="00BC30C4" w:rsidRPr="00B42C82">
        <w:rPr>
          <w:rFonts w:ascii="Times New Roman" w:eastAsia="Arial" w:hAnsi="Times New Roman" w:cs="Times New Roman"/>
          <w:color w:val="262626"/>
          <w:spacing w:val="1"/>
          <w:sz w:val="24"/>
          <w:szCs w:val="24"/>
        </w:rPr>
        <w:t xml:space="preserve"> </w:t>
      </w:r>
      <w:r w:rsidR="00BC30C4" w:rsidRPr="00B42C82">
        <w:rPr>
          <w:rFonts w:ascii="Times New Roman" w:eastAsia="Arial" w:hAnsi="Times New Roman" w:cs="Times New Roman"/>
          <w:color w:val="262626"/>
          <w:sz w:val="24"/>
          <w:szCs w:val="24"/>
        </w:rPr>
        <w:t xml:space="preserve">collect </w:t>
      </w:r>
      <w:r w:rsidR="00BC30C4" w:rsidRPr="00B42C82">
        <w:rPr>
          <w:rFonts w:ascii="Times New Roman" w:eastAsia="Arial" w:hAnsi="Times New Roman" w:cs="Times New Roman"/>
          <w:color w:val="262626"/>
          <w:spacing w:val="11"/>
          <w:sz w:val="24"/>
          <w:szCs w:val="24"/>
        </w:rPr>
        <w:t xml:space="preserve"> </w:t>
      </w:r>
      <w:r w:rsidR="00BC30C4" w:rsidRPr="00B42C82">
        <w:rPr>
          <w:rFonts w:ascii="Times New Roman" w:eastAsia="Arial" w:hAnsi="Times New Roman" w:cs="Times New Roman"/>
          <w:color w:val="262626"/>
          <w:sz w:val="24"/>
          <w:szCs w:val="24"/>
        </w:rPr>
        <w:t>all</w:t>
      </w:r>
      <w:r w:rsidR="00BC30C4" w:rsidRPr="00B42C82">
        <w:rPr>
          <w:rFonts w:ascii="Times New Roman" w:eastAsia="Arial" w:hAnsi="Times New Roman" w:cs="Times New Roman"/>
          <w:color w:val="262626"/>
          <w:spacing w:val="53"/>
          <w:sz w:val="24"/>
          <w:szCs w:val="24"/>
        </w:rPr>
        <w:t xml:space="preserve"> </w:t>
      </w:r>
      <w:r w:rsidR="00BC30C4" w:rsidRPr="00B42C82">
        <w:rPr>
          <w:rFonts w:ascii="Times New Roman" w:eastAsia="Arial" w:hAnsi="Times New Roman" w:cs="Times New Roman"/>
          <w:color w:val="262626"/>
          <w:sz w:val="24"/>
          <w:szCs w:val="24"/>
        </w:rPr>
        <w:t xml:space="preserve">sums </w:t>
      </w:r>
      <w:r w:rsidR="00BC30C4" w:rsidRPr="00B42C82">
        <w:rPr>
          <w:rFonts w:ascii="Times New Roman" w:eastAsia="Arial" w:hAnsi="Times New Roman" w:cs="Times New Roman"/>
          <w:color w:val="262626"/>
          <w:spacing w:val="18"/>
          <w:sz w:val="24"/>
          <w:szCs w:val="24"/>
        </w:rPr>
        <w:t xml:space="preserve"> </w:t>
      </w:r>
      <w:r w:rsidR="00BC30C4" w:rsidRPr="00B42C82">
        <w:rPr>
          <w:rFonts w:ascii="Times New Roman" w:eastAsia="Arial" w:hAnsi="Times New Roman" w:cs="Times New Roman"/>
          <w:color w:val="262626"/>
          <w:sz w:val="24"/>
          <w:szCs w:val="24"/>
        </w:rPr>
        <w:t xml:space="preserve">due </w:t>
      </w:r>
      <w:r w:rsidR="00BC30C4" w:rsidRPr="00B42C82">
        <w:rPr>
          <w:rFonts w:ascii="Times New Roman" w:eastAsia="Arial" w:hAnsi="Times New Roman" w:cs="Times New Roman"/>
          <w:color w:val="262626"/>
          <w:spacing w:val="6"/>
          <w:sz w:val="24"/>
          <w:szCs w:val="24"/>
        </w:rPr>
        <w:t xml:space="preserve"> </w:t>
      </w:r>
      <w:del w:id="161" w:author="Jay" w:date="2017-03-20T16:15:00Z">
        <w:r w:rsidR="00BC30C4" w:rsidRPr="00B42C82" w:rsidDel="006C09A7">
          <w:rPr>
            <w:rFonts w:ascii="Times New Roman" w:eastAsia="Arial" w:hAnsi="Times New Roman" w:cs="Times New Roman"/>
            <w:color w:val="262626"/>
            <w:sz w:val="24"/>
            <w:szCs w:val="24"/>
          </w:rPr>
          <w:delText xml:space="preserve">from </w:delText>
        </w:r>
      </w:del>
      <w:ins w:id="162" w:author="Jay" w:date="2017-03-20T16:15:00Z">
        <w:r w:rsidR="006C09A7">
          <w:rPr>
            <w:rFonts w:ascii="Times New Roman" w:eastAsia="Arial" w:hAnsi="Times New Roman" w:cs="Times New Roman"/>
            <w:color w:val="262626"/>
            <w:sz w:val="24"/>
            <w:szCs w:val="24"/>
          </w:rPr>
          <w:t>under a PSA</w:t>
        </w:r>
      </w:ins>
      <w:del w:id="163" w:author="Jay" w:date="2017-03-20T16:15:00Z">
        <w:r w:rsidR="00BC30C4" w:rsidRPr="00B42C82" w:rsidDel="006C09A7">
          <w:rPr>
            <w:rFonts w:ascii="Times New Roman" w:eastAsia="Arial" w:hAnsi="Times New Roman" w:cs="Times New Roman"/>
            <w:color w:val="262626"/>
            <w:spacing w:val="16"/>
            <w:sz w:val="24"/>
            <w:szCs w:val="24"/>
          </w:rPr>
          <w:delText xml:space="preserve"> </w:delText>
        </w:r>
        <w:r w:rsidR="00BC30C4" w:rsidRPr="00B42C82" w:rsidDel="006C09A7">
          <w:rPr>
            <w:rFonts w:ascii="Times New Roman" w:eastAsia="Arial" w:hAnsi="Times New Roman" w:cs="Times New Roman"/>
            <w:color w:val="262626"/>
            <w:sz w:val="24"/>
            <w:szCs w:val="24"/>
          </w:rPr>
          <w:delText>Borro</w:delText>
        </w:r>
        <w:r w:rsidR="00BC30C4" w:rsidRPr="00B42C82" w:rsidDel="006C09A7">
          <w:rPr>
            <w:rFonts w:ascii="Times New Roman" w:eastAsia="Arial" w:hAnsi="Times New Roman" w:cs="Times New Roman"/>
            <w:color w:val="262626"/>
            <w:spacing w:val="1"/>
            <w:sz w:val="24"/>
            <w:szCs w:val="24"/>
          </w:rPr>
          <w:delText>w</w:delText>
        </w:r>
        <w:r w:rsidR="00BC30C4" w:rsidRPr="00B42C82" w:rsidDel="006C09A7">
          <w:rPr>
            <w:rFonts w:ascii="Times New Roman" w:eastAsia="Arial" w:hAnsi="Times New Roman" w:cs="Times New Roman"/>
            <w:color w:val="424242"/>
            <w:spacing w:val="-3"/>
            <w:sz w:val="24"/>
            <w:szCs w:val="24"/>
          </w:rPr>
          <w:delText>e</w:delText>
        </w:r>
        <w:r w:rsidR="00BC30C4" w:rsidRPr="00B42C82" w:rsidDel="006C09A7">
          <w:rPr>
            <w:rFonts w:ascii="Times New Roman" w:eastAsia="Arial" w:hAnsi="Times New Roman" w:cs="Times New Roman"/>
            <w:color w:val="262626"/>
            <w:sz w:val="24"/>
            <w:szCs w:val="24"/>
          </w:rPr>
          <w:delText>r</w:delText>
        </w:r>
      </w:del>
      <w:r w:rsidR="00BC30C4" w:rsidRPr="00B42C82">
        <w:rPr>
          <w:rFonts w:ascii="Times New Roman" w:eastAsia="Arial" w:hAnsi="Times New Roman" w:cs="Times New Roman"/>
          <w:color w:val="262626"/>
          <w:sz w:val="24"/>
          <w:szCs w:val="24"/>
        </w:rPr>
        <w:t xml:space="preserve"> </w:t>
      </w:r>
      <w:del w:id="164" w:author="Jay" w:date="2017-03-20T16:15:00Z">
        <w:r w:rsidR="00BC30C4" w:rsidRPr="00B42C82" w:rsidDel="006C09A7">
          <w:rPr>
            <w:rFonts w:ascii="Times New Roman" w:eastAsia="Arial" w:hAnsi="Times New Roman" w:cs="Times New Roman"/>
            <w:color w:val="262626"/>
            <w:spacing w:val="28"/>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or </w:delText>
        </w:r>
        <w:r w:rsidR="00BC30C4" w:rsidRPr="00B42C82" w:rsidDel="006C09A7">
          <w:rPr>
            <w:rFonts w:ascii="Times New Roman" w:eastAsia="Arial" w:hAnsi="Times New Roman" w:cs="Times New Roman"/>
            <w:color w:val="262626"/>
            <w:spacing w:val="3"/>
            <w:sz w:val="24"/>
            <w:szCs w:val="24"/>
          </w:rPr>
          <w:delText xml:space="preserve"> </w:delText>
        </w:r>
        <w:r w:rsidR="00BC30C4" w:rsidRPr="00B42C82" w:rsidDel="006C09A7">
          <w:rPr>
            <w:rFonts w:ascii="Times New Roman" w:eastAsia="Arial" w:hAnsi="Times New Roman" w:cs="Times New Roman"/>
            <w:color w:val="262626"/>
            <w:sz w:val="24"/>
            <w:szCs w:val="24"/>
          </w:rPr>
          <w:delText>any</w:delText>
        </w:r>
        <w:r w:rsidR="00BC30C4" w:rsidRPr="00B42C82" w:rsidDel="006C09A7">
          <w:rPr>
            <w:rFonts w:ascii="Times New Roman" w:eastAsia="Arial" w:hAnsi="Times New Roman" w:cs="Times New Roman"/>
            <w:color w:val="262626"/>
            <w:spacing w:val="55"/>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guarantors, </w:delText>
        </w:r>
        <w:r w:rsidR="00BC30C4" w:rsidRPr="00B42C82" w:rsidDel="006C09A7">
          <w:rPr>
            <w:rFonts w:ascii="Times New Roman" w:eastAsia="Arial" w:hAnsi="Times New Roman" w:cs="Times New Roman"/>
            <w:color w:val="262626"/>
            <w:spacing w:val="18"/>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third </w:delText>
        </w:r>
        <w:r w:rsidR="00BC30C4" w:rsidRPr="00B42C82" w:rsidDel="006C09A7">
          <w:rPr>
            <w:rFonts w:ascii="Times New Roman" w:eastAsia="Arial" w:hAnsi="Times New Roman" w:cs="Times New Roman"/>
            <w:color w:val="262626"/>
            <w:spacing w:val="6"/>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parties </w:delText>
        </w:r>
        <w:r w:rsidR="00BC30C4" w:rsidRPr="00B42C82" w:rsidDel="006C09A7">
          <w:rPr>
            <w:rFonts w:ascii="Times New Roman" w:eastAsia="Arial" w:hAnsi="Times New Roman" w:cs="Times New Roman"/>
            <w:color w:val="262626"/>
            <w:spacing w:val="8"/>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or otherwise </w:delText>
        </w:r>
        <w:r w:rsidR="00BC30C4" w:rsidRPr="00B42C82" w:rsidDel="006C09A7">
          <w:rPr>
            <w:rFonts w:ascii="Times New Roman" w:eastAsia="Arial" w:hAnsi="Times New Roman" w:cs="Times New Roman"/>
            <w:color w:val="262626"/>
            <w:spacing w:val="3"/>
            <w:sz w:val="24"/>
            <w:szCs w:val="24"/>
          </w:rPr>
          <w:delText xml:space="preserve"> </w:delText>
        </w:r>
        <w:r w:rsidR="00BC30C4" w:rsidRPr="00B42C82" w:rsidDel="006C09A7">
          <w:rPr>
            <w:rFonts w:ascii="Times New Roman" w:eastAsia="Arial" w:hAnsi="Times New Roman" w:cs="Times New Roman"/>
            <w:color w:val="262626"/>
            <w:sz w:val="24"/>
            <w:szCs w:val="24"/>
          </w:rPr>
          <w:delText>on</w:delText>
        </w:r>
        <w:r w:rsidR="00BC30C4" w:rsidRPr="00B42C82" w:rsidDel="006C09A7">
          <w:rPr>
            <w:rFonts w:ascii="Times New Roman" w:eastAsia="Arial" w:hAnsi="Times New Roman" w:cs="Times New Roman"/>
            <w:color w:val="262626"/>
            <w:spacing w:val="5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account </w:delText>
        </w:r>
        <w:r w:rsidR="00BC30C4" w:rsidRPr="00B42C82" w:rsidDel="006C09A7">
          <w:rPr>
            <w:rFonts w:ascii="Times New Roman" w:eastAsia="Arial" w:hAnsi="Times New Roman" w:cs="Times New Roman"/>
            <w:color w:val="262626"/>
            <w:spacing w:val="4"/>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54"/>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Loan, </w:delText>
        </w:r>
        <w:r w:rsidR="00BC30C4" w:rsidRPr="00B42C82" w:rsidDel="006C09A7">
          <w:rPr>
            <w:rFonts w:ascii="Times New Roman" w:eastAsia="Arial" w:hAnsi="Times New Roman" w:cs="Times New Roman"/>
            <w:color w:val="262626"/>
            <w:spacing w:val="14"/>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including </w:delText>
        </w:r>
        <w:r w:rsidR="00BC30C4" w:rsidRPr="00B42C82" w:rsidDel="006C09A7">
          <w:rPr>
            <w:rFonts w:ascii="Times New Roman" w:eastAsia="Arial" w:hAnsi="Times New Roman" w:cs="Times New Roman"/>
            <w:color w:val="262626"/>
            <w:spacing w:val="15"/>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principal, </w:delText>
        </w:r>
        <w:r w:rsidR="00BC30C4" w:rsidRPr="00B42C82" w:rsidDel="006C09A7">
          <w:rPr>
            <w:rFonts w:ascii="Times New Roman" w:eastAsia="Arial" w:hAnsi="Times New Roman" w:cs="Times New Roman"/>
            <w:color w:val="262626"/>
            <w:spacing w:val="24"/>
            <w:sz w:val="24"/>
            <w:szCs w:val="24"/>
          </w:rPr>
          <w:delText xml:space="preserve"> </w:delText>
        </w:r>
        <w:r w:rsidR="00BC30C4" w:rsidRPr="00B42C82" w:rsidDel="006C09A7">
          <w:rPr>
            <w:rFonts w:ascii="Times New Roman" w:eastAsia="Arial" w:hAnsi="Times New Roman" w:cs="Times New Roman"/>
            <w:color w:val="262626"/>
            <w:w w:val="95"/>
            <w:sz w:val="24"/>
            <w:szCs w:val="24"/>
          </w:rPr>
          <w:delText>a</w:delText>
        </w:r>
        <w:r w:rsidR="00BC30C4" w:rsidRPr="00B42C82" w:rsidDel="006C09A7">
          <w:rPr>
            <w:rFonts w:ascii="Times New Roman" w:eastAsia="Arial" w:hAnsi="Times New Roman" w:cs="Times New Roman"/>
            <w:color w:val="262626"/>
            <w:spacing w:val="-40"/>
            <w:sz w:val="24"/>
            <w:szCs w:val="24"/>
          </w:rPr>
          <w:delText xml:space="preserve"> </w:delText>
        </w:r>
        <w:r w:rsidR="00BC30C4" w:rsidRPr="00B42C82" w:rsidDel="006C09A7">
          <w:rPr>
            <w:rFonts w:ascii="Times New Roman" w:eastAsia="Arial" w:hAnsi="Times New Roman" w:cs="Times New Roman"/>
            <w:color w:val="262626"/>
            <w:sz w:val="24"/>
            <w:szCs w:val="24"/>
          </w:rPr>
          <w:delText>y</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and  all</w:delText>
        </w:r>
        <w:r w:rsidR="00BC30C4" w:rsidRPr="00B42C82" w:rsidDel="006C09A7">
          <w:rPr>
            <w:rFonts w:ascii="Times New Roman" w:eastAsia="Arial" w:hAnsi="Times New Roman" w:cs="Times New Roman"/>
            <w:color w:val="262626"/>
            <w:spacing w:val="45"/>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50"/>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fees </w:delText>
        </w:r>
        <w:r w:rsidR="00BC30C4" w:rsidRPr="00B42C82" w:rsidDel="006C09A7">
          <w:rPr>
            <w:rFonts w:ascii="Times New Roman" w:eastAsia="Arial" w:hAnsi="Times New Roman" w:cs="Times New Roman"/>
            <w:color w:val="262626"/>
            <w:spacing w:val="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and </w:delText>
        </w:r>
        <w:r w:rsidR="00BC30C4" w:rsidRPr="00B42C82" w:rsidDel="006C09A7">
          <w:rPr>
            <w:rFonts w:ascii="Times New Roman" w:eastAsia="Arial" w:hAnsi="Times New Roman" w:cs="Times New Roman"/>
            <w:color w:val="262626"/>
            <w:spacing w:val="1"/>
            <w:sz w:val="24"/>
            <w:szCs w:val="24"/>
          </w:rPr>
          <w:delText xml:space="preserve"> </w:delText>
        </w:r>
        <w:r w:rsidR="00BC30C4" w:rsidRPr="00B42C82" w:rsidDel="006C09A7">
          <w:rPr>
            <w:rFonts w:ascii="Times New Roman" w:eastAsia="Arial" w:hAnsi="Times New Roman" w:cs="Times New Roman"/>
            <w:color w:val="262626"/>
            <w:w w:val="102"/>
            <w:sz w:val="24"/>
            <w:szCs w:val="24"/>
          </w:rPr>
          <w:delText xml:space="preserve">prepayment </w:delText>
        </w:r>
        <w:r w:rsidR="00BC30C4" w:rsidRPr="00B42C82" w:rsidDel="006C09A7">
          <w:rPr>
            <w:rFonts w:ascii="Times New Roman" w:eastAsia="Arial" w:hAnsi="Times New Roman" w:cs="Times New Roman"/>
            <w:color w:val="262626"/>
            <w:sz w:val="24"/>
            <w:szCs w:val="24"/>
          </w:rPr>
          <w:delText>premiums</w:delText>
        </w:r>
        <w:r w:rsidR="00BC30C4" w:rsidRPr="00B42C82" w:rsidDel="006C09A7">
          <w:rPr>
            <w:rFonts w:ascii="Times New Roman" w:eastAsia="Arial" w:hAnsi="Times New Roman" w:cs="Times New Roman"/>
            <w:color w:val="262626"/>
            <w:spacing w:val="53"/>
            <w:sz w:val="24"/>
            <w:szCs w:val="24"/>
          </w:rPr>
          <w:delText xml:space="preserve"> </w:delText>
        </w:r>
        <w:r w:rsidR="00BC30C4" w:rsidRPr="00B42C82" w:rsidDel="006C09A7">
          <w:rPr>
            <w:rFonts w:ascii="Times New Roman" w:eastAsia="Arial" w:hAnsi="Times New Roman" w:cs="Times New Roman"/>
            <w:color w:val="262626"/>
            <w:sz w:val="24"/>
            <w:szCs w:val="24"/>
          </w:rPr>
          <w:delText>(if</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any).  </w:delText>
        </w:r>
        <w:r w:rsidR="00BC30C4" w:rsidRPr="00B42C82" w:rsidDel="006C09A7">
          <w:rPr>
            <w:rFonts w:ascii="Times New Roman" w:eastAsia="Arial" w:hAnsi="Times New Roman" w:cs="Times New Roman"/>
            <w:color w:val="262626"/>
            <w:spacing w:val="19"/>
            <w:sz w:val="24"/>
            <w:szCs w:val="24"/>
          </w:rPr>
          <w:delText xml:space="preserve"> </w:delText>
        </w:r>
      </w:del>
      <w:del w:id="165" w:author="Jay" w:date="2017-03-20T16:17:00Z">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3"/>
            <w:sz w:val="24"/>
            <w:szCs w:val="24"/>
          </w:rPr>
          <w:delText xml:space="preserve"> </w:delText>
        </w:r>
        <w:r w:rsidR="00BC30C4" w:rsidRPr="00B42C82" w:rsidDel="006C09A7">
          <w:rPr>
            <w:rFonts w:ascii="Times New Roman" w:eastAsia="Arial" w:hAnsi="Times New Roman" w:cs="Times New Roman"/>
            <w:color w:val="262626"/>
            <w:sz w:val="24"/>
            <w:szCs w:val="24"/>
          </w:rPr>
          <w:delText>parties</w:delText>
        </w:r>
        <w:r w:rsidR="00BC30C4" w:rsidRPr="00B42C82" w:rsidDel="006C09A7">
          <w:rPr>
            <w:rFonts w:ascii="Times New Roman" w:eastAsia="Arial" w:hAnsi="Times New Roman" w:cs="Times New Roman"/>
            <w:color w:val="262626"/>
            <w:spacing w:val="55"/>
            <w:sz w:val="24"/>
            <w:szCs w:val="24"/>
          </w:rPr>
          <w:delText xml:space="preserve"> </w:delText>
        </w:r>
        <w:r w:rsidR="00212A97" w:rsidDel="006C09A7">
          <w:rPr>
            <w:rFonts w:ascii="Times New Roman" w:eastAsia="Arial" w:hAnsi="Times New Roman" w:cs="Times New Roman"/>
            <w:color w:val="262626"/>
            <w:sz w:val="24"/>
            <w:szCs w:val="24"/>
          </w:rPr>
          <w:delText>acknowledge</w:delText>
        </w:r>
        <w:r w:rsidR="00BC30C4" w:rsidRPr="00B42C82" w:rsidDel="006C09A7">
          <w:rPr>
            <w:rFonts w:ascii="Times New Roman" w:eastAsia="Arial" w:hAnsi="Times New Roman" w:cs="Times New Roman"/>
            <w:color w:val="262626"/>
            <w:spacing w:val="29"/>
            <w:sz w:val="24"/>
            <w:szCs w:val="24"/>
          </w:rPr>
          <w:delText xml:space="preserve"> </w:delText>
        </w:r>
        <w:r w:rsidR="00BC30C4" w:rsidRPr="00B42C82" w:rsidDel="006C09A7">
          <w:rPr>
            <w:rFonts w:ascii="Times New Roman" w:eastAsia="Arial" w:hAnsi="Times New Roman" w:cs="Times New Roman"/>
            <w:color w:val="262626"/>
            <w:sz w:val="24"/>
            <w:szCs w:val="24"/>
          </w:rPr>
          <w:delText>that</w:delText>
        </w:r>
        <w:r w:rsidR="00BC30C4" w:rsidRPr="00B42C82" w:rsidDel="006C09A7">
          <w:rPr>
            <w:rFonts w:ascii="Times New Roman" w:eastAsia="Arial" w:hAnsi="Times New Roman" w:cs="Times New Roman"/>
            <w:color w:val="262626"/>
            <w:spacing w:val="46"/>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50"/>
            <w:sz w:val="24"/>
            <w:szCs w:val="24"/>
          </w:rPr>
          <w:delText xml:space="preserve"> </w:delText>
        </w:r>
        <w:r w:rsidR="00BC30C4" w:rsidRPr="00B42C82" w:rsidDel="006C09A7">
          <w:rPr>
            <w:rFonts w:ascii="Times New Roman" w:eastAsia="Arial" w:hAnsi="Times New Roman" w:cs="Times New Roman"/>
            <w:color w:val="262626"/>
            <w:sz w:val="24"/>
            <w:szCs w:val="24"/>
          </w:rPr>
          <w:delText>a</w:delText>
        </w:r>
        <w:r w:rsidR="00B42C82" w:rsidRPr="00B42C82" w:rsidDel="006C09A7">
          <w:rPr>
            <w:rFonts w:ascii="Times New Roman" w:eastAsia="Arial" w:hAnsi="Times New Roman" w:cs="Times New Roman"/>
            <w:color w:val="262626"/>
            <w:sz w:val="24"/>
            <w:szCs w:val="24"/>
          </w:rPr>
          <w:delText>m</w:delText>
        </w:r>
        <w:r w:rsidR="00BC30C4" w:rsidRPr="00B42C82" w:rsidDel="006C09A7">
          <w:rPr>
            <w:rFonts w:ascii="Times New Roman" w:eastAsia="Arial" w:hAnsi="Times New Roman" w:cs="Times New Roman"/>
            <w:color w:val="262626"/>
            <w:sz w:val="24"/>
            <w:szCs w:val="24"/>
          </w:rPr>
          <w:delText xml:space="preserve">ount outstanding </w:delText>
        </w:r>
        <w:r w:rsidR="00BC30C4" w:rsidRPr="00B42C82" w:rsidDel="006C09A7">
          <w:rPr>
            <w:rFonts w:ascii="Times New Roman" w:eastAsia="Arial" w:hAnsi="Times New Roman" w:cs="Times New Roman"/>
            <w:color w:val="262626"/>
            <w:spacing w:val="4"/>
            <w:sz w:val="24"/>
            <w:szCs w:val="24"/>
          </w:rPr>
          <w:delText xml:space="preserve"> </w:delText>
        </w:r>
        <w:r w:rsidR="00BC30C4" w:rsidRPr="00B42C82" w:rsidDel="006C09A7">
          <w:rPr>
            <w:rFonts w:ascii="Times New Roman" w:eastAsia="Arial" w:hAnsi="Times New Roman" w:cs="Times New Roman"/>
            <w:color w:val="262626"/>
            <w:sz w:val="24"/>
            <w:szCs w:val="24"/>
          </w:rPr>
          <w:delText>under</w:delText>
        </w:r>
        <w:r w:rsidR="00BC30C4" w:rsidRPr="00B42C82" w:rsidDel="006C09A7">
          <w:rPr>
            <w:rFonts w:ascii="Times New Roman" w:eastAsia="Arial" w:hAnsi="Times New Roman" w:cs="Times New Roman"/>
            <w:color w:val="262626"/>
            <w:spacing w:val="51"/>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8"/>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42"/>
            <w:sz w:val="24"/>
            <w:szCs w:val="24"/>
          </w:rPr>
          <w:delText xml:space="preserve"> </w:delText>
        </w:r>
        <w:r w:rsidR="00BC30C4" w:rsidRPr="00B42C82" w:rsidDel="006C09A7">
          <w:rPr>
            <w:rFonts w:ascii="Times New Roman" w:eastAsia="Arial" w:hAnsi="Times New Roman" w:cs="Times New Roman"/>
            <w:color w:val="262626"/>
            <w:w w:val="102"/>
            <w:sz w:val="24"/>
            <w:szCs w:val="24"/>
          </w:rPr>
          <w:delText xml:space="preserve">will </w:delText>
        </w:r>
        <w:r w:rsidR="00BC30C4" w:rsidRPr="00B42C82" w:rsidDel="006C09A7">
          <w:rPr>
            <w:rFonts w:ascii="Times New Roman" w:eastAsia="Arial" w:hAnsi="Times New Roman" w:cs="Times New Roman"/>
            <w:color w:val="262626"/>
            <w:sz w:val="24"/>
            <w:szCs w:val="24"/>
          </w:rPr>
          <w:delText>fluctuate</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daily</w:delText>
        </w:r>
        <w:r w:rsidR="00BC30C4" w:rsidRPr="00B42C82" w:rsidDel="006C09A7">
          <w:rPr>
            <w:rFonts w:ascii="Times New Roman" w:eastAsia="Arial" w:hAnsi="Times New Roman" w:cs="Times New Roman"/>
            <w:color w:val="262626"/>
            <w:spacing w:val="25"/>
            <w:sz w:val="24"/>
            <w:szCs w:val="24"/>
          </w:rPr>
          <w:delText xml:space="preserve"> </w:delText>
        </w:r>
        <w:r w:rsidR="00BC30C4" w:rsidRPr="00B42C82" w:rsidDel="006C09A7">
          <w:rPr>
            <w:rFonts w:ascii="Times New Roman" w:eastAsia="Arial" w:hAnsi="Times New Roman" w:cs="Times New Roman"/>
            <w:color w:val="262626"/>
            <w:sz w:val="24"/>
            <w:szCs w:val="24"/>
          </w:rPr>
          <w:delText>because</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advances</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made</w:delText>
        </w:r>
        <w:r w:rsidR="00BC30C4" w:rsidRPr="00B42C82" w:rsidDel="006C09A7">
          <w:rPr>
            <w:rFonts w:ascii="Times New Roman" w:eastAsia="Arial" w:hAnsi="Times New Roman" w:cs="Times New Roman"/>
            <w:color w:val="262626"/>
            <w:spacing w:val="43"/>
            <w:sz w:val="24"/>
            <w:szCs w:val="24"/>
          </w:rPr>
          <w:delText xml:space="preserve"> </w:delText>
        </w:r>
        <w:r w:rsidR="00BC30C4" w:rsidRPr="00B42C82" w:rsidDel="006C09A7">
          <w:rPr>
            <w:rFonts w:ascii="Times New Roman" w:eastAsia="Arial" w:hAnsi="Times New Roman" w:cs="Times New Roman"/>
            <w:color w:val="262626"/>
            <w:sz w:val="24"/>
            <w:szCs w:val="24"/>
          </w:rPr>
          <w:delText>by</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3"/>
            <w:sz w:val="24"/>
            <w:szCs w:val="24"/>
          </w:rPr>
          <w:delText xml:space="preserve"> </w:delText>
        </w:r>
        <w:r w:rsidR="00BC30C4" w:rsidRPr="00B42C82" w:rsidDel="006C09A7">
          <w:rPr>
            <w:rFonts w:ascii="Times New Roman" w:eastAsia="Arial" w:hAnsi="Times New Roman" w:cs="Times New Roman"/>
            <w:color w:val="262626"/>
            <w:sz w:val="24"/>
            <w:szCs w:val="24"/>
          </w:rPr>
          <w:delText>Originating</w:delText>
        </w:r>
        <w:r w:rsidR="00BC30C4" w:rsidRPr="00B42C82" w:rsidDel="006C09A7">
          <w:rPr>
            <w:rFonts w:ascii="Times New Roman" w:eastAsia="Arial" w:hAnsi="Times New Roman" w:cs="Times New Roman"/>
            <w:color w:val="262626"/>
            <w:spacing w:val="55"/>
            <w:sz w:val="24"/>
            <w:szCs w:val="24"/>
          </w:rPr>
          <w:delText xml:space="preserve"> </w:delText>
        </w:r>
        <w:r w:rsidR="00BC30C4" w:rsidRPr="00B42C82" w:rsidDel="006C09A7">
          <w:rPr>
            <w:rFonts w:ascii="Times New Roman" w:eastAsia="Arial" w:hAnsi="Times New Roman" w:cs="Times New Roman"/>
            <w:color w:val="262626"/>
            <w:sz w:val="24"/>
            <w:szCs w:val="24"/>
          </w:rPr>
          <w:delText>Entity</w:delText>
        </w:r>
        <w:r w:rsidR="00BC30C4" w:rsidRPr="00B42C82" w:rsidDel="006C09A7">
          <w:rPr>
            <w:rFonts w:ascii="Times New Roman" w:eastAsia="Arial" w:hAnsi="Times New Roman" w:cs="Times New Roman"/>
            <w:color w:val="262626"/>
            <w:spacing w:val="37"/>
            <w:sz w:val="24"/>
            <w:szCs w:val="24"/>
          </w:rPr>
          <w:delText xml:space="preserve"> </w:delText>
        </w:r>
        <w:r w:rsidR="00BC30C4" w:rsidRPr="00B42C82" w:rsidDel="006C09A7">
          <w:rPr>
            <w:rFonts w:ascii="Times New Roman" w:eastAsia="Arial" w:hAnsi="Times New Roman" w:cs="Times New Roman"/>
            <w:color w:val="262626"/>
            <w:sz w:val="24"/>
            <w:szCs w:val="24"/>
          </w:rPr>
          <w:delText>to</w:delText>
        </w:r>
        <w:r w:rsidR="00BC30C4" w:rsidRPr="00B42C82" w:rsidDel="006C09A7">
          <w:rPr>
            <w:rFonts w:ascii="Times New Roman" w:eastAsia="Arial" w:hAnsi="Times New Roman" w:cs="Times New Roman"/>
            <w:color w:val="262626"/>
            <w:spacing w:val="27"/>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Borrower</w:delText>
        </w:r>
        <w:r w:rsidR="00BC30C4" w:rsidRPr="00B42C82" w:rsidDel="006C09A7">
          <w:rPr>
            <w:rFonts w:ascii="Times New Roman" w:eastAsia="Arial" w:hAnsi="Times New Roman" w:cs="Times New Roman"/>
            <w:color w:val="262626"/>
            <w:spacing w:val="42"/>
            <w:sz w:val="24"/>
            <w:szCs w:val="24"/>
          </w:rPr>
          <w:delText xml:space="preserve"> </w:delText>
        </w:r>
        <w:r w:rsidR="00BC30C4" w:rsidRPr="00B42C82" w:rsidDel="006C09A7">
          <w:rPr>
            <w:rFonts w:ascii="Times New Roman" w:eastAsia="Arial" w:hAnsi="Times New Roman" w:cs="Times New Roman"/>
            <w:color w:val="262626"/>
            <w:sz w:val="24"/>
            <w:szCs w:val="24"/>
          </w:rPr>
          <w:delText>pursuant</w:delText>
        </w:r>
        <w:r w:rsidR="00BC30C4" w:rsidRPr="00B42C82" w:rsidDel="006C09A7">
          <w:rPr>
            <w:rFonts w:ascii="Times New Roman" w:eastAsia="Arial" w:hAnsi="Times New Roman" w:cs="Times New Roman"/>
            <w:color w:val="262626"/>
            <w:spacing w:val="44"/>
            <w:sz w:val="24"/>
            <w:szCs w:val="24"/>
          </w:rPr>
          <w:delText xml:space="preserve"> </w:delText>
        </w:r>
        <w:r w:rsidR="00BC30C4" w:rsidRPr="00B42C82" w:rsidDel="006C09A7">
          <w:rPr>
            <w:rFonts w:ascii="Times New Roman" w:eastAsia="Arial" w:hAnsi="Times New Roman" w:cs="Times New Roman"/>
            <w:color w:val="262626"/>
            <w:w w:val="101"/>
            <w:sz w:val="24"/>
            <w:szCs w:val="24"/>
          </w:rPr>
          <w:delText xml:space="preserve">to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42"/>
            <w:sz w:val="24"/>
            <w:szCs w:val="24"/>
          </w:rPr>
          <w:delText xml:space="preserve"> </w:delText>
        </w:r>
        <w:r w:rsidR="00BC30C4" w:rsidRPr="00B42C82" w:rsidDel="006C09A7">
          <w:rPr>
            <w:rFonts w:ascii="Times New Roman" w:eastAsia="Arial" w:hAnsi="Times New Roman" w:cs="Times New Roman"/>
            <w:color w:val="262626"/>
            <w:sz w:val="24"/>
            <w:szCs w:val="24"/>
          </w:rPr>
          <w:delText>Documents</w:delText>
        </w:r>
        <w:r w:rsidR="00BC30C4" w:rsidRPr="00B42C82" w:rsidDel="006C09A7">
          <w:rPr>
            <w:rFonts w:ascii="Times New Roman" w:eastAsia="Arial" w:hAnsi="Times New Roman" w:cs="Times New Roman"/>
            <w:color w:val="262626"/>
            <w:spacing w:val="52"/>
            <w:sz w:val="24"/>
            <w:szCs w:val="24"/>
          </w:rPr>
          <w:delText xml:space="preserve"> </w:delText>
        </w:r>
        <w:r w:rsidR="00BC30C4" w:rsidRPr="00B42C82" w:rsidDel="006C09A7">
          <w:rPr>
            <w:rFonts w:ascii="Times New Roman" w:eastAsia="Arial" w:hAnsi="Times New Roman" w:cs="Times New Roman"/>
            <w:color w:val="262626"/>
            <w:sz w:val="24"/>
            <w:szCs w:val="24"/>
          </w:rPr>
          <w:delText>and</w:delText>
        </w:r>
        <w:r w:rsidR="00BC30C4" w:rsidRPr="00B42C82" w:rsidDel="006C09A7">
          <w:rPr>
            <w:rFonts w:ascii="Times New Roman" w:eastAsia="Arial" w:hAnsi="Times New Roman" w:cs="Times New Roman"/>
            <w:color w:val="262626"/>
            <w:spacing w:val="41"/>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0"/>
            <w:sz w:val="24"/>
            <w:szCs w:val="24"/>
          </w:rPr>
          <w:delText xml:space="preserve"> </w:delText>
        </w:r>
        <w:r w:rsidR="00BC30C4" w:rsidRPr="00B42C82" w:rsidDel="006C09A7">
          <w:rPr>
            <w:rFonts w:ascii="Times New Roman" w:eastAsia="Arial" w:hAnsi="Times New Roman" w:cs="Times New Roman"/>
            <w:color w:val="262626"/>
            <w:sz w:val="24"/>
            <w:szCs w:val="24"/>
          </w:rPr>
          <w:delText>collection</w:delText>
        </w:r>
        <w:r w:rsidR="00BC30C4" w:rsidRPr="00B42C82" w:rsidDel="006C09A7">
          <w:rPr>
            <w:rFonts w:ascii="Times New Roman" w:eastAsia="Arial" w:hAnsi="Times New Roman" w:cs="Times New Roman"/>
            <w:color w:val="262626"/>
            <w:spacing w:val="44"/>
            <w:sz w:val="24"/>
            <w:szCs w:val="24"/>
          </w:rPr>
          <w:delText xml:space="preserve"> </w:delText>
        </w:r>
        <w:r w:rsidR="00BC30C4" w:rsidRPr="00B42C82" w:rsidDel="006C09A7">
          <w:rPr>
            <w:rFonts w:ascii="Times New Roman" w:eastAsia="Arial" w:hAnsi="Times New Roman" w:cs="Times New Roman"/>
            <w:color w:val="262626"/>
            <w:sz w:val="24"/>
            <w:szCs w:val="24"/>
          </w:rPr>
          <w:delText>by</w:delText>
        </w:r>
        <w:r w:rsidR="00BC30C4" w:rsidRPr="00B42C82" w:rsidDel="006C09A7">
          <w:rPr>
            <w:rFonts w:ascii="Times New Roman" w:eastAsia="Arial" w:hAnsi="Times New Roman" w:cs="Times New Roman"/>
            <w:color w:val="262626"/>
            <w:spacing w:val="42"/>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43"/>
            <w:sz w:val="24"/>
            <w:szCs w:val="24"/>
          </w:rPr>
          <w:delText xml:space="preserve"> </w:delText>
        </w:r>
        <w:r w:rsidR="00B42C82" w:rsidRPr="00B42C82" w:rsidDel="006C09A7">
          <w:rPr>
            <w:rFonts w:ascii="Times New Roman" w:eastAsia="Arial" w:hAnsi="Times New Roman" w:cs="Times New Roman"/>
            <w:color w:val="262626"/>
            <w:sz w:val="24"/>
            <w:szCs w:val="24"/>
          </w:rPr>
          <w:delText>Originati</w:delText>
        </w:r>
        <w:r w:rsidR="00B42C82" w:rsidRPr="00B42C82" w:rsidDel="006C09A7">
          <w:rPr>
            <w:rFonts w:ascii="Times New Roman" w:eastAsia="Arial" w:hAnsi="Times New Roman" w:cs="Times New Roman"/>
            <w:color w:val="262626"/>
            <w:spacing w:val="2"/>
            <w:sz w:val="24"/>
            <w:szCs w:val="24"/>
          </w:rPr>
          <w:delText>ng</w:delText>
        </w:r>
        <w:r w:rsidR="00B42C82" w:rsidDel="006C09A7">
          <w:rPr>
            <w:rFonts w:ascii="Times New Roman" w:eastAsia="Arial" w:hAnsi="Times New Roman" w:cs="Times New Roman"/>
            <w:color w:val="262626"/>
            <w:spacing w:val="2"/>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Entity </w:delText>
        </w:r>
        <w:r w:rsidR="00BC30C4" w:rsidRPr="00B42C82" w:rsidDel="006C09A7">
          <w:rPr>
            <w:rFonts w:ascii="Times New Roman" w:eastAsia="Arial" w:hAnsi="Times New Roman" w:cs="Times New Roman"/>
            <w:color w:val="262626"/>
            <w:spacing w:val="9"/>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40"/>
            <w:sz w:val="24"/>
            <w:szCs w:val="24"/>
          </w:rPr>
          <w:delText xml:space="preserve"> </w:delText>
        </w:r>
        <w:r w:rsidR="00BC30C4" w:rsidRPr="00B42C82" w:rsidDel="006C09A7">
          <w:rPr>
            <w:rFonts w:ascii="Times New Roman" w:eastAsia="Arial" w:hAnsi="Times New Roman" w:cs="Times New Roman"/>
            <w:color w:val="262626"/>
            <w:sz w:val="24"/>
            <w:szCs w:val="24"/>
          </w:rPr>
          <w:delText>accounts</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receivable</w:delText>
        </w:r>
        <w:r w:rsidR="00BC30C4" w:rsidRPr="00B42C82" w:rsidDel="006C09A7">
          <w:rPr>
            <w:rFonts w:ascii="Times New Roman" w:eastAsia="Arial" w:hAnsi="Times New Roman" w:cs="Times New Roman"/>
            <w:color w:val="262626"/>
            <w:spacing w:val="50"/>
            <w:sz w:val="24"/>
            <w:szCs w:val="24"/>
          </w:rPr>
          <w:delText xml:space="preserve"> </w:delText>
        </w:r>
        <w:r w:rsidR="00BC30C4" w:rsidRPr="00B42C82" w:rsidDel="006C09A7">
          <w:rPr>
            <w:rFonts w:ascii="Times New Roman" w:eastAsia="Arial" w:hAnsi="Times New Roman" w:cs="Times New Roman"/>
            <w:color w:val="262626"/>
            <w:sz w:val="24"/>
            <w:szCs w:val="24"/>
          </w:rPr>
          <w:delText>due</w:delText>
        </w:r>
        <w:r w:rsidR="00BC30C4" w:rsidRPr="00B42C82" w:rsidDel="006C09A7">
          <w:rPr>
            <w:rFonts w:ascii="Times New Roman" w:eastAsia="Arial" w:hAnsi="Times New Roman" w:cs="Times New Roman"/>
            <w:color w:val="262626"/>
            <w:spacing w:val="36"/>
            <w:sz w:val="24"/>
            <w:szCs w:val="24"/>
          </w:rPr>
          <w:delText xml:space="preserve"> </w:delText>
        </w:r>
        <w:r w:rsidR="00BC30C4" w:rsidRPr="00B42C82" w:rsidDel="006C09A7">
          <w:rPr>
            <w:rFonts w:ascii="Times New Roman" w:eastAsia="Arial" w:hAnsi="Times New Roman" w:cs="Times New Roman"/>
            <w:color w:val="262626"/>
            <w:w w:val="101"/>
            <w:sz w:val="24"/>
            <w:szCs w:val="24"/>
          </w:rPr>
          <w:delText xml:space="preserve">to </w:delText>
        </w:r>
        <w:r w:rsidR="00BC30C4" w:rsidRPr="00B42C82" w:rsidDel="006C09A7">
          <w:rPr>
            <w:rFonts w:ascii="Times New Roman" w:eastAsia="Arial" w:hAnsi="Times New Roman" w:cs="Times New Roman"/>
            <w:color w:val="262626"/>
            <w:sz w:val="24"/>
            <w:szCs w:val="24"/>
          </w:rPr>
          <w:delText xml:space="preserve">Borrower. </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In</w:delText>
        </w:r>
        <w:r w:rsidR="00BC30C4" w:rsidRPr="00B42C82" w:rsidDel="006C09A7">
          <w:rPr>
            <w:rFonts w:ascii="Times New Roman" w:eastAsia="Arial" w:hAnsi="Times New Roman" w:cs="Times New Roman"/>
            <w:color w:val="262626"/>
            <w:spacing w:val="10"/>
            <w:sz w:val="24"/>
            <w:szCs w:val="24"/>
          </w:rPr>
          <w:delText xml:space="preserve"> </w:delText>
        </w:r>
        <w:r w:rsidR="00BC30C4" w:rsidRPr="00B42C82" w:rsidDel="006C09A7">
          <w:rPr>
            <w:rFonts w:ascii="Times New Roman" w:eastAsia="Arial" w:hAnsi="Times New Roman" w:cs="Times New Roman"/>
            <w:color w:val="262626"/>
            <w:sz w:val="24"/>
            <w:szCs w:val="24"/>
          </w:rPr>
          <w:delText>order</w:delText>
        </w:r>
        <w:r w:rsidR="00BC30C4" w:rsidRPr="00B42C82" w:rsidDel="006C09A7">
          <w:rPr>
            <w:rFonts w:ascii="Times New Roman" w:eastAsia="Arial" w:hAnsi="Times New Roman" w:cs="Times New Roman"/>
            <w:color w:val="262626"/>
            <w:spacing w:val="20"/>
            <w:sz w:val="24"/>
            <w:szCs w:val="24"/>
          </w:rPr>
          <w:delText xml:space="preserve"> </w:delText>
        </w:r>
        <w:r w:rsidR="00BC30C4" w:rsidRPr="00B42C82" w:rsidDel="006C09A7">
          <w:rPr>
            <w:rFonts w:ascii="Times New Roman" w:eastAsia="Arial" w:hAnsi="Times New Roman" w:cs="Times New Roman"/>
            <w:color w:val="262626"/>
            <w:sz w:val="24"/>
            <w:szCs w:val="24"/>
          </w:rPr>
          <w:delText>to</w:delText>
        </w:r>
        <w:r w:rsidR="00BC30C4" w:rsidRPr="00B42C82" w:rsidDel="006C09A7">
          <w:rPr>
            <w:rFonts w:ascii="Times New Roman" w:eastAsia="Arial" w:hAnsi="Times New Roman" w:cs="Times New Roman"/>
            <w:color w:val="262626"/>
            <w:spacing w:val="13"/>
            <w:sz w:val="24"/>
            <w:szCs w:val="24"/>
          </w:rPr>
          <w:delText xml:space="preserve"> </w:delText>
        </w:r>
        <w:r w:rsidR="00BC30C4" w:rsidRPr="00B42C82" w:rsidDel="006C09A7">
          <w:rPr>
            <w:rFonts w:ascii="Times New Roman" w:eastAsia="Arial" w:hAnsi="Times New Roman" w:cs="Times New Roman"/>
            <w:color w:val="262626"/>
            <w:sz w:val="24"/>
            <w:szCs w:val="24"/>
          </w:rPr>
          <w:delText>minimize</w:delText>
        </w:r>
        <w:r w:rsidR="00BC30C4" w:rsidRPr="00B42C82" w:rsidDel="006C09A7">
          <w:rPr>
            <w:rFonts w:ascii="Times New Roman" w:eastAsia="Arial" w:hAnsi="Times New Roman" w:cs="Times New Roman"/>
            <w:color w:val="262626"/>
            <w:spacing w:val="28"/>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transfer</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fu</w:delText>
        </w:r>
      </w:del>
      <w:del w:id="166" w:author="Jay" w:date="2017-03-20T16:16:00Z">
        <w:r w:rsidR="00BC30C4" w:rsidRPr="00B42C82" w:rsidDel="006C09A7">
          <w:rPr>
            <w:rFonts w:ascii="Times New Roman" w:eastAsia="Arial" w:hAnsi="Times New Roman" w:cs="Times New Roman"/>
            <w:color w:val="262626"/>
            <w:sz w:val="24"/>
            <w:szCs w:val="24"/>
          </w:rPr>
          <w:delText>nds</w:delText>
        </w:r>
        <w:r w:rsidR="00BC30C4" w:rsidRPr="00B42C82" w:rsidDel="006C09A7">
          <w:rPr>
            <w:rFonts w:ascii="Times New Roman" w:eastAsia="Arial" w:hAnsi="Times New Roman" w:cs="Times New Roman"/>
            <w:color w:val="262626"/>
            <w:spacing w:val="26"/>
            <w:sz w:val="24"/>
            <w:szCs w:val="24"/>
          </w:rPr>
          <w:delText xml:space="preserve"> </w:delText>
        </w:r>
        <w:r w:rsidR="00BC30C4" w:rsidRPr="00B42C82" w:rsidDel="006C09A7">
          <w:rPr>
            <w:rFonts w:ascii="Times New Roman" w:eastAsia="Arial" w:hAnsi="Times New Roman" w:cs="Times New Roman"/>
            <w:color w:val="262626"/>
            <w:sz w:val="24"/>
            <w:szCs w:val="24"/>
          </w:rPr>
          <w:delText>betw</w:delText>
        </w:r>
        <w:r w:rsidR="00BC30C4" w:rsidRPr="00B42C82" w:rsidDel="006C09A7">
          <w:rPr>
            <w:rFonts w:ascii="Times New Roman" w:eastAsia="Arial" w:hAnsi="Times New Roman" w:cs="Times New Roman"/>
            <w:color w:val="262626"/>
            <w:spacing w:val="-3"/>
            <w:sz w:val="24"/>
            <w:szCs w:val="24"/>
          </w:rPr>
          <w:delText>e</w:delText>
        </w:r>
        <w:r w:rsidR="00BC30C4" w:rsidRPr="00B42C82" w:rsidDel="006C09A7">
          <w:rPr>
            <w:rFonts w:ascii="Times New Roman" w:eastAsia="Arial" w:hAnsi="Times New Roman" w:cs="Times New Roman"/>
            <w:color w:val="424242"/>
            <w:spacing w:val="-4"/>
            <w:sz w:val="24"/>
            <w:szCs w:val="24"/>
          </w:rPr>
          <w:delText>e</w:delText>
        </w:r>
        <w:r w:rsidR="00BC30C4" w:rsidRPr="00B42C82" w:rsidDel="006C09A7">
          <w:rPr>
            <w:rFonts w:ascii="Times New Roman" w:eastAsia="Arial" w:hAnsi="Times New Roman" w:cs="Times New Roman"/>
            <w:color w:val="262626"/>
            <w:sz w:val="24"/>
            <w:szCs w:val="24"/>
          </w:rPr>
          <w:delText>n</w:delText>
        </w:r>
        <w:r w:rsidR="00BC30C4" w:rsidRPr="00B42C82" w:rsidDel="006C09A7">
          <w:rPr>
            <w:rFonts w:ascii="Times New Roman" w:eastAsia="Arial" w:hAnsi="Times New Roman" w:cs="Times New Roman"/>
            <w:color w:val="262626"/>
            <w:spacing w:val="30"/>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3"/>
            <w:sz w:val="24"/>
            <w:szCs w:val="24"/>
          </w:rPr>
          <w:delText xml:space="preserve"> </w:delText>
        </w:r>
        <w:r w:rsidR="00BC30C4" w:rsidRPr="00B42C82" w:rsidDel="006C09A7">
          <w:rPr>
            <w:rFonts w:ascii="Times New Roman" w:eastAsia="Arial" w:hAnsi="Times New Roman" w:cs="Times New Roman"/>
            <w:color w:val="262626"/>
            <w:sz w:val="24"/>
            <w:szCs w:val="24"/>
          </w:rPr>
          <w:delText>parties,</w:delText>
        </w:r>
        <w:r w:rsidR="00BC30C4" w:rsidRPr="00B42C82" w:rsidDel="006C09A7">
          <w:rPr>
            <w:rFonts w:ascii="Times New Roman" w:eastAsia="Arial" w:hAnsi="Times New Roman" w:cs="Times New Roman"/>
            <w:color w:val="262626"/>
            <w:spacing w:val="26"/>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22"/>
            <w:sz w:val="24"/>
            <w:szCs w:val="24"/>
          </w:rPr>
          <w:delText xml:space="preserve"> </w:delText>
        </w:r>
        <w:r w:rsidR="00BC30C4" w:rsidRPr="00B42C82" w:rsidDel="006C09A7">
          <w:rPr>
            <w:rFonts w:ascii="Times New Roman" w:eastAsia="Arial" w:hAnsi="Times New Roman" w:cs="Times New Roman"/>
            <w:color w:val="262626"/>
            <w:sz w:val="24"/>
            <w:szCs w:val="24"/>
          </w:rPr>
          <w:delText>Participating</w:delText>
        </w:r>
        <w:r w:rsidR="00BC30C4" w:rsidRPr="00B42C82" w:rsidDel="006C09A7">
          <w:rPr>
            <w:rFonts w:ascii="Times New Roman" w:eastAsia="Arial" w:hAnsi="Times New Roman" w:cs="Times New Roman"/>
            <w:color w:val="262626"/>
            <w:spacing w:val="28"/>
            <w:sz w:val="24"/>
            <w:szCs w:val="24"/>
          </w:rPr>
          <w:delText xml:space="preserve"> </w:delText>
        </w:r>
        <w:r w:rsidR="00BC30C4" w:rsidRPr="00B42C82" w:rsidDel="006C09A7">
          <w:rPr>
            <w:rFonts w:ascii="Times New Roman" w:eastAsia="Arial" w:hAnsi="Times New Roman" w:cs="Times New Roman"/>
            <w:color w:val="262626"/>
            <w:w w:val="101"/>
            <w:sz w:val="24"/>
            <w:szCs w:val="24"/>
          </w:rPr>
          <w:delText xml:space="preserve">Entity's </w:delText>
        </w:r>
        <w:r w:rsidR="00BC30C4" w:rsidRPr="00B42C82" w:rsidDel="006C09A7">
          <w:rPr>
            <w:rFonts w:ascii="Times New Roman" w:eastAsia="Arial" w:hAnsi="Times New Roman" w:cs="Times New Roman"/>
            <w:color w:val="262626"/>
            <w:sz w:val="24"/>
            <w:szCs w:val="24"/>
          </w:rPr>
          <w:delText>share</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in</w:delText>
        </w:r>
        <w:r w:rsidR="00BC30C4" w:rsidRPr="00B42C82" w:rsidDel="006C09A7">
          <w:rPr>
            <w:rFonts w:ascii="Times New Roman" w:eastAsia="Arial" w:hAnsi="Times New Roman" w:cs="Times New Roman"/>
            <w:color w:val="262626"/>
            <w:spacing w:val="29"/>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5"/>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43"/>
            <w:sz w:val="24"/>
            <w:szCs w:val="24"/>
          </w:rPr>
          <w:delText xml:space="preserve"> </w:delText>
        </w:r>
        <w:r w:rsidR="00BC30C4" w:rsidRPr="00B42C82" w:rsidDel="006C09A7">
          <w:rPr>
            <w:rFonts w:ascii="Times New Roman" w:eastAsia="Arial" w:hAnsi="Times New Roman" w:cs="Times New Roman"/>
            <w:color w:val="262626"/>
            <w:sz w:val="24"/>
            <w:szCs w:val="24"/>
          </w:rPr>
          <w:delText>will</w:delText>
        </w:r>
        <w:r w:rsidR="00BC30C4" w:rsidRPr="00B42C82" w:rsidDel="006C09A7">
          <w:rPr>
            <w:rFonts w:ascii="Times New Roman" w:eastAsia="Arial" w:hAnsi="Times New Roman" w:cs="Times New Roman"/>
            <w:color w:val="262626"/>
            <w:spacing w:val="23"/>
            <w:sz w:val="24"/>
            <w:szCs w:val="24"/>
          </w:rPr>
          <w:delText xml:space="preserve"> </w:delText>
        </w:r>
        <w:r w:rsidR="00BC30C4" w:rsidRPr="00B42C82" w:rsidDel="006C09A7">
          <w:rPr>
            <w:rFonts w:ascii="Times New Roman" w:eastAsia="Arial" w:hAnsi="Times New Roman" w:cs="Times New Roman"/>
            <w:color w:val="262626"/>
            <w:sz w:val="24"/>
            <w:szCs w:val="24"/>
          </w:rPr>
          <w:delText>be</w:delText>
        </w:r>
        <w:r w:rsidR="00BC30C4" w:rsidRPr="00B42C82" w:rsidDel="006C09A7">
          <w:rPr>
            <w:rFonts w:ascii="Times New Roman" w:eastAsia="Arial" w:hAnsi="Times New Roman" w:cs="Times New Roman"/>
            <w:color w:val="262626"/>
            <w:spacing w:val="35"/>
            <w:sz w:val="24"/>
            <w:szCs w:val="24"/>
          </w:rPr>
          <w:delText xml:space="preserve"> </w:delText>
        </w:r>
        <w:r w:rsidR="00BC30C4" w:rsidRPr="00B42C82" w:rsidDel="006C09A7">
          <w:rPr>
            <w:rFonts w:ascii="Times New Roman" w:eastAsia="Arial" w:hAnsi="Times New Roman" w:cs="Times New Roman"/>
            <w:color w:val="262626"/>
            <w:sz w:val="24"/>
            <w:szCs w:val="24"/>
          </w:rPr>
          <w:delText>computed</w:delText>
        </w:r>
        <w:r w:rsidR="00BC30C4" w:rsidRPr="00B42C82" w:rsidDel="006C09A7">
          <w:rPr>
            <w:rFonts w:ascii="Times New Roman" w:eastAsia="Arial" w:hAnsi="Times New Roman" w:cs="Times New Roman"/>
            <w:color w:val="262626"/>
            <w:spacing w:val="51"/>
            <w:sz w:val="24"/>
            <w:szCs w:val="24"/>
          </w:rPr>
          <w:delText xml:space="preserve"> </w:delText>
        </w:r>
        <w:r w:rsidR="00BC30C4" w:rsidRPr="00B42C82" w:rsidDel="006C09A7">
          <w:rPr>
            <w:rFonts w:ascii="Times New Roman" w:eastAsia="Arial" w:hAnsi="Times New Roman" w:cs="Times New Roman"/>
            <w:color w:val="262626"/>
            <w:sz w:val="24"/>
            <w:szCs w:val="24"/>
          </w:rPr>
          <w:delText>weekly,</w:delText>
        </w:r>
        <w:r w:rsidR="00BC30C4" w:rsidRPr="00B42C82" w:rsidDel="006C09A7">
          <w:rPr>
            <w:rFonts w:ascii="Times New Roman" w:eastAsia="Arial" w:hAnsi="Times New Roman" w:cs="Times New Roman"/>
            <w:color w:val="262626"/>
            <w:spacing w:val="51"/>
            <w:sz w:val="24"/>
            <w:szCs w:val="24"/>
          </w:rPr>
          <w:delText xml:space="preserve"> </w:delText>
        </w:r>
        <w:r w:rsidR="00BC30C4" w:rsidRPr="00B42C82" w:rsidDel="006C09A7">
          <w:rPr>
            <w:rFonts w:ascii="Times New Roman" w:eastAsia="Arial" w:hAnsi="Times New Roman" w:cs="Times New Roman"/>
            <w:color w:val="262626"/>
            <w:sz w:val="24"/>
            <w:szCs w:val="24"/>
          </w:rPr>
          <w:delText>rather</w:delText>
        </w:r>
        <w:r w:rsidR="00BC30C4" w:rsidRPr="00B42C82" w:rsidDel="006C09A7">
          <w:rPr>
            <w:rFonts w:ascii="Times New Roman" w:eastAsia="Arial" w:hAnsi="Times New Roman" w:cs="Times New Roman"/>
            <w:color w:val="262626"/>
            <w:spacing w:val="41"/>
            <w:sz w:val="24"/>
            <w:szCs w:val="24"/>
          </w:rPr>
          <w:delText xml:space="preserve"> </w:delText>
        </w:r>
        <w:r w:rsidR="00BC30C4" w:rsidRPr="00B42C82" w:rsidDel="006C09A7">
          <w:rPr>
            <w:rFonts w:ascii="Times New Roman" w:eastAsia="Arial" w:hAnsi="Times New Roman" w:cs="Times New Roman"/>
            <w:color w:val="262626"/>
            <w:sz w:val="24"/>
            <w:szCs w:val="24"/>
          </w:rPr>
          <w:delText>than</w:delText>
        </w:r>
        <w:r w:rsidR="00BC30C4" w:rsidRPr="00B42C82" w:rsidDel="006C09A7">
          <w:rPr>
            <w:rFonts w:ascii="Times New Roman" w:eastAsia="Arial" w:hAnsi="Times New Roman" w:cs="Times New Roman"/>
            <w:color w:val="262626"/>
            <w:spacing w:val="44"/>
            <w:sz w:val="24"/>
            <w:szCs w:val="24"/>
          </w:rPr>
          <w:delText xml:space="preserve"> </w:delText>
        </w:r>
        <w:r w:rsidR="00B42C82" w:rsidRPr="00B42C82" w:rsidDel="006C09A7">
          <w:rPr>
            <w:rFonts w:ascii="Times New Roman" w:eastAsia="Arial" w:hAnsi="Times New Roman" w:cs="Times New Roman"/>
            <w:color w:val="262626"/>
            <w:spacing w:val="2"/>
            <w:sz w:val="24"/>
            <w:szCs w:val="24"/>
          </w:rPr>
          <w:delText>d</w:delText>
        </w:r>
        <w:r w:rsidR="00B42C82" w:rsidRPr="00B42C82" w:rsidDel="006C09A7">
          <w:rPr>
            <w:rFonts w:ascii="Times New Roman" w:eastAsia="Arial" w:hAnsi="Times New Roman" w:cs="Times New Roman"/>
            <w:color w:val="262626"/>
            <w:sz w:val="24"/>
            <w:szCs w:val="24"/>
          </w:rPr>
          <w:delText>aily</w:delText>
        </w:r>
        <w:r w:rsidR="00BC30C4" w:rsidRPr="00B42C82" w:rsidDel="006C09A7">
          <w:rPr>
            <w:rFonts w:ascii="Times New Roman" w:eastAsia="Arial" w:hAnsi="Times New Roman" w:cs="Times New Roman"/>
            <w:color w:val="262626"/>
            <w:sz w:val="24"/>
            <w:szCs w:val="24"/>
          </w:rPr>
          <w:delText>.</w:delText>
        </w:r>
        <w:r w:rsidR="00B42C82"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pacing w:val="-48"/>
            <w:sz w:val="24"/>
            <w:szCs w:val="24"/>
          </w:rPr>
          <w:delText xml:space="preserve"> </w:delText>
        </w:r>
        <w:r w:rsidR="00BC30C4" w:rsidRPr="00B42C82" w:rsidDel="006C09A7">
          <w:rPr>
            <w:rFonts w:ascii="Times New Roman" w:eastAsia="Arial" w:hAnsi="Times New Roman" w:cs="Times New Roman"/>
            <w:color w:val="262626"/>
            <w:sz w:val="24"/>
            <w:szCs w:val="24"/>
          </w:rPr>
          <w:delText>If</w:delText>
        </w:r>
        <w:r w:rsidR="00BC30C4" w:rsidRPr="00B42C82" w:rsidDel="006C09A7">
          <w:rPr>
            <w:rFonts w:ascii="Times New Roman" w:eastAsia="Arial" w:hAnsi="Times New Roman" w:cs="Times New Roman"/>
            <w:color w:val="262626"/>
            <w:spacing w:val="35"/>
            <w:sz w:val="24"/>
            <w:szCs w:val="24"/>
          </w:rPr>
          <w:delText xml:space="preserve"> </w:delText>
        </w:r>
        <w:r w:rsidR="00BC30C4" w:rsidRPr="00B42C82" w:rsidDel="006C09A7">
          <w:rPr>
            <w:rFonts w:ascii="Times New Roman" w:eastAsia="Arial" w:hAnsi="Times New Roman" w:cs="Times New Roman"/>
            <w:color w:val="262626"/>
            <w:sz w:val="24"/>
            <w:szCs w:val="24"/>
          </w:rPr>
          <w:delText>in</w:delText>
        </w:r>
        <w:r w:rsidR="00BC30C4" w:rsidRPr="00B42C82" w:rsidDel="006C09A7">
          <w:rPr>
            <w:rFonts w:ascii="Times New Roman" w:eastAsia="Arial" w:hAnsi="Times New Roman" w:cs="Times New Roman"/>
            <w:color w:val="262626"/>
            <w:spacing w:val="29"/>
            <w:sz w:val="24"/>
            <w:szCs w:val="24"/>
          </w:rPr>
          <w:delText xml:space="preserve"> </w:delText>
        </w:r>
        <w:r w:rsidR="00BC30C4" w:rsidRPr="00B42C82" w:rsidDel="006C09A7">
          <w:rPr>
            <w:rFonts w:ascii="Times New Roman" w:eastAsia="Arial" w:hAnsi="Times New Roman" w:cs="Times New Roman"/>
            <w:color w:val="262626"/>
            <w:sz w:val="24"/>
            <w:szCs w:val="24"/>
          </w:rPr>
          <w:delText>any</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week</w:delText>
        </w:r>
        <w:r w:rsidR="00BC30C4" w:rsidRPr="00B42C82" w:rsidDel="006C09A7">
          <w:rPr>
            <w:rFonts w:ascii="Times New Roman" w:eastAsia="Arial" w:hAnsi="Times New Roman" w:cs="Times New Roman"/>
            <w:color w:val="262626"/>
            <w:spacing w:val="40"/>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7"/>
            <w:sz w:val="24"/>
            <w:szCs w:val="24"/>
          </w:rPr>
          <w:delText xml:space="preserve"> </w:delText>
        </w:r>
        <w:r w:rsidR="00BC30C4" w:rsidRPr="00B42C82" w:rsidDel="006C09A7">
          <w:rPr>
            <w:rFonts w:ascii="Times New Roman" w:eastAsia="Arial" w:hAnsi="Times New Roman" w:cs="Times New Roman"/>
            <w:color w:val="262626"/>
            <w:w w:val="101"/>
            <w:sz w:val="24"/>
            <w:szCs w:val="24"/>
          </w:rPr>
          <w:delText xml:space="preserve">indebtedness </w:delText>
        </w:r>
        <w:r w:rsidR="00BC30C4" w:rsidRPr="00B42C82" w:rsidDel="006C09A7">
          <w:rPr>
            <w:rFonts w:ascii="Times New Roman" w:eastAsia="Arial" w:hAnsi="Times New Roman" w:cs="Times New Roman"/>
            <w:color w:val="262626"/>
            <w:sz w:val="24"/>
            <w:szCs w:val="24"/>
          </w:rPr>
          <w:delText>under</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9"/>
            <w:sz w:val="24"/>
            <w:szCs w:val="24"/>
          </w:rPr>
          <w:delText xml:space="preserve"> </w:delText>
        </w:r>
        <w:r w:rsidR="00BC30C4" w:rsidRPr="00B42C82" w:rsidDel="006C09A7">
          <w:rPr>
            <w:rFonts w:ascii="Times New Roman" w:eastAsia="Arial" w:hAnsi="Times New Roman" w:cs="Times New Roman"/>
            <w:color w:val="262626"/>
            <w:sz w:val="24"/>
            <w:szCs w:val="24"/>
          </w:rPr>
          <w:delText>Loan</w:delText>
        </w:r>
        <w:r w:rsidR="00BC30C4" w:rsidRPr="00B42C82" w:rsidDel="006C09A7">
          <w:rPr>
            <w:rFonts w:ascii="Times New Roman" w:eastAsia="Arial" w:hAnsi="Times New Roman" w:cs="Times New Roman"/>
            <w:color w:val="262626"/>
            <w:spacing w:val="15"/>
            <w:sz w:val="24"/>
            <w:szCs w:val="24"/>
          </w:rPr>
          <w:delText xml:space="preserve"> </w:delText>
        </w:r>
        <w:r w:rsidR="00BC30C4" w:rsidRPr="00B42C82" w:rsidDel="006C09A7">
          <w:rPr>
            <w:rFonts w:ascii="Times New Roman" w:eastAsia="Arial" w:hAnsi="Times New Roman" w:cs="Times New Roman"/>
            <w:color w:val="262626"/>
            <w:sz w:val="24"/>
            <w:szCs w:val="24"/>
          </w:rPr>
          <w:delText>increases</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as</w:delText>
        </w:r>
        <w:r w:rsidR="00BC30C4" w:rsidRPr="00B42C82" w:rsidDel="006C09A7">
          <w:rPr>
            <w:rFonts w:ascii="Times New Roman" w:eastAsia="Arial" w:hAnsi="Times New Roman" w:cs="Times New Roman"/>
            <w:color w:val="262626"/>
            <w:spacing w:val="17"/>
            <w:sz w:val="24"/>
            <w:szCs w:val="24"/>
          </w:rPr>
          <w:delText xml:space="preserve"> </w:delText>
        </w:r>
        <w:r w:rsidR="00BC30C4" w:rsidRPr="00B42C82" w:rsidDel="006C09A7">
          <w:rPr>
            <w:rFonts w:ascii="Times New Roman" w:eastAsia="Arial" w:hAnsi="Times New Roman" w:cs="Times New Roman"/>
            <w:color w:val="262626"/>
            <w:sz w:val="24"/>
            <w:szCs w:val="24"/>
          </w:rPr>
          <w:delText>compared</w:delText>
        </w:r>
        <w:r w:rsidR="00BC30C4" w:rsidRPr="00B42C82" w:rsidDel="006C09A7">
          <w:rPr>
            <w:rFonts w:ascii="Times New Roman" w:eastAsia="Arial" w:hAnsi="Times New Roman" w:cs="Times New Roman"/>
            <w:color w:val="262626"/>
            <w:spacing w:val="38"/>
            <w:sz w:val="24"/>
            <w:szCs w:val="24"/>
          </w:rPr>
          <w:delText xml:space="preserve"> </w:delText>
        </w:r>
        <w:r w:rsidR="00BC30C4" w:rsidRPr="00B42C82" w:rsidDel="006C09A7">
          <w:rPr>
            <w:rFonts w:ascii="Times New Roman" w:eastAsia="Arial" w:hAnsi="Times New Roman" w:cs="Times New Roman"/>
            <w:color w:val="262626"/>
            <w:sz w:val="24"/>
            <w:szCs w:val="24"/>
          </w:rPr>
          <w:delText>to</w:delText>
        </w:r>
        <w:r w:rsidR="00BC30C4" w:rsidRPr="00B42C82" w:rsidDel="006C09A7">
          <w:rPr>
            <w:rFonts w:ascii="Times New Roman" w:eastAsia="Arial" w:hAnsi="Times New Roman" w:cs="Times New Roman"/>
            <w:color w:val="262626"/>
            <w:spacing w:val="19"/>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20"/>
            <w:sz w:val="24"/>
            <w:szCs w:val="24"/>
          </w:rPr>
          <w:delText xml:space="preserve"> </w:delText>
        </w:r>
        <w:r w:rsidR="00BC30C4" w:rsidRPr="00B42C82" w:rsidDel="006C09A7">
          <w:rPr>
            <w:rFonts w:ascii="Times New Roman" w:eastAsia="Arial" w:hAnsi="Times New Roman" w:cs="Times New Roman"/>
            <w:color w:val="262626"/>
            <w:sz w:val="24"/>
            <w:szCs w:val="24"/>
          </w:rPr>
          <w:delText>prior</w:delText>
        </w:r>
        <w:r w:rsidR="00BC30C4" w:rsidRPr="00B42C82" w:rsidDel="006C09A7">
          <w:rPr>
            <w:rFonts w:ascii="Times New Roman" w:eastAsia="Arial" w:hAnsi="Times New Roman" w:cs="Times New Roman"/>
            <w:color w:val="262626"/>
            <w:spacing w:val="27"/>
            <w:sz w:val="24"/>
            <w:szCs w:val="24"/>
          </w:rPr>
          <w:delText xml:space="preserve"> </w:delText>
        </w:r>
        <w:r w:rsidR="00BC30C4" w:rsidRPr="00B42C82" w:rsidDel="006C09A7">
          <w:rPr>
            <w:rFonts w:ascii="Times New Roman" w:eastAsia="Arial" w:hAnsi="Times New Roman" w:cs="Times New Roman"/>
            <w:color w:val="262626"/>
            <w:sz w:val="24"/>
            <w:szCs w:val="24"/>
          </w:rPr>
          <w:delText>week,</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then</w:delText>
        </w:r>
        <w:r w:rsidR="00BC30C4" w:rsidRPr="00B42C82" w:rsidDel="006C09A7">
          <w:rPr>
            <w:rFonts w:ascii="Times New Roman" w:eastAsia="Arial" w:hAnsi="Times New Roman" w:cs="Times New Roman"/>
            <w:color w:val="262626"/>
            <w:spacing w:val="25"/>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8"/>
            <w:sz w:val="24"/>
            <w:szCs w:val="24"/>
          </w:rPr>
          <w:delText xml:space="preserve"> </w:delText>
        </w:r>
        <w:r w:rsidR="00BC30C4" w:rsidRPr="00B42C82" w:rsidDel="006C09A7">
          <w:rPr>
            <w:rFonts w:ascii="Times New Roman" w:eastAsia="Arial" w:hAnsi="Times New Roman" w:cs="Times New Roman"/>
            <w:color w:val="262626"/>
            <w:sz w:val="24"/>
            <w:szCs w:val="24"/>
          </w:rPr>
          <w:delText>Participating</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Entity</w:delText>
        </w:r>
        <w:r w:rsidR="00BC30C4" w:rsidRPr="00B42C82" w:rsidDel="006C09A7">
          <w:rPr>
            <w:rFonts w:ascii="Times New Roman" w:eastAsia="Arial" w:hAnsi="Times New Roman" w:cs="Times New Roman"/>
            <w:color w:val="262626"/>
            <w:spacing w:val="20"/>
            <w:sz w:val="24"/>
            <w:szCs w:val="24"/>
          </w:rPr>
          <w:delText xml:space="preserve"> </w:delText>
        </w:r>
        <w:r w:rsidR="00BC30C4" w:rsidRPr="00B42C82" w:rsidDel="006C09A7">
          <w:rPr>
            <w:rFonts w:ascii="Times New Roman" w:eastAsia="Arial" w:hAnsi="Times New Roman" w:cs="Times New Roman"/>
            <w:color w:val="262626"/>
            <w:sz w:val="24"/>
            <w:szCs w:val="24"/>
          </w:rPr>
          <w:delText>will</w:delText>
        </w:r>
        <w:r w:rsidR="00BC30C4" w:rsidRPr="00B42C82" w:rsidDel="006C09A7">
          <w:rPr>
            <w:rFonts w:ascii="Times New Roman" w:eastAsia="Arial" w:hAnsi="Times New Roman" w:cs="Times New Roman"/>
            <w:color w:val="262626"/>
            <w:spacing w:val="3"/>
            <w:sz w:val="24"/>
            <w:szCs w:val="24"/>
          </w:rPr>
          <w:delText xml:space="preserve"> </w:delText>
        </w:r>
        <w:r w:rsidR="00BC30C4" w:rsidRPr="00B42C82" w:rsidDel="006C09A7">
          <w:rPr>
            <w:rFonts w:ascii="Times New Roman" w:eastAsia="Arial" w:hAnsi="Times New Roman" w:cs="Times New Roman"/>
            <w:color w:val="262626"/>
            <w:sz w:val="24"/>
            <w:szCs w:val="24"/>
          </w:rPr>
          <w:delText>pay</w:delText>
        </w:r>
        <w:r w:rsidR="00BC30C4" w:rsidRPr="00B42C82" w:rsidDel="006C09A7">
          <w:rPr>
            <w:rFonts w:ascii="Times New Roman" w:eastAsia="Arial" w:hAnsi="Times New Roman" w:cs="Times New Roman"/>
            <w:color w:val="262626"/>
            <w:spacing w:val="13"/>
            <w:sz w:val="24"/>
            <w:szCs w:val="24"/>
          </w:rPr>
          <w:delText xml:space="preserve"> </w:delText>
        </w:r>
        <w:r w:rsidR="00BC30C4" w:rsidRPr="00B42C82" w:rsidDel="006C09A7">
          <w:rPr>
            <w:rFonts w:ascii="Times New Roman" w:eastAsia="Arial" w:hAnsi="Times New Roman" w:cs="Times New Roman"/>
            <w:color w:val="262626"/>
            <w:w w:val="104"/>
            <w:sz w:val="24"/>
            <w:szCs w:val="24"/>
          </w:rPr>
          <w:delText xml:space="preserve">the </w:delText>
        </w:r>
        <w:r w:rsidR="00BC30C4" w:rsidRPr="00B42C82" w:rsidDel="006C09A7">
          <w:rPr>
            <w:rFonts w:ascii="Times New Roman" w:eastAsia="Arial" w:hAnsi="Times New Roman" w:cs="Times New Roman"/>
            <w:color w:val="262626"/>
            <w:sz w:val="24"/>
            <w:szCs w:val="24"/>
          </w:rPr>
          <w:delText xml:space="preserve">Originating </w:delText>
        </w:r>
        <w:r w:rsidR="00BC30C4" w:rsidRPr="00B42C82" w:rsidDel="006C09A7">
          <w:rPr>
            <w:rFonts w:ascii="Times New Roman" w:eastAsia="Arial" w:hAnsi="Times New Roman" w:cs="Times New Roman"/>
            <w:color w:val="262626"/>
            <w:spacing w:val="3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Entity </w:delText>
        </w:r>
        <w:r w:rsidR="00BC30C4" w:rsidRPr="00B42C82" w:rsidDel="006C09A7">
          <w:rPr>
            <w:rFonts w:ascii="Times New Roman" w:eastAsia="Arial" w:hAnsi="Times New Roman" w:cs="Times New Roman"/>
            <w:color w:val="262626"/>
            <w:spacing w:val="19"/>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by </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wire </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transfer </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and </w:delText>
        </w:r>
        <w:r w:rsidR="00BC30C4" w:rsidRPr="00B42C82" w:rsidDel="006C09A7">
          <w:rPr>
            <w:rFonts w:ascii="Times New Roman" w:eastAsia="Arial" w:hAnsi="Times New Roman" w:cs="Times New Roman"/>
            <w:color w:val="262626"/>
            <w:spacing w:val="16"/>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within </w:delText>
        </w:r>
        <w:r w:rsidR="00BC30C4" w:rsidRPr="00B42C82" w:rsidDel="006C09A7">
          <w:rPr>
            <w:rFonts w:ascii="Times New Roman" w:eastAsia="Arial" w:hAnsi="Times New Roman" w:cs="Times New Roman"/>
            <w:color w:val="262626"/>
            <w:spacing w:val="20"/>
            <w:sz w:val="24"/>
            <w:szCs w:val="24"/>
          </w:rPr>
          <w:delText xml:space="preserve"> </w:delText>
        </w:r>
        <w:r w:rsidR="00BC30C4" w:rsidRPr="00B42C82" w:rsidDel="006C09A7">
          <w:rPr>
            <w:rFonts w:ascii="Times New Roman" w:eastAsia="Arial" w:hAnsi="Times New Roman" w:cs="Times New Roman"/>
            <w:color w:val="262626"/>
            <w:sz w:val="24"/>
            <w:szCs w:val="24"/>
          </w:rPr>
          <w:delText>twenty-f</w:delText>
        </w:r>
        <w:r w:rsidR="00BC30C4" w:rsidRPr="00B42C82" w:rsidDel="006C09A7">
          <w:rPr>
            <w:rFonts w:ascii="Times New Roman" w:eastAsia="Arial" w:hAnsi="Times New Roman" w:cs="Times New Roman"/>
            <w:color w:val="262626"/>
            <w:spacing w:val="11"/>
            <w:sz w:val="24"/>
            <w:szCs w:val="24"/>
          </w:rPr>
          <w:delText>o</w:delText>
        </w:r>
        <w:r w:rsidR="00BC30C4" w:rsidRPr="00B42C82" w:rsidDel="006C09A7">
          <w:rPr>
            <w:rFonts w:ascii="Times New Roman" w:eastAsia="Arial" w:hAnsi="Times New Roman" w:cs="Times New Roman"/>
            <w:color w:val="262626"/>
            <w:sz w:val="24"/>
            <w:szCs w:val="24"/>
          </w:rPr>
          <w:delText xml:space="preserve">r </w:delText>
        </w:r>
        <w:r w:rsidR="00BC30C4" w:rsidRPr="00B42C82" w:rsidDel="006C09A7">
          <w:rPr>
            <w:rFonts w:ascii="Times New Roman" w:eastAsia="Arial" w:hAnsi="Times New Roman" w:cs="Times New Roman"/>
            <w:color w:val="262626"/>
            <w:spacing w:val="35"/>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(24) </w:delText>
        </w:r>
        <w:r w:rsidR="00BC30C4" w:rsidRPr="00B42C82" w:rsidDel="006C09A7">
          <w:rPr>
            <w:rFonts w:ascii="Times New Roman" w:eastAsia="Arial" w:hAnsi="Times New Roman" w:cs="Times New Roman"/>
            <w:color w:val="262626"/>
            <w:spacing w:val="28"/>
            <w:sz w:val="24"/>
            <w:szCs w:val="24"/>
          </w:rPr>
          <w:delText xml:space="preserve"> </w:delText>
        </w:r>
        <w:r w:rsidR="00BC30C4" w:rsidRPr="00B42C82" w:rsidDel="006C09A7">
          <w:rPr>
            <w:rFonts w:ascii="Times New Roman" w:eastAsia="Arial" w:hAnsi="Times New Roman" w:cs="Times New Roman"/>
            <w:color w:val="262626"/>
            <w:sz w:val="24"/>
            <w:szCs w:val="24"/>
          </w:rPr>
          <w:lastRenderedPageBreak/>
          <w:delText xml:space="preserve">hours </w:delText>
        </w:r>
        <w:r w:rsidR="00BC30C4" w:rsidRPr="00B42C82" w:rsidDel="006C09A7">
          <w:rPr>
            <w:rFonts w:ascii="Times New Roman" w:eastAsia="Arial" w:hAnsi="Times New Roman" w:cs="Times New Roman"/>
            <w:color w:val="262626"/>
            <w:spacing w:val="24"/>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of </w:delText>
        </w:r>
        <w:r w:rsidR="00BC30C4" w:rsidRPr="00B42C82" w:rsidDel="006C09A7">
          <w:rPr>
            <w:rFonts w:ascii="Times New Roman" w:eastAsia="Arial" w:hAnsi="Times New Roman" w:cs="Times New Roman"/>
            <w:color w:val="262626"/>
            <w:spacing w:val="17"/>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receipt, </w:delText>
        </w:r>
        <w:r w:rsidR="00BC30C4" w:rsidRPr="00B42C82" w:rsidDel="006C09A7">
          <w:rPr>
            <w:rFonts w:ascii="Times New Roman" w:eastAsia="Arial" w:hAnsi="Times New Roman" w:cs="Times New Roman"/>
            <w:color w:val="262626"/>
            <w:spacing w:val="31"/>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whether </w:delText>
        </w:r>
        <w:r w:rsidR="00BC30C4" w:rsidRPr="00B42C82" w:rsidDel="006C09A7">
          <w:rPr>
            <w:rFonts w:ascii="Times New Roman" w:eastAsia="Arial" w:hAnsi="Times New Roman" w:cs="Times New Roman"/>
            <w:color w:val="262626"/>
            <w:spacing w:val="21"/>
            <w:sz w:val="24"/>
            <w:szCs w:val="24"/>
          </w:rPr>
          <w:delText xml:space="preserve"> </w:delText>
        </w:r>
        <w:r w:rsidR="00BC30C4" w:rsidRPr="00B42C82" w:rsidDel="006C09A7">
          <w:rPr>
            <w:rFonts w:ascii="Times New Roman" w:eastAsia="Arial" w:hAnsi="Times New Roman" w:cs="Times New Roman"/>
            <w:color w:val="262626"/>
            <w:sz w:val="24"/>
            <w:szCs w:val="24"/>
          </w:rPr>
          <w:delText>by facsimile</w:delText>
        </w:r>
        <w:r w:rsidR="00BC30C4" w:rsidRPr="00B42C82" w:rsidDel="006C09A7">
          <w:rPr>
            <w:rFonts w:ascii="Times New Roman" w:eastAsia="Arial" w:hAnsi="Times New Roman" w:cs="Times New Roman"/>
            <w:color w:val="262626"/>
            <w:spacing w:val="33"/>
            <w:sz w:val="24"/>
            <w:szCs w:val="24"/>
          </w:rPr>
          <w:delText xml:space="preserve"> </w:delText>
        </w:r>
        <w:r w:rsidR="00BC30C4" w:rsidRPr="00B42C82" w:rsidDel="006C09A7">
          <w:rPr>
            <w:rFonts w:ascii="Times New Roman" w:eastAsia="Arial" w:hAnsi="Times New Roman" w:cs="Times New Roman"/>
            <w:color w:val="262626"/>
            <w:sz w:val="24"/>
            <w:szCs w:val="24"/>
          </w:rPr>
          <w:delText>or</w:delText>
        </w:r>
        <w:r w:rsidR="00BC30C4" w:rsidRPr="00B42C82" w:rsidDel="006C09A7">
          <w:rPr>
            <w:rFonts w:ascii="Times New Roman" w:eastAsia="Arial" w:hAnsi="Times New Roman" w:cs="Times New Roman"/>
            <w:color w:val="262626"/>
            <w:spacing w:val="30"/>
            <w:sz w:val="24"/>
            <w:szCs w:val="24"/>
          </w:rPr>
          <w:delText xml:space="preserve"> </w:delText>
        </w:r>
        <w:r w:rsidR="00BC30C4" w:rsidRPr="00B42C82" w:rsidDel="006C09A7">
          <w:rPr>
            <w:rFonts w:ascii="Times New Roman" w:eastAsia="Arial" w:hAnsi="Times New Roman" w:cs="Times New Roman"/>
            <w:color w:val="262626"/>
            <w:sz w:val="24"/>
            <w:szCs w:val="24"/>
          </w:rPr>
          <w:delText>otherwise,</w:delText>
        </w:r>
        <w:r w:rsidR="00BC30C4" w:rsidRPr="00B42C82" w:rsidDel="006C09A7">
          <w:rPr>
            <w:rFonts w:ascii="Times New Roman" w:eastAsia="Arial" w:hAnsi="Times New Roman" w:cs="Times New Roman"/>
            <w:color w:val="262626"/>
            <w:spacing w:val="43"/>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29"/>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42C82" w:rsidDel="006C09A7">
          <w:rPr>
            <w:rFonts w:ascii="Times New Roman" w:eastAsia="Arial" w:hAnsi="Times New Roman" w:cs="Times New Roman"/>
            <w:color w:val="262626"/>
            <w:sz w:val="24"/>
            <w:szCs w:val="24"/>
          </w:rPr>
          <w:delText>Participation</w:delText>
        </w:r>
        <w:r w:rsidR="00BC30C4" w:rsidRPr="00B42C82" w:rsidDel="006C09A7">
          <w:rPr>
            <w:rFonts w:ascii="Times New Roman" w:eastAsia="Arial" w:hAnsi="Times New Roman" w:cs="Times New Roman"/>
            <w:color w:val="262626"/>
            <w:spacing w:val="48"/>
            <w:sz w:val="24"/>
            <w:szCs w:val="24"/>
          </w:rPr>
          <w:delText xml:space="preserve"> </w:delText>
        </w:r>
        <w:r w:rsidR="00BC30C4" w:rsidRPr="00B42C82" w:rsidDel="006C09A7">
          <w:rPr>
            <w:rFonts w:ascii="Times New Roman" w:eastAsia="Arial" w:hAnsi="Times New Roman" w:cs="Times New Roman"/>
            <w:color w:val="262626"/>
            <w:sz w:val="24"/>
            <w:szCs w:val="24"/>
          </w:rPr>
          <w:delText>Certificate</w:delText>
        </w:r>
        <w:r w:rsidR="00BC30C4" w:rsidRPr="00B42C82" w:rsidDel="006C09A7">
          <w:rPr>
            <w:rFonts w:ascii="Times New Roman" w:eastAsia="Arial" w:hAnsi="Times New Roman" w:cs="Times New Roman"/>
            <w:color w:val="262626"/>
            <w:spacing w:val="51"/>
            <w:sz w:val="24"/>
            <w:szCs w:val="24"/>
          </w:rPr>
          <w:delText xml:space="preserve"> </w:delText>
        </w:r>
        <w:r w:rsidR="00BC30C4" w:rsidRPr="00B42C82" w:rsidDel="006C09A7">
          <w:rPr>
            <w:rFonts w:ascii="Times New Roman" w:eastAsia="Arial" w:hAnsi="Times New Roman" w:cs="Times New Roman"/>
            <w:color w:val="262626"/>
            <w:sz w:val="24"/>
            <w:szCs w:val="24"/>
          </w:rPr>
          <w:delText>(as</w:delText>
        </w:r>
        <w:r w:rsidR="00BC30C4" w:rsidRPr="00B42C82" w:rsidDel="006C09A7">
          <w:rPr>
            <w:rFonts w:ascii="Times New Roman" w:eastAsia="Arial" w:hAnsi="Times New Roman" w:cs="Times New Roman"/>
            <w:color w:val="262626"/>
            <w:spacing w:val="48"/>
            <w:sz w:val="24"/>
            <w:szCs w:val="24"/>
          </w:rPr>
          <w:delText xml:space="preserve"> </w:delText>
        </w:r>
        <w:r w:rsidR="00B42C82" w:rsidRPr="00B42C82" w:rsidDel="006C09A7">
          <w:rPr>
            <w:rFonts w:ascii="Times New Roman" w:eastAsia="Arial" w:hAnsi="Times New Roman" w:cs="Times New Roman"/>
            <w:color w:val="262626"/>
            <w:sz w:val="24"/>
            <w:szCs w:val="24"/>
          </w:rPr>
          <w:delText>hereinafter</w:delText>
        </w:r>
        <w:r w:rsidR="00BC30C4" w:rsidRPr="00B42C82" w:rsidDel="006C09A7">
          <w:rPr>
            <w:rFonts w:ascii="Times New Roman" w:eastAsia="Arial" w:hAnsi="Times New Roman" w:cs="Times New Roman"/>
            <w:color w:val="262626"/>
            <w:spacing w:val="40"/>
            <w:sz w:val="24"/>
            <w:szCs w:val="24"/>
          </w:rPr>
          <w:delText xml:space="preserve"> </w:delText>
        </w:r>
        <w:r w:rsidR="00BC30C4" w:rsidRPr="00B42C82" w:rsidDel="006C09A7">
          <w:rPr>
            <w:rFonts w:ascii="Times New Roman" w:eastAsia="Arial" w:hAnsi="Times New Roman" w:cs="Times New Roman"/>
            <w:color w:val="262626"/>
            <w:sz w:val="24"/>
            <w:szCs w:val="24"/>
          </w:rPr>
          <w:delText>defined)</w:delText>
        </w:r>
        <w:r w:rsidR="00BC30C4" w:rsidRPr="00B42C82" w:rsidDel="006C09A7">
          <w:rPr>
            <w:rFonts w:ascii="Times New Roman" w:eastAsia="Arial" w:hAnsi="Times New Roman" w:cs="Times New Roman"/>
            <w:color w:val="262626"/>
            <w:spacing w:val="45"/>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36"/>
            <w:sz w:val="24"/>
            <w:szCs w:val="24"/>
          </w:rPr>
          <w:delText xml:space="preserve"> </w:delText>
        </w:r>
        <w:r w:rsidR="00BC30C4" w:rsidRPr="00B42C82" w:rsidDel="006C09A7">
          <w:rPr>
            <w:rFonts w:ascii="Times New Roman" w:eastAsia="Arial" w:hAnsi="Times New Roman" w:cs="Times New Roman"/>
            <w:color w:val="262626"/>
            <w:sz w:val="24"/>
            <w:szCs w:val="24"/>
          </w:rPr>
          <w:delText>amount</w:delText>
        </w:r>
        <w:r w:rsidR="00BC30C4" w:rsidRPr="00B42C82" w:rsidDel="006C09A7">
          <w:rPr>
            <w:rFonts w:ascii="Times New Roman" w:eastAsia="Arial" w:hAnsi="Times New Roman" w:cs="Times New Roman"/>
            <w:color w:val="262626"/>
            <w:spacing w:val="47"/>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42C82" w:rsidDel="006C09A7">
          <w:rPr>
            <w:rFonts w:ascii="Times New Roman" w:eastAsia="Arial" w:hAnsi="Times New Roman" w:cs="Times New Roman"/>
            <w:color w:val="262626"/>
            <w:spacing w:val="24"/>
            <w:sz w:val="24"/>
            <w:szCs w:val="24"/>
          </w:rPr>
          <w:delText xml:space="preserve"> </w:delText>
        </w:r>
        <w:r w:rsidR="00BC30C4" w:rsidRPr="00B42C82" w:rsidDel="006C09A7">
          <w:rPr>
            <w:rFonts w:ascii="Times New Roman" w:eastAsia="Arial" w:hAnsi="Times New Roman" w:cs="Times New Roman"/>
            <w:color w:val="262626"/>
            <w:w w:val="104"/>
            <w:sz w:val="24"/>
            <w:szCs w:val="24"/>
          </w:rPr>
          <w:delText xml:space="preserve">the </w:delText>
        </w:r>
        <w:r w:rsidR="00BC30C4" w:rsidRPr="00B42C82" w:rsidDel="006C09A7">
          <w:rPr>
            <w:rFonts w:ascii="Times New Roman" w:eastAsia="Arial" w:hAnsi="Times New Roman" w:cs="Times New Roman"/>
            <w:color w:val="262626"/>
            <w:sz w:val="24"/>
            <w:szCs w:val="24"/>
          </w:rPr>
          <w:delText xml:space="preserve">increase </w:delText>
        </w:r>
        <w:r w:rsidR="00BC30C4" w:rsidRPr="00B42C82" w:rsidDel="006C09A7">
          <w:rPr>
            <w:rFonts w:ascii="Times New Roman" w:eastAsia="Arial" w:hAnsi="Times New Roman" w:cs="Times New Roman"/>
            <w:color w:val="262626"/>
            <w:spacing w:val="6"/>
            <w:sz w:val="24"/>
            <w:szCs w:val="24"/>
          </w:rPr>
          <w:delText xml:space="preserve"> </w:delText>
        </w:r>
        <w:r w:rsidR="00BC30C4" w:rsidRPr="00B42C82" w:rsidDel="006C09A7">
          <w:rPr>
            <w:rFonts w:ascii="Times New Roman" w:eastAsia="Arial" w:hAnsi="Times New Roman" w:cs="Times New Roman"/>
            <w:color w:val="262626"/>
            <w:sz w:val="24"/>
            <w:szCs w:val="24"/>
          </w:rPr>
          <w:delText>multiplied</w:delText>
        </w:r>
        <w:r w:rsidR="00BC30C4" w:rsidRPr="00B42C82" w:rsidDel="006C09A7">
          <w:rPr>
            <w:rFonts w:ascii="Times New Roman" w:eastAsia="Arial" w:hAnsi="Times New Roman" w:cs="Times New Roman"/>
            <w:color w:val="262626"/>
            <w:spacing w:val="54"/>
            <w:sz w:val="24"/>
            <w:szCs w:val="24"/>
          </w:rPr>
          <w:delText xml:space="preserve"> </w:delText>
        </w:r>
        <w:r w:rsidR="00BC30C4" w:rsidRPr="00B42C82" w:rsidDel="006C09A7">
          <w:rPr>
            <w:rFonts w:ascii="Times New Roman" w:eastAsia="Arial" w:hAnsi="Times New Roman" w:cs="Times New Roman"/>
            <w:color w:val="262626"/>
            <w:sz w:val="24"/>
            <w:szCs w:val="24"/>
          </w:rPr>
          <w:delText>by</w:delText>
        </w:r>
        <w:r w:rsidR="00BC30C4" w:rsidRPr="00B42C82" w:rsidDel="006C09A7">
          <w:rPr>
            <w:rFonts w:ascii="Times New Roman" w:eastAsia="Arial" w:hAnsi="Times New Roman" w:cs="Times New Roman"/>
            <w:color w:val="262626"/>
            <w:spacing w:val="50"/>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54"/>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Participation; </w:delText>
        </w:r>
        <w:r w:rsidR="00BC30C4" w:rsidRPr="00B42C82" w:rsidDel="006C09A7">
          <w:rPr>
            <w:rFonts w:ascii="Times New Roman" w:eastAsia="Arial" w:hAnsi="Times New Roman" w:cs="Times New Roman"/>
            <w:color w:val="262626"/>
            <w:spacing w:val="22"/>
            <w:sz w:val="24"/>
            <w:szCs w:val="24"/>
          </w:rPr>
          <w:delText xml:space="preserve"> </w:delText>
        </w:r>
        <w:r w:rsidR="00BC30C4" w:rsidRPr="00B42C82" w:rsidDel="006C09A7">
          <w:rPr>
            <w:rFonts w:ascii="Times New Roman" w:eastAsia="Arial" w:hAnsi="Times New Roman" w:cs="Times New Roman"/>
            <w:i/>
            <w:color w:val="262626"/>
            <w:spacing w:val="-50"/>
            <w:sz w:val="24"/>
            <w:szCs w:val="24"/>
          </w:rPr>
          <w:delText xml:space="preserve"> </w:delText>
        </w:r>
        <w:r w:rsidR="00BC30C4" w:rsidRPr="00B42C82" w:rsidDel="006C09A7">
          <w:rPr>
            <w:rFonts w:ascii="Times New Roman" w:eastAsia="Arial" w:hAnsi="Times New Roman" w:cs="Times New Roman"/>
            <w:i/>
            <w:color w:val="262626"/>
            <w:sz w:val="24"/>
            <w:szCs w:val="24"/>
            <w:u w:val="single" w:color="000000"/>
          </w:rPr>
          <w:delText>provided</w:delText>
        </w:r>
        <w:r w:rsidR="00BC30C4" w:rsidRPr="00B42C82" w:rsidDel="006C09A7">
          <w:rPr>
            <w:rFonts w:ascii="Times New Roman" w:eastAsia="Arial" w:hAnsi="Times New Roman" w:cs="Times New Roman"/>
            <w:i/>
            <w:color w:val="262626"/>
            <w:sz w:val="24"/>
            <w:szCs w:val="24"/>
          </w:rPr>
          <w:delText xml:space="preserve">, </w:delText>
        </w:r>
        <w:r w:rsidR="00BC30C4" w:rsidRPr="00B42C82" w:rsidDel="006C09A7">
          <w:rPr>
            <w:rFonts w:ascii="Times New Roman" w:eastAsia="Arial" w:hAnsi="Times New Roman" w:cs="Times New Roman"/>
            <w:i/>
            <w:color w:val="262626"/>
            <w:spacing w:val="29"/>
            <w:sz w:val="24"/>
            <w:szCs w:val="24"/>
          </w:rPr>
          <w:delText xml:space="preserve"> </w:delText>
        </w:r>
        <w:r w:rsidR="00BC30C4" w:rsidRPr="00B42C82" w:rsidDel="006C09A7">
          <w:rPr>
            <w:rFonts w:ascii="Times New Roman" w:eastAsia="Arial" w:hAnsi="Times New Roman" w:cs="Times New Roman"/>
            <w:i/>
            <w:color w:val="262626"/>
            <w:sz w:val="24"/>
            <w:szCs w:val="24"/>
            <w:u w:val="single"/>
          </w:rPr>
          <w:delText>how</w:delText>
        </w:r>
        <w:r w:rsidR="00BC30C4" w:rsidRPr="00B42C82" w:rsidDel="006C09A7">
          <w:rPr>
            <w:rFonts w:ascii="Times New Roman" w:eastAsia="Arial" w:hAnsi="Times New Roman" w:cs="Times New Roman"/>
            <w:i/>
            <w:color w:val="262626"/>
            <w:spacing w:val="-3"/>
            <w:sz w:val="24"/>
            <w:szCs w:val="24"/>
            <w:u w:val="single"/>
          </w:rPr>
          <w:delText>e</w:delText>
        </w:r>
        <w:r w:rsidR="00BC30C4" w:rsidRPr="00B42C82" w:rsidDel="006C09A7">
          <w:rPr>
            <w:rFonts w:ascii="Times New Roman" w:eastAsia="Arial" w:hAnsi="Times New Roman" w:cs="Times New Roman"/>
            <w:i/>
            <w:color w:val="424242"/>
            <w:spacing w:val="-14"/>
            <w:sz w:val="24"/>
            <w:szCs w:val="24"/>
            <w:u w:val="single"/>
          </w:rPr>
          <w:delText>v</w:delText>
        </w:r>
        <w:r w:rsidR="00BC30C4" w:rsidRPr="00B42C82" w:rsidDel="006C09A7">
          <w:rPr>
            <w:rFonts w:ascii="Times New Roman" w:eastAsia="Arial" w:hAnsi="Times New Roman" w:cs="Times New Roman"/>
            <w:i/>
            <w:color w:val="262626"/>
            <w:sz w:val="24"/>
            <w:szCs w:val="24"/>
            <w:u w:val="single"/>
          </w:rPr>
          <w:delText>er</w:delText>
        </w:r>
        <w:r w:rsidR="00BC30C4" w:rsidRPr="00B42C82" w:rsidDel="006C09A7">
          <w:rPr>
            <w:rFonts w:ascii="Times New Roman" w:eastAsia="Arial" w:hAnsi="Times New Roman" w:cs="Times New Roman"/>
            <w:i/>
            <w:color w:val="262626"/>
            <w:sz w:val="24"/>
            <w:szCs w:val="24"/>
          </w:rPr>
          <w:delText xml:space="preserve">,  </w:delText>
        </w:r>
        <w:r w:rsidR="00BC30C4" w:rsidRPr="00B42C82" w:rsidDel="006C09A7">
          <w:rPr>
            <w:rFonts w:ascii="Times New Roman" w:eastAsia="Arial" w:hAnsi="Times New Roman" w:cs="Times New Roman"/>
            <w:i/>
            <w:color w:val="262626"/>
            <w:spacing w:val="3"/>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that </w:delText>
        </w:r>
        <w:r w:rsidR="00BC30C4" w:rsidRPr="00B42C82" w:rsidDel="006C09A7">
          <w:rPr>
            <w:rFonts w:ascii="Times New Roman" w:eastAsia="Arial" w:hAnsi="Times New Roman" w:cs="Times New Roman"/>
            <w:color w:val="262626"/>
            <w:spacing w:val="2"/>
            <w:sz w:val="24"/>
            <w:szCs w:val="24"/>
          </w:rPr>
          <w:delText xml:space="preserve"> </w:delText>
        </w:r>
        <w:r w:rsidR="00BC30C4" w:rsidRPr="00B42C82" w:rsidDel="006C09A7">
          <w:rPr>
            <w:rFonts w:ascii="Times New Roman" w:eastAsia="Arial" w:hAnsi="Times New Roman" w:cs="Times New Roman"/>
            <w:color w:val="262626"/>
            <w:sz w:val="24"/>
            <w:szCs w:val="24"/>
          </w:rPr>
          <w:delText>if</w:delText>
        </w:r>
        <w:r w:rsidR="00BC30C4" w:rsidRPr="00B42C82" w:rsidDel="006C09A7">
          <w:rPr>
            <w:rFonts w:ascii="Times New Roman" w:eastAsia="Arial" w:hAnsi="Times New Roman" w:cs="Times New Roman"/>
            <w:color w:val="262626"/>
            <w:spacing w:val="50"/>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the </w:delText>
        </w:r>
        <w:r w:rsidR="00BC30C4" w:rsidRPr="00B42C82" w:rsidDel="006C09A7">
          <w:rPr>
            <w:rFonts w:ascii="Times New Roman" w:eastAsia="Arial" w:hAnsi="Times New Roman" w:cs="Times New Roman"/>
            <w:color w:val="262626"/>
            <w:spacing w:val="3"/>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indebtedness </w:delText>
        </w:r>
        <w:r w:rsidR="00BC30C4" w:rsidRPr="00B42C82" w:rsidDel="006C09A7">
          <w:rPr>
            <w:rFonts w:ascii="Times New Roman" w:eastAsia="Arial" w:hAnsi="Times New Roman" w:cs="Times New Roman"/>
            <w:color w:val="262626"/>
            <w:spacing w:val="20"/>
            <w:sz w:val="24"/>
            <w:szCs w:val="24"/>
          </w:rPr>
          <w:delText xml:space="preserve"> </w:delText>
        </w:r>
        <w:r w:rsidR="00BC30C4" w:rsidRPr="00B42C82" w:rsidDel="006C09A7">
          <w:rPr>
            <w:rFonts w:ascii="Times New Roman" w:eastAsia="Arial" w:hAnsi="Times New Roman" w:cs="Times New Roman"/>
            <w:color w:val="262626"/>
            <w:sz w:val="24"/>
            <w:szCs w:val="24"/>
          </w:rPr>
          <w:delText xml:space="preserve">from </w:delText>
        </w:r>
        <w:r w:rsidR="00BC30C4" w:rsidRPr="00B42C82" w:rsidDel="006C09A7">
          <w:rPr>
            <w:rFonts w:ascii="Times New Roman" w:eastAsia="Arial" w:hAnsi="Times New Roman" w:cs="Times New Roman"/>
            <w:color w:val="262626"/>
            <w:spacing w:val="4"/>
            <w:sz w:val="24"/>
            <w:szCs w:val="24"/>
          </w:rPr>
          <w:delText xml:space="preserve"> </w:delText>
        </w:r>
        <w:r w:rsidR="00BC30C4" w:rsidRPr="00B42C82" w:rsidDel="006C09A7">
          <w:rPr>
            <w:rFonts w:ascii="Times New Roman" w:eastAsia="Arial" w:hAnsi="Times New Roman" w:cs="Times New Roman"/>
            <w:color w:val="262626"/>
            <w:w w:val="104"/>
            <w:sz w:val="24"/>
            <w:szCs w:val="24"/>
          </w:rPr>
          <w:delText xml:space="preserve">the </w:delText>
        </w:r>
        <w:r w:rsidR="00BC30C4" w:rsidRPr="00B42C82" w:rsidDel="006C09A7">
          <w:rPr>
            <w:rFonts w:ascii="Times New Roman" w:eastAsia="Arial" w:hAnsi="Times New Roman" w:cs="Times New Roman"/>
            <w:color w:val="262626"/>
            <w:sz w:val="24"/>
            <w:szCs w:val="24"/>
          </w:rPr>
          <w:delText>Borrower</w:delText>
        </w:r>
        <w:r w:rsidR="00BC30C4" w:rsidRPr="00B42C82" w:rsidDel="006C09A7">
          <w:rPr>
            <w:rFonts w:ascii="Times New Roman" w:eastAsia="Arial" w:hAnsi="Times New Roman" w:cs="Times New Roman"/>
            <w:color w:val="262626"/>
            <w:spacing w:val="15"/>
            <w:sz w:val="24"/>
            <w:szCs w:val="24"/>
          </w:rPr>
          <w:delText xml:space="preserve"> </w:delText>
        </w:r>
        <w:r w:rsidR="00BC30C4" w:rsidRPr="00B42C82" w:rsidDel="006C09A7">
          <w:rPr>
            <w:rFonts w:ascii="Times New Roman" w:eastAsia="Arial" w:hAnsi="Times New Roman" w:cs="Times New Roman"/>
            <w:color w:val="262626"/>
            <w:sz w:val="24"/>
            <w:szCs w:val="24"/>
          </w:rPr>
          <w:delText>to</w:delText>
        </w:r>
        <w:r w:rsidR="00BC30C4" w:rsidRPr="00B42C82" w:rsidDel="006C09A7">
          <w:rPr>
            <w:rFonts w:ascii="Times New Roman" w:eastAsia="Arial" w:hAnsi="Times New Roman" w:cs="Times New Roman"/>
            <w:color w:val="262626"/>
            <w:spacing w:val="8"/>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42C82" w:rsidDel="006C09A7">
          <w:rPr>
            <w:rFonts w:ascii="Times New Roman" w:eastAsia="Arial" w:hAnsi="Times New Roman" w:cs="Times New Roman"/>
            <w:color w:val="262626"/>
            <w:spacing w:val="14"/>
            <w:sz w:val="24"/>
            <w:szCs w:val="24"/>
          </w:rPr>
          <w:delText xml:space="preserve"> </w:delText>
        </w:r>
        <w:r w:rsidR="00BC30C4" w:rsidRPr="00B42C82" w:rsidDel="006C09A7">
          <w:rPr>
            <w:rFonts w:ascii="Times New Roman" w:eastAsia="Arial" w:hAnsi="Times New Roman" w:cs="Times New Roman"/>
            <w:color w:val="262626"/>
            <w:sz w:val="24"/>
            <w:szCs w:val="24"/>
          </w:rPr>
          <w:delText>Originating</w:delText>
        </w:r>
        <w:r w:rsidR="00BC30C4" w:rsidRPr="00B42C82" w:rsidDel="006C09A7">
          <w:rPr>
            <w:rFonts w:ascii="Times New Roman" w:eastAsia="Arial" w:hAnsi="Times New Roman" w:cs="Times New Roman"/>
            <w:color w:val="262626"/>
            <w:spacing w:val="25"/>
            <w:sz w:val="24"/>
            <w:szCs w:val="24"/>
          </w:rPr>
          <w:delText xml:space="preserve"> </w:delText>
        </w:r>
        <w:r w:rsidR="00BC30C4" w:rsidRPr="00B42C82" w:rsidDel="006C09A7">
          <w:rPr>
            <w:rFonts w:ascii="Times New Roman" w:eastAsia="Arial" w:hAnsi="Times New Roman" w:cs="Times New Roman"/>
            <w:color w:val="262626"/>
            <w:sz w:val="24"/>
            <w:szCs w:val="24"/>
          </w:rPr>
          <w:delText>Entity</w:delText>
        </w:r>
        <w:r w:rsidR="00BC30C4" w:rsidRPr="00B42C82" w:rsidDel="006C09A7">
          <w:rPr>
            <w:rFonts w:ascii="Times New Roman" w:eastAsia="Arial" w:hAnsi="Times New Roman" w:cs="Times New Roman"/>
            <w:color w:val="262626"/>
            <w:spacing w:val="14"/>
            <w:sz w:val="24"/>
            <w:szCs w:val="24"/>
          </w:rPr>
          <w:delText xml:space="preserve"> </w:delText>
        </w:r>
        <w:r w:rsidR="00BC30C4" w:rsidRPr="00B42C82" w:rsidDel="006C09A7">
          <w:rPr>
            <w:rFonts w:ascii="Times New Roman" w:eastAsia="Arial" w:hAnsi="Times New Roman" w:cs="Times New Roman"/>
            <w:color w:val="262626"/>
            <w:sz w:val="24"/>
            <w:szCs w:val="24"/>
          </w:rPr>
          <w:delText>decreases</w:delText>
        </w:r>
        <w:r w:rsidR="00BC30C4" w:rsidRPr="00B42C82" w:rsidDel="006C09A7">
          <w:rPr>
            <w:rFonts w:ascii="Times New Roman" w:eastAsia="Arial" w:hAnsi="Times New Roman" w:cs="Times New Roman"/>
            <w:color w:val="262626"/>
            <w:spacing w:val="48"/>
            <w:sz w:val="24"/>
            <w:szCs w:val="24"/>
          </w:rPr>
          <w:delText xml:space="preserve"> </w:delText>
        </w:r>
        <w:r w:rsidR="00BC30C4" w:rsidRPr="00B42C82" w:rsidDel="006C09A7">
          <w:rPr>
            <w:rFonts w:ascii="Times New Roman" w:eastAsia="Arial" w:hAnsi="Times New Roman" w:cs="Times New Roman"/>
            <w:color w:val="262626"/>
            <w:sz w:val="24"/>
            <w:szCs w:val="24"/>
          </w:rPr>
          <w:delText>as</w:delText>
        </w:r>
        <w:r w:rsidR="00BC30C4" w:rsidRPr="00B42C82" w:rsidDel="006C09A7">
          <w:rPr>
            <w:rFonts w:ascii="Times New Roman" w:eastAsia="Arial" w:hAnsi="Times New Roman" w:cs="Times New Roman"/>
            <w:color w:val="262626"/>
            <w:spacing w:val="11"/>
            <w:sz w:val="24"/>
            <w:szCs w:val="24"/>
          </w:rPr>
          <w:delText xml:space="preserve"> </w:delText>
        </w:r>
        <w:r w:rsidR="00BC30C4" w:rsidRPr="00B42C82" w:rsidDel="006C09A7">
          <w:rPr>
            <w:rFonts w:ascii="Times New Roman" w:eastAsia="Arial" w:hAnsi="Times New Roman" w:cs="Times New Roman"/>
            <w:color w:val="262626"/>
            <w:sz w:val="24"/>
            <w:szCs w:val="24"/>
          </w:rPr>
          <w:delText>compared</w:delText>
        </w:r>
        <w:r w:rsidR="00BC30C4" w:rsidRPr="00B42C82" w:rsidDel="006C09A7">
          <w:rPr>
            <w:rFonts w:ascii="Times New Roman" w:eastAsia="Arial" w:hAnsi="Times New Roman" w:cs="Times New Roman"/>
            <w:color w:val="262626"/>
            <w:spacing w:val="32"/>
            <w:sz w:val="24"/>
            <w:szCs w:val="24"/>
          </w:rPr>
          <w:delText xml:space="preserve"> </w:delText>
        </w:r>
        <w:r w:rsidR="00BC30C4" w:rsidRPr="00BC30C4" w:rsidDel="006C09A7">
          <w:rPr>
            <w:rFonts w:ascii="Times New Roman" w:eastAsia="Arial" w:hAnsi="Times New Roman" w:cs="Times New Roman"/>
            <w:color w:val="262626"/>
            <w:sz w:val="24"/>
            <w:szCs w:val="24"/>
          </w:rPr>
          <w:delText xml:space="preserve">to </w:delText>
        </w:r>
        <w:r w:rsidR="00BC30C4" w:rsidRPr="00B42C82" w:rsidDel="006C09A7">
          <w:rPr>
            <w:rFonts w:ascii="Times New Roman" w:eastAsia="Arial" w:hAnsi="Times New Roman" w:cs="Times New Roman"/>
            <w:color w:val="262626"/>
            <w:sz w:val="24"/>
            <w:szCs w:val="24"/>
          </w:rPr>
          <w:delText>the</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prior</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week,</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Originating</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Entity will</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pay</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Participating</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Ent</w:delText>
        </w:r>
        <w:r w:rsidR="00BC30C4" w:rsidDel="006C09A7">
          <w:rPr>
            <w:rFonts w:ascii="Times New Roman" w:eastAsia="Arial" w:hAnsi="Times New Roman" w:cs="Times New Roman"/>
            <w:color w:val="262626"/>
            <w:sz w:val="24"/>
            <w:szCs w:val="24"/>
          </w:rPr>
          <w:delText>it</w:delText>
        </w:r>
        <w:r w:rsidR="00BC30C4" w:rsidRPr="00B42C82" w:rsidDel="006C09A7">
          <w:rPr>
            <w:rFonts w:ascii="Times New Roman" w:eastAsia="Arial" w:hAnsi="Times New Roman" w:cs="Times New Roman"/>
            <w:color w:val="262626"/>
            <w:sz w:val="24"/>
            <w:szCs w:val="24"/>
          </w:rPr>
          <w:delText>y</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by</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wire</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transfer</w:delText>
        </w:r>
        <w:r w:rsidR="00BC30C4" w:rsidRPr="00BC30C4" w:rsidDel="006C09A7">
          <w:rPr>
            <w:rFonts w:ascii="Times New Roman" w:eastAsia="Arial" w:hAnsi="Times New Roman" w:cs="Times New Roman"/>
            <w:color w:val="262626"/>
            <w:sz w:val="24"/>
            <w:szCs w:val="24"/>
          </w:rPr>
          <w:delText xml:space="preserve"> </w:delText>
        </w:r>
        <w:r w:rsidR="00BC30C4" w:rsidDel="006C09A7">
          <w:rPr>
            <w:rFonts w:ascii="Times New Roman" w:eastAsia="Arial" w:hAnsi="Times New Roman" w:cs="Times New Roman"/>
            <w:color w:val="262626"/>
            <w:sz w:val="24"/>
            <w:szCs w:val="24"/>
          </w:rPr>
          <w:delText xml:space="preserve">and </w:delText>
        </w:r>
        <w:r w:rsidR="00BC30C4" w:rsidRPr="00BC30C4" w:rsidDel="006C09A7">
          <w:rPr>
            <w:rFonts w:ascii="Times New Roman" w:eastAsia="Arial" w:hAnsi="Times New Roman" w:cs="Times New Roman"/>
            <w:color w:val="262626"/>
            <w:sz w:val="24"/>
            <w:szCs w:val="24"/>
          </w:rPr>
          <w:delText xml:space="preserve">within </w:delText>
        </w:r>
        <w:r w:rsidR="00BC30C4" w:rsidDel="006C09A7">
          <w:rPr>
            <w:rFonts w:ascii="Times New Roman" w:eastAsia="Arial" w:hAnsi="Times New Roman" w:cs="Times New Roman"/>
            <w:color w:val="262626"/>
            <w:sz w:val="24"/>
            <w:szCs w:val="24"/>
          </w:rPr>
          <w:delText>twenty</w:delText>
        </w:r>
        <w:r w:rsidR="00BC30C4" w:rsidRPr="00BC30C4" w:rsidDel="006C09A7">
          <w:rPr>
            <w:rFonts w:ascii="Times New Roman" w:eastAsia="Arial" w:hAnsi="Times New Roman" w:cs="Times New Roman"/>
            <w:color w:val="262626"/>
            <w:sz w:val="24"/>
            <w:szCs w:val="24"/>
          </w:rPr>
          <w:delText>-</w:delText>
        </w:r>
        <w:r w:rsidR="00BC30C4" w:rsidRPr="00B42C82" w:rsidDel="006C09A7">
          <w:rPr>
            <w:rFonts w:ascii="Times New Roman" w:eastAsia="Arial" w:hAnsi="Times New Roman" w:cs="Times New Roman"/>
            <w:color w:val="262626"/>
            <w:sz w:val="24"/>
            <w:szCs w:val="24"/>
          </w:rPr>
          <w:delText>four</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(24)</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hours</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of</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the</w:delText>
        </w:r>
        <w:r w:rsidR="00BC30C4" w:rsidRP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262626"/>
            <w:sz w:val="24"/>
            <w:szCs w:val="24"/>
          </w:rPr>
          <w:delText>date</w:delText>
        </w:r>
        <w:r w:rsidR="00BC30C4" w:rsidRPr="00BC30C4" w:rsidDel="006C09A7">
          <w:rPr>
            <w:rFonts w:ascii="Times New Roman" w:eastAsia="Arial" w:hAnsi="Times New Roman" w:cs="Times New Roman"/>
            <w:color w:val="262626"/>
            <w:sz w:val="24"/>
            <w:szCs w:val="24"/>
          </w:rPr>
          <w:delText xml:space="preserve"> of the</w:delText>
        </w:r>
        <w:r w:rsidR="00BC30C4" w:rsidDel="006C09A7">
          <w:rPr>
            <w:rFonts w:ascii="Times New Roman" w:eastAsia="Arial" w:hAnsi="Times New Roman" w:cs="Times New Roman"/>
            <w:color w:val="262626"/>
            <w:sz w:val="24"/>
            <w:szCs w:val="24"/>
          </w:rPr>
          <w:delText xml:space="preserve"> </w:delText>
        </w:r>
        <w:r w:rsidR="00BC30C4" w:rsidRPr="00B42C82" w:rsidDel="006C09A7">
          <w:rPr>
            <w:rFonts w:ascii="Times New Roman" w:eastAsia="Arial" w:hAnsi="Times New Roman" w:cs="Times New Roman"/>
            <w:color w:val="363636"/>
            <w:sz w:val="24"/>
            <w:szCs w:val="24"/>
          </w:rPr>
          <w:delText>Participation</w:delText>
        </w:r>
        <w:r w:rsidR="00BC30C4" w:rsidRPr="00B42C82" w:rsidDel="006C09A7">
          <w:rPr>
            <w:rFonts w:ascii="Times New Roman" w:eastAsia="Arial" w:hAnsi="Times New Roman" w:cs="Times New Roman"/>
            <w:color w:val="363636"/>
            <w:spacing w:val="12"/>
            <w:sz w:val="24"/>
            <w:szCs w:val="24"/>
          </w:rPr>
          <w:delText xml:space="preserve"> </w:delText>
        </w:r>
        <w:r w:rsidR="00BC30C4" w:rsidRPr="00B42C82" w:rsidDel="006C09A7">
          <w:rPr>
            <w:rFonts w:ascii="Times New Roman" w:eastAsia="Arial" w:hAnsi="Times New Roman" w:cs="Times New Roman"/>
            <w:color w:val="363636"/>
            <w:sz w:val="24"/>
            <w:szCs w:val="24"/>
          </w:rPr>
          <w:delText>Certificate</w:delText>
        </w:r>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21"/>
            <w:sz w:val="24"/>
            <w:szCs w:val="24"/>
          </w:rPr>
          <w:delText xml:space="preserve"> </w:delText>
        </w:r>
        <w:r w:rsidR="00BC30C4" w:rsidRPr="00B42C82" w:rsidDel="006C09A7">
          <w:rPr>
            <w:rFonts w:ascii="Times New Roman" w:eastAsia="Arial" w:hAnsi="Times New Roman" w:cs="Times New Roman"/>
            <w:color w:val="363636"/>
            <w:sz w:val="24"/>
            <w:szCs w:val="24"/>
          </w:rPr>
          <w:delText>amount</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sz w:val="24"/>
            <w:szCs w:val="24"/>
          </w:rPr>
          <w:delText>of</w:delText>
        </w:r>
        <w:r w:rsidR="00BC30C4" w:rsidRPr="00B42C82" w:rsidDel="006C09A7">
          <w:rPr>
            <w:rFonts w:ascii="Times New Roman" w:eastAsia="Arial" w:hAnsi="Times New Roman" w:cs="Times New Roman"/>
            <w:color w:val="363636"/>
            <w:spacing w:val="15"/>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22"/>
            <w:sz w:val="24"/>
            <w:szCs w:val="24"/>
          </w:rPr>
          <w:delText xml:space="preserve"> </w:delText>
        </w:r>
        <w:r w:rsidR="00BC30C4" w:rsidRPr="00B42C82" w:rsidDel="006C09A7">
          <w:rPr>
            <w:rFonts w:ascii="Times New Roman" w:eastAsia="Arial" w:hAnsi="Times New Roman" w:cs="Times New Roman"/>
            <w:color w:val="363636"/>
            <w:sz w:val="24"/>
            <w:szCs w:val="24"/>
          </w:rPr>
          <w:delText>decrease</w:delText>
        </w:r>
        <w:r w:rsidR="00BC30C4" w:rsidRPr="00B42C82" w:rsidDel="006C09A7">
          <w:rPr>
            <w:rFonts w:ascii="Times New Roman" w:eastAsia="Arial" w:hAnsi="Times New Roman" w:cs="Times New Roman"/>
            <w:color w:val="363636"/>
            <w:spacing w:val="36"/>
            <w:sz w:val="24"/>
            <w:szCs w:val="24"/>
          </w:rPr>
          <w:delText xml:space="preserve"> </w:delText>
        </w:r>
        <w:r w:rsidR="00BC30C4" w:rsidRPr="00B42C82" w:rsidDel="006C09A7">
          <w:rPr>
            <w:rFonts w:ascii="Times New Roman" w:eastAsia="Arial" w:hAnsi="Times New Roman" w:cs="Times New Roman"/>
            <w:color w:val="363636"/>
            <w:sz w:val="24"/>
            <w:szCs w:val="24"/>
          </w:rPr>
          <w:delText>multiplied</w:delText>
        </w:r>
        <w:r w:rsidR="00BC30C4" w:rsidRPr="00B42C82" w:rsidDel="006C09A7">
          <w:rPr>
            <w:rFonts w:ascii="Times New Roman" w:eastAsia="Arial" w:hAnsi="Times New Roman" w:cs="Times New Roman"/>
            <w:color w:val="363636"/>
            <w:spacing w:val="24"/>
            <w:sz w:val="24"/>
            <w:szCs w:val="24"/>
          </w:rPr>
          <w:delText xml:space="preserve"> </w:delText>
        </w:r>
        <w:r w:rsidR="00BC30C4" w:rsidRPr="00B42C82" w:rsidDel="006C09A7">
          <w:rPr>
            <w:rFonts w:ascii="Times New Roman" w:eastAsia="Arial" w:hAnsi="Times New Roman" w:cs="Times New Roman"/>
            <w:color w:val="363636"/>
            <w:sz w:val="24"/>
            <w:szCs w:val="24"/>
          </w:rPr>
          <w:delText>by</w:delText>
        </w:r>
        <w:r w:rsidR="00BC30C4" w:rsidRPr="00B42C82" w:rsidDel="006C09A7">
          <w:rPr>
            <w:rFonts w:ascii="Times New Roman" w:eastAsia="Arial" w:hAnsi="Times New Roman" w:cs="Times New Roman"/>
            <w:color w:val="363636"/>
            <w:spacing w:val="12"/>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Participatio</w:delText>
        </w:r>
        <w:r w:rsidR="00BC30C4" w:rsidRPr="00B42C82" w:rsidDel="006C09A7">
          <w:rPr>
            <w:rFonts w:ascii="Times New Roman" w:eastAsia="Arial" w:hAnsi="Times New Roman" w:cs="Times New Roman"/>
            <w:color w:val="363636"/>
            <w:spacing w:val="-5"/>
            <w:sz w:val="24"/>
            <w:szCs w:val="24"/>
          </w:rPr>
          <w:delText>n</w:delText>
        </w:r>
        <w:r w:rsidR="00BC30C4" w:rsidRPr="00B42C82" w:rsidDel="006C09A7">
          <w:rPr>
            <w:rFonts w:ascii="Times New Roman" w:eastAsia="Arial" w:hAnsi="Times New Roman" w:cs="Times New Roman"/>
            <w:color w:val="747274"/>
            <w:sz w:val="24"/>
            <w:szCs w:val="24"/>
          </w:rPr>
          <w:delText xml:space="preserve">. </w:delText>
        </w:r>
        <w:r w:rsidR="00BC30C4" w:rsidRPr="00B42C82" w:rsidDel="006C09A7">
          <w:rPr>
            <w:rFonts w:ascii="Times New Roman" w:eastAsia="Arial" w:hAnsi="Times New Roman" w:cs="Times New Roman"/>
            <w:color w:val="747274"/>
            <w:spacing w:val="37"/>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16"/>
            <w:sz w:val="24"/>
            <w:szCs w:val="24"/>
          </w:rPr>
          <w:delText xml:space="preserve"> </w:delText>
        </w:r>
        <w:r w:rsidR="00BC30C4" w:rsidRPr="00B42C82" w:rsidDel="006C09A7">
          <w:rPr>
            <w:rFonts w:ascii="Times New Roman" w:eastAsia="Arial" w:hAnsi="Times New Roman" w:cs="Times New Roman"/>
            <w:color w:val="363636"/>
            <w:w w:val="101"/>
            <w:sz w:val="24"/>
            <w:szCs w:val="24"/>
          </w:rPr>
          <w:delText xml:space="preserve">foregoing </w:delText>
        </w:r>
        <w:r w:rsidR="00BC30C4" w:rsidRPr="00B42C82" w:rsidDel="006C09A7">
          <w:rPr>
            <w:rFonts w:ascii="Times New Roman" w:eastAsia="Arial" w:hAnsi="Times New Roman" w:cs="Times New Roman"/>
            <w:color w:val="363636"/>
            <w:sz w:val="24"/>
            <w:szCs w:val="24"/>
          </w:rPr>
          <w:delText>adjustments</w:delText>
        </w:r>
        <w:r w:rsidR="00BC30C4" w:rsidRPr="00B42C82" w:rsidDel="006C09A7">
          <w:rPr>
            <w:rFonts w:ascii="Times New Roman" w:eastAsia="Arial" w:hAnsi="Times New Roman" w:cs="Times New Roman"/>
            <w:color w:val="363636"/>
            <w:spacing w:val="36"/>
            <w:sz w:val="24"/>
            <w:szCs w:val="24"/>
          </w:rPr>
          <w:delText xml:space="preserve"> </w:delText>
        </w:r>
        <w:r w:rsidR="00BC30C4" w:rsidRPr="00B42C82" w:rsidDel="006C09A7">
          <w:rPr>
            <w:rFonts w:ascii="Times New Roman" w:eastAsia="Arial" w:hAnsi="Times New Roman" w:cs="Times New Roman"/>
            <w:color w:val="363636"/>
            <w:sz w:val="24"/>
            <w:szCs w:val="24"/>
          </w:rPr>
          <w:delText>will</w:delText>
        </w:r>
        <w:r w:rsidR="00BC30C4" w:rsidRPr="00B42C82" w:rsidDel="006C09A7">
          <w:rPr>
            <w:rFonts w:ascii="Times New Roman" w:eastAsia="Arial" w:hAnsi="Times New Roman" w:cs="Times New Roman"/>
            <w:color w:val="363636"/>
            <w:spacing w:val="17"/>
            <w:sz w:val="24"/>
            <w:szCs w:val="24"/>
          </w:rPr>
          <w:delText xml:space="preserve"> </w:delText>
        </w:r>
        <w:r w:rsidR="00BC30C4" w:rsidRPr="00B42C82" w:rsidDel="006C09A7">
          <w:rPr>
            <w:rFonts w:ascii="Times New Roman" w:eastAsia="Arial" w:hAnsi="Times New Roman" w:cs="Times New Roman"/>
            <w:color w:val="363636"/>
            <w:sz w:val="24"/>
            <w:szCs w:val="24"/>
          </w:rPr>
          <w:delText>be</w:delText>
        </w:r>
        <w:r w:rsidR="00BC30C4" w:rsidRPr="00B42C82" w:rsidDel="006C09A7">
          <w:rPr>
            <w:rFonts w:ascii="Times New Roman" w:eastAsia="Arial" w:hAnsi="Times New Roman" w:cs="Times New Roman"/>
            <w:color w:val="363636"/>
            <w:spacing w:val="20"/>
            <w:sz w:val="24"/>
            <w:szCs w:val="24"/>
          </w:rPr>
          <w:delText xml:space="preserve"> </w:delText>
        </w:r>
        <w:r w:rsidR="00BC30C4" w:rsidRPr="00B42C82" w:rsidDel="006C09A7">
          <w:rPr>
            <w:rFonts w:ascii="Times New Roman" w:eastAsia="Arial" w:hAnsi="Times New Roman" w:cs="Times New Roman"/>
            <w:color w:val="363636"/>
            <w:sz w:val="24"/>
            <w:szCs w:val="24"/>
          </w:rPr>
          <w:delText>in</w:delText>
        </w:r>
        <w:r w:rsidR="00BC30C4" w:rsidRPr="00B42C82" w:rsidDel="006C09A7">
          <w:rPr>
            <w:rFonts w:ascii="Times New Roman" w:eastAsia="Arial" w:hAnsi="Times New Roman" w:cs="Times New Roman"/>
            <w:color w:val="363636"/>
            <w:spacing w:val="26"/>
            <w:sz w:val="24"/>
            <w:szCs w:val="24"/>
          </w:rPr>
          <w:delText xml:space="preserve"> </w:delText>
        </w:r>
        <w:r w:rsidR="00BC30C4" w:rsidRPr="00B42C82" w:rsidDel="006C09A7">
          <w:rPr>
            <w:rFonts w:ascii="Times New Roman" w:eastAsia="Arial" w:hAnsi="Times New Roman" w:cs="Times New Roman"/>
            <w:color w:val="363636"/>
            <w:sz w:val="24"/>
            <w:szCs w:val="24"/>
          </w:rPr>
          <w:delText>addition</w:delText>
        </w:r>
        <w:r w:rsidR="00BC30C4" w:rsidRPr="00B42C82" w:rsidDel="006C09A7">
          <w:rPr>
            <w:rFonts w:ascii="Times New Roman" w:eastAsia="Arial" w:hAnsi="Times New Roman" w:cs="Times New Roman"/>
            <w:color w:val="363636"/>
            <w:spacing w:val="20"/>
            <w:sz w:val="24"/>
            <w:szCs w:val="24"/>
          </w:rPr>
          <w:delText xml:space="preserve"> </w:delText>
        </w:r>
        <w:r w:rsidR="00BC30C4" w:rsidRPr="00B42C82" w:rsidDel="006C09A7">
          <w:rPr>
            <w:rFonts w:ascii="Times New Roman" w:eastAsia="Arial" w:hAnsi="Times New Roman" w:cs="Times New Roman"/>
            <w:color w:val="363636"/>
            <w:sz w:val="24"/>
            <w:szCs w:val="24"/>
          </w:rPr>
          <w:delText>to</w:delText>
        </w:r>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33"/>
            <w:sz w:val="24"/>
            <w:szCs w:val="24"/>
          </w:rPr>
          <w:delText xml:space="preserve"> </w:delText>
        </w:r>
        <w:r w:rsidR="00BC30C4" w:rsidRPr="00B42C82" w:rsidDel="006C09A7">
          <w:rPr>
            <w:rFonts w:ascii="Times New Roman" w:eastAsia="Arial" w:hAnsi="Times New Roman" w:cs="Times New Roman"/>
            <w:color w:val="363636"/>
            <w:sz w:val="24"/>
            <w:szCs w:val="24"/>
          </w:rPr>
          <w:delText>payment</w:delText>
        </w:r>
        <w:r w:rsidR="00BC30C4" w:rsidRPr="00B42C82" w:rsidDel="006C09A7">
          <w:rPr>
            <w:rFonts w:ascii="Times New Roman" w:eastAsia="Arial" w:hAnsi="Times New Roman" w:cs="Times New Roman"/>
            <w:color w:val="363636"/>
            <w:spacing w:val="45"/>
            <w:sz w:val="24"/>
            <w:szCs w:val="24"/>
          </w:rPr>
          <w:delText xml:space="preserve"> </w:delText>
        </w:r>
        <w:r w:rsidR="00BC30C4" w:rsidRPr="00BC30C4" w:rsidDel="006C09A7">
          <w:rPr>
            <w:rFonts w:ascii="Times New Roman" w:eastAsia="Arial" w:hAnsi="Times New Roman" w:cs="Times New Roman"/>
            <w:color w:val="363636"/>
            <w:sz w:val="24"/>
            <w:szCs w:val="24"/>
          </w:rPr>
          <w:delText>of</w:delText>
        </w:r>
        <w:r w:rsidR="00BC30C4" w:rsidDel="006C09A7">
          <w:rPr>
            <w:rFonts w:ascii="Times New Roman" w:eastAsia="Arial" w:hAnsi="Times New Roman" w:cs="Times New Roman"/>
            <w:color w:val="363636"/>
            <w:sz w:val="24"/>
            <w:szCs w:val="24"/>
          </w:rPr>
          <w:delText xml:space="preserve"> </w:delText>
        </w:r>
        <w:r w:rsidR="00BC30C4" w:rsidRPr="00BC30C4" w:rsidDel="006C09A7">
          <w:rPr>
            <w:rFonts w:ascii="Times New Roman" w:eastAsia="Arial" w:hAnsi="Times New Roman" w:cs="Times New Roman"/>
            <w:color w:val="363636"/>
            <w:sz w:val="24"/>
            <w:szCs w:val="24"/>
          </w:rPr>
          <w:delText xml:space="preserve">the </w:delText>
        </w:r>
        <w:r w:rsidR="00BC30C4" w:rsidRPr="00B42C82" w:rsidDel="006C09A7">
          <w:rPr>
            <w:rFonts w:ascii="Times New Roman" w:eastAsia="Arial" w:hAnsi="Times New Roman" w:cs="Times New Roman"/>
            <w:color w:val="363636"/>
            <w:sz w:val="24"/>
            <w:szCs w:val="24"/>
          </w:rPr>
          <w:delText>Participating</w:delText>
        </w:r>
        <w:r w:rsidR="00BC30C4" w:rsidRPr="00B42C82" w:rsidDel="006C09A7">
          <w:rPr>
            <w:rFonts w:ascii="Times New Roman" w:eastAsia="Arial" w:hAnsi="Times New Roman" w:cs="Times New Roman"/>
            <w:color w:val="363636"/>
            <w:spacing w:val="38"/>
            <w:sz w:val="24"/>
            <w:szCs w:val="24"/>
          </w:rPr>
          <w:delText xml:space="preserve"> </w:delText>
        </w:r>
        <w:r w:rsidR="00BC30C4" w:rsidRPr="00B42C82" w:rsidDel="006C09A7">
          <w:rPr>
            <w:rFonts w:ascii="Times New Roman" w:eastAsia="Arial" w:hAnsi="Times New Roman" w:cs="Times New Roman"/>
            <w:color w:val="363636"/>
            <w:sz w:val="24"/>
            <w:szCs w:val="24"/>
          </w:rPr>
          <w:delText>Entity's</w:delText>
        </w:r>
        <w:r w:rsidR="00BC30C4" w:rsidRPr="00B42C82" w:rsidDel="006C09A7">
          <w:rPr>
            <w:rFonts w:ascii="Times New Roman" w:eastAsia="Arial" w:hAnsi="Times New Roman" w:cs="Times New Roman"/>
            <w:color w:val="363636"/>
            <w:spacing w:val="36"/>
            <w:sz w:val="24"/>
            <w:szCs w:val="24"/>
          </w:rPr>
          <w:delText xml:space="preserve"> </w:delText>
        </w:r>
        <w:r w:rsidR="00BC30C4" w:rsidRPr="00B42C82" w:rsidDel="006C09A7">
          <w:rPr>
            <w:rFonts w:ascii="Times New Roman" w:eastAsia="Arial" w:hAnsi="Times New Roman" w:cs="Times New Roman"/>
            <w:color w:val="363636"/>
            <w:sz w:val="24"/>
            <w:szCs w:val="24"/>
          </w:rPr>
          <w:delText>share</w:delText>
        </w:r>
        <w:r w:rsidR="00BC30C4" w:rsidRPr="00B42C82" w:rsidDel="006C09A7">
          <w:rPr>
            <w:rFonts w:ascii="Times New Roman" w:eastAsia="Arial" w:hAnsi="Times New Roman" w:cs="Times New Roman"/>
            <w:color w:val="363636"/>
            <w:spacing w:val="34"/>
            <w:sz w:val="24"/>
            <w:szCs w:val="24"/>
          </w:rPr>
          <w:delText xml:space="preserve"> </w:delText>
        </w:r>
        <w:r w:rsidR="00BC30C4" w:rsidRPr="00B42C82" w:rsidDel="006C09A7">
          <w:rPr>
            <w:rFonts w:ascii="Times New Roman" w:eastAsia="Arial" w:hAnsi="Times New Roman" w:cs="Times New Roman"/>
            <w:color w:val="363636"/>
            <w:sz w:val="24"/>
            <w:szCs w:val="24"/>
          </w:rPr>
          <w:delText>of</w:delText>
        </w:r>
        <w:r w:rsidR="00BC30C4" w:rsidRPr="00B42C82" w:rsidDel="006C09A7">
          <w:rPr>
            <w:rFonts w:ascii="Times New Roman" w:eastAsia="Arial" w:hAnsi="Times New Roman" w:cs="Times New Roman"/>
            <w:color w:val="363636"/>
            <w:spacing w:val="21"/>
            <w:sz w:val="24"/>
            <w:szCs w:val="24"/>
          </w:rPr>
          <w:delText xml:space="preserve"> </w:delText>
        </w:r>
        <w:r w:rsidR="00BC30C4" w:rsidRPr="00B42C82" w:rsidDel="006C09A7">
          <w:rPr>
            <w:rFonts w:ascii="Times New Roman" w:eastAsia="Arial" w:hAnsi="Times New Roman" w:cs="Times New Roman"/>
            <w:color w:val="363636"/>
            <w:sz w:val="24"/>
            <w:szCs w:val="24"/>
          </w:rPr>
          <w:delText xml:space="preserve">interest. </w:delText>
        </w:r>
        <w:r w:rsidR="00BC30C4" w:rsidRPr="00B42C82" w:rsidDel="006C09A7">
          <w:rPr>
            <w:rFonts w:ascii="Times New Roman" w:eastAsia="Arial" w:hAnsi="Times New Roman" w:cs="Times New Roman"/>
            <w:color w:val="363636"/>
            <w:spacing w:val="41"/>
            <w:sz w:val="24"/>
            <w:szCs w:val="24"/>
          </w:rPr>
          <w:delText xml:space="preserve"> </w:delText>
        </w:r>
        <w:r w:rsidR="00BC30C4" w:rsidRPr="00B42C82" w:rsidDel="006C09A7">
          <w:rPr>
            <w:rFonts w:ascii="Times New Roman" w:eastAsia="Arial" w:hAnsi="Times New Roman" w:cs="Times New Roman"/>
            <w:color w:val="363636"/>
            <w:w w:val="102"/>
            <w:sz w:val="24"/>
            <w:szCs w:val="24"/>
          </w:rPr>
          <w:delText xml:space="preserve">The </w:delText>
        </w:r>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31"/>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sz w:val="24"/>
            <w:szCs w:val="24"/>
          </w:rPr>
          <w:delText>has</w:delText>
        </w:r>
        <w:r w:rsidR="00BC30C4" w:rsidRPr="00B42C82" w:rsidDel="006C09A7">
          <w:rPr>
            <w:rFonts w:ascii="Times New Roman" w:eastAsia="Arial" w:hAnsi="Times New Roman" w:cs="Times New Roman"/>
            <w:color w:val="363636"/>
            <w:spacing w:val="30"/>
            <w:sz w:val="24"/>
            <w:szCs w:val="24"/>
          </w:rPr>
          <w:delText xml:space="preserve"> </w:delText>
        </w:r>
        <w:r w:rsidR="00BC30C4" w:rsidRPr="00B42C82" w:rsidDel="006C09A7">
          <w:rPr>
            <w:rFonts w:ascii="Times New Roman" w:eastAsia="Arial" w:hAnsi="Times New Roman" w:cs="Times New Roman"/>
            <w:color w:val="363636"/>
            <w:sz w:val="24"/>
            <w:szCs w:val="24"/>
          </w:rPr>
          <w:delText>no</w:delText>
        </w:r>
        <w:r w:rsidR="00BC30C4" w:rsidRPr="00B42C82" w:rsidDel="006C09A7">
          <w:rPr>
            <w:rFonts w:ascii="Times New Roman" w:eastAsia="Arial" w:hAnsi="Times New Roman" w:cs="Times New Roman"/>
            <w:color w:val="363636"/>
            <w:spacing w:val="36"/>
            <w:sz w:val="24"/>
            <w:szCs w:val="24"/>
          </w:rPr>
          <w:delText xml:space="preserve"> </w:delText>
        </w:r>
        <w:r w:rsidR="00BC30C4" w:rsidRPr="00B42C82" w:rsidDel="006C09A7">
          <w:rPr>
            <w:rFonts w:ascii="Times New Roman" w:eastAsia="Arial" w:hAnsi="Times New Roman" w:cs="Times New Roman"/>
            <w:color w:val="363636"/>
            <w:sz w:val="24"/>
            <w:szCs w:val="24"/>
          </w:rPr>
          <w:delText>obligation</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sz w:val="24"/>
            <w:szCs w:val="24"/>
          </w:rPr>
          <w:delText>to</w:delText>
        </w:r>
        <w:r w:rsidR="00BC30C4" w:rsidRPr="00B42C82" w:rsidDel="006C09A7">
          <w:rPr>
            <w:rFonts w:ascii="Times New Roman" w:eastAsia="Arial" w:hAnsi="Times New Roman" w:cs="Times New Roman"/>
            <w:color w:val="363636"/>
            <w:spacing w:val="33"/>
            <w:sz w:val="24"/>
            <w:szCs w:val="24"/>
          </w:rPr>
          <w:delText xml:space="preserve"> </w:delText>
        </w:r>
        <w:r w:rsidR="00BC30C4" w:rsidRPr="00B42C82" w:rsidDel="006C09A7">
          <w:rPr>
            <w:rFonts w:ascii="Times New Roman" w:eastAsia="Arial" w:hAnsi="Times New Roman" w:cs="Times New Roman"/>
            <w:color w:val="363636"/>
            <w:sz w:val="24"/>
            <w:szCs w:val="24"/>
          </w:rPr>
          <w:delText>remit</w:delText>
        </w:r>
        <w:r w:rsidR="00BC30C4" w:rsidRPr="00B42C82" w:rsidDel="006C09A7">
          <w:rPr>
            <w:rFonts w:ascii="Times New Roman" w:eastAsia="Arial" w:hAnsi="Times New Roman" w:cs="Times New Roman"/>
            <w:color w:val="363636"/>
            <w:spacing w:val="44"/>
            <w:sz w:val="24"/>
            <w:szCs w:val="24"/>
          </w:rPr>
          <w:delText xml:space="preserve"> </w:delText>
        </w:r>
        <w:r w:rsidR="00BC30C4" w:rsidRPr="00B42C82" w:rsidDel="006C09A7">
          <w:rPr>
            <w:rFonts w:ascii="Times New Roman" w:eastAsia="Arial" w:hAnsi="Times New Roman" w:cs="Times New Roman"/>
            <w:color w:val="363636"/>
            <w:sz w:val="24"/>
            <w:szCs w:val="24"/>
          </w:rPr>
          <w:delText>any</w:delText>
        </w:r>
        <w:r w:rsidR="00BC30C4" w:rsidRPr="00B42C82" w:rsidDel="006C09A7">
          <w:rPr>
            <w:rFonts w:ascii="Times New Roman" w:eastAsia="Arial" w:hAnsi="Times New Roman" w:cs="Times New Roman"/>
            <w:color w:val="363636"/>
            <w:spacing w:val="30"/>
            <w:sz w:val="24"/>
            <w:szCs w:val="24"/>
          </w:rPr>
          <w:delText xml:space="preserve"> </w:delText>
        </w:r>
        <w:r w:rsidR="00BC30C4" w:rsidRPr="00B42C82" w:rsidDel="006C09A7">
          <w:rPr>
            <w:rFonts w:ascii="Times New Roman" w:eastAsia="Arial" w:hAnsi="Times New Roman" w:cs="Times New Roman"/>
            <w:color w:val="363636"/>
            <w:sz w:val="24"/>
            <w:szCs w:val="24"/>
          </w:rPr>
          <w:delText>funds</w:delText>
        </w:r>
        <w:r w:rsidR="00BC30C4" w:rsidRPr="00B42C82" w:rsidDel="006C09A7">
          <w:rPr>
            <w:rFonts w:ascii="Times New Roman" w:eastAsia="Arial" w:hAnsi="Times New Roman" w:cs="Times New Roman"/>
            <w:color w:val="363636"/>
            <w:spacing w:val="36"/>
            <w:sz w:val="24"/>
            <w:szCs w:val="24"/>
          </w:rPr>
          <w:delText xml:space="preserve"> </w:delText>
        </w:r>
        <w:r w:rsidR="00BC30C4" w:rsidRPr="00B42C82" w:rsidDel="006C09A7">
          <w:rPr>
            <w:rFonts w:ascii="Times New Roman" w:eastAsia="Arial" w:hAnsi="Times New Roman" w:cs="Times New Roman"/>
            <w:color w:val="363636"/>
            <w:sz w:val="24"/>
            <w:szCs w:val="24"/>
          </w:rPr>
          <w:delText>to</w:delText>
        </w:r>
        <w:r w:rsidR="00BC30C4" w:rsidRPr="00B42C82" w:rsidDel="006C09A7">
          <w:rPr>
            <w:rFonts w:ascii="Times New Roman" w:eastAsia="Arial" w:hAnsi="Times New Roman" w:cs="Times New Roman"/>
            <w:color w:val="363636"/>
            <w:spacing w:val="28"/>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37"/>
            <w:sz w:val="24"/>
            <w:szCs w:val="24"/>
          </w:rPr>
          <w:delText xml:space="preserve"> </w:delText>
        </w:r>
        <w:r w:rsidR="00BC30C4" w:rsidRPr="00B42C82" w:rsidDel="006C09A7">
          <w:rPr>
            <w:rFonts w:ascii="Times New Roman" w:eastAsia="Arial" w:hAnsi="Times New Roman" w:cs="Times New Roman"/>
            <w:color w:val="363636"/>
            <w:sz w:val="24"/>
            <w:szCs w:val="24"/>
          </w:rPr>
          <w:delText>Participating</w:delText>
        </w:r>
        <w:r w:rsidR="00BC30C4" w:rsidRPr="00B42C82" w:rsidDel="006C09A7">
          <w:rPr>
            <w:rFonts w:ascii="Times New Roman" w:eastAsia="Arial" w:hAnsi="Times New Roman" w:cs="Times New Roman"/>
            <w:color w:val="363636"/>
            <w:spacing w:val="43"/>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sz w:val="24"/>
            <w:szCs w:val="24"/>
          </w:rPr>
          <w:delText>if</w:delText>
        </w:r>
        <w:r w:rsidR="00BC30C4" w:rsidRPr="00B42C82" w:rsidDel="006C09A7">
          <w:rPr>
            <w:rFonts w:ascii="Times New Roman" w:eastAsia="Arial" w:hAnsi="Times New Roman" w:cs="Times New Roman"/>
            <w:color w:val="363636"/>
            <w:spacing w:val="22"/>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27"/>
            <w:sz w:val="24"/>
            <w:szCs w:val="24"/>
          </w:rPr>
          <w:delText xml:space="preserve"> </w:delText>
        </w:r>
        <w:r w:rsidR="00BC30C4" w:rsidRPr="00B42C82" w:rsidDel="006C09A7">
          <w:rPr>
            <w:rFonts w:ascii="Times New Roman" w:eastAsia="Arial" w:hAnsi="Times New Roman" w:cs="Times New Roman"/>
            <w:color w:val="363636"/>
            <w:sz w:val="24"/>
            <w:szCs w:val="24"/>
          </w:rPr>
          <w:delText>funds</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w w:val="102"/>
            <w:sz w:val="24"/>
            <w:szCs w:val="24"/>
          </w:rPr>
          <w:delText xml:space="preserve">are </w:delText>
        </w:r>
        <w:r w:rsidR="00BC30C4" w:rsidRPr="00B42C82" w:rsidDel="006C09A7">
          <w:rPr>
            <w:rFonts w:ascii="Times New Roman" w:eastAsia="Arial" w:hAnsi="Times New Roman" w:cs="Times New Roman"/>
            <w:color w:val="363636"/>
            <w:sz w:val="24"/>
            <w:szCs w:val="24"/>
          </w:rPr>
          <w:delText>not</w:delText>
        </w:r>
        <w:r w:rsidR="00BC30C4" w:rsidRPr="00B42C82" w:rsidDel="006C09A7">
          <w:rPr>
            <w:rFonts w:ascii="Times New Roman" w:eastAsia="Arial" w:hAnsi="Times New Roman" w:cs="Times New Roman"/>
            <w:color w:val="363636"/>
            <w:spacing w:val="7"/>
            <w:sz w:val="24"/>
            <w:szCs w:val="24"/>
          </w:rPr>
          <w:delText xml:space="preserve"> </w:delText>
        </w:r>
        <w:r w:rsidR="00BC30C4" w:rsidRPr="00B42C82" w:rsidDel="006C09A7">
          <w:rPr>
            <w:rFonts w:ascii="Times New Roman" w:eastAsia="Arial" w:hAnsi="Times New Roman" w:cs="Times New Roman"/>
            <w:color w:val="363636"/>
            <w:sz w:val="24"/>
            <w:szCs w:val="24"/>
          </w:rPr>
          <w:delText>collected</w:delText>
        </w:r>
        <w:r w:rsidR="00BC30C4" w:rsidRPr="00B42C82" w:rsidDel="006C09A7">
          <w:rPr>
            <w:rFonts w:ascii="Times New Roman" w:eastAsia="Arial" w:hAnsi="Times New Roman" w:cs="Times New Roman"/>
            <w:color w:val="363636"/>
            <w:spacing w:val="6"/>
            <w:sz w:val="24"/>
            <w:szCs w:val="24"/>
          </w:rPr>
          <w:delText xml:space="preserve"> </w:delText>
        </w:r>
        <w:r w:rsidR="00BC30C4" w:rsidRPr="00B42C82" w:rsidDel="006C09A7">
          <w:rPr>
            <w:rFonts w:ascii="Times New Roman" w:eastAsia="Arial" w:hAnsi="Times New Roman" w:cs="Times New Roman"/>
            <w:color w:val="363636"/>
            <w:sz w:val="24"/>
            <w:szCs w:val="24"/>
          </w:rPr>
          <w:delText>by</w:delText>
        </w:r>
        <w:r w:rsidR="00BC30C4" w:rsidRPr="00B42C82" w:rsidDel="006C09A7">
          <w:rPr>
            <w:rFonts w:ascii="Times New Roman" w:eastAsia="Arial" w:hAnsi="Times New Roman" w:cs="Times New Roman"/>
            <w:color w:val="363636"/>
            <w:spacing w:val="2"/>
            <w:sz w:val="24"/>
            <w:szCs w:val="24"/>
          </w:rPr>
          <w:delText xml:space="preserve"> </w:delText>
        </w:r>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9"/>
            <w:sz w:val="24"/>
            <w:szCs w:val="24"/>
          </w:rPr>
          <w:delText xml:space="preserve"> </w:delText>
        </w:r>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21"/>
            <w:sz w:val="24"/>
            <w:szCs w:val="24"/>
          </w:rPr>
          <w:delText xml:space="preserve"> </w:delText>
        </w:r>
        <w:r w:rsidR="00BC30C4" w:rsidRPr="00B42C82" w:rsidDel="006C09A7">
          <w:rPr>
            <w:rFonts w:ascii="Times New Roman" w:eastAsia="Arial" w:hAnsi="Times New Roman" w:cs="Times New Roman"/>
            <w:color w:val="363636"/>
            <w:w w:val="102"/>
            <w:sz w:val="24"/>
            <w:szCs w:val="24"/>
          </w:rPr>
          <w:delText>Entity.</w:delText>
        </w:r>
      </w:del>
    </w:p>
    <w:p w:rsidR="00B0331C" w:rsidRPr="00B42C82" w:rsidDel="006C09A7" w:rsidRDefault="00B0331C" w:rsidP="00B42C82">
      <w:pPr>
        <w:spacing w:before="10" w:after="0" w:line="240" w:lineRule="exact"/>
        <w:rPr>
          <w:del w:id="167" w:author="Jay" w:date="2017-03-20T16:18:00Z"/>
          <w:rFonts w:ascii="Times New Roman" w:hAnsi="Times New Roman" w:cs="Times New Roman"/>
          <w:sz w:val="24"/>
          <w:szCs w:val="24"/>
        </w:rPr>
      </w:pPr>
    </w:p>
    <w:p w:rsidR="00B0331C" w:rsidRPr="00B42C82" w:rsidDel="006C09A7" w:rsidRDefault="00BC30C4" w:rsidP="005D3ED2">
      <w:pPr>
        <w:tabs>
          <w:tab w:val="left" w:pos="1480"/>
        </w:tabs>
        <w:spacing w:after="0" w:line="240" w:lineRule="auto"/>
        <w:rPr>
          <w:del w:id="168" w:author="Jay" w:date="2017-03-20T16:18:00Z"/>
          <w:rFonts w:ascii="Times New Roman" w:eastAsia="Arial" w:hAnsi="Times New Roman" w:cs="Times New Roman"/>
          <w:sz w:val="24"/>
          <w:szCs w:val="24"/>
        </w:rPr>
      </w:pPr>
      <w:del w:id="169" w:author="Jay" w:date="2017-03-20T16:18:00Z">
        <w:r w:rsidRPr="00B42C82" w:rsidDel="006C09A7">
          <w:rPr>
            <w:rFonts w:ascii="Times New Roman" w:eastAsia="Arial" w:hAnsi="Times New Roman" w:cs="Times New Roman"/>
            <w:color w:val="363636"/>
            <w:sz w:val="24"/>
            <w:szCs w:val="24"/>
          </w:rPr>
          <w:delText>6.</w:delText>
        </w:r>
        <w:r w:rsidRPr="00B42C82" w:rsidDel="006C09A7">
          <w:rPr>
            <w:rFonts w:ascii="Times New Roman" w:eastAsia="Arial" w:hAnsi="Times New Roman" w:cs="Times New Roman"/>
            <w:color w:val="363636"/>
            <w:spacing w:val="-49"/>
            <w:sz w:val="24"/>
            <w:szCs w:val="24"/>
          </w:rPr>
          <w:delText xml:space="preserve"> </w:delText>
        </w:r>
        <w:r w:rsidRPr="00B42C82" w:rsidDel="006C09A7">
          <w:rPr>
            <w:rFonts w:ascii="Times New Roman" w:eastAsia="Arial" w:hAnsi="Times New Roman" w:cs="Times New Roman"/>
            <w:color w:val="363636"/>
            <w:sz w:val="24"/>
            <w:szCs w:val="24"/>
          </w:rPr>
          <w:tab/>
        </w:r>
        <w:r w:rsidRPr="00B42C82" w:rsidDel="006C09A7">
          <w:rPr>
            <w:rFonts w:ascii="Times New Roman" w:eastAsia="Arial" w:hAnsi="Times New Roman" w:cs="Times New Roman"/>
            <w:color w:val="363636"/>
            <w:sz w:val="24"/>
            <w:szCs w:val="24"/>
            <w:u w:val="single" w:color="000000"/>
          </w:rPr>
          <w:delText>Representations</w:delText>
        </w:r>
        <w:r w:rsidRPr="00B42C82" w:rsidDel="006C09A7">
          <w:rPr>
            <w:rFonts w:ascii="Times New Roman" w:eastAsia="Arial" w:hAnsi="Times New Roman" w:cs="Times New Roman"/>
            <w:color w:val="363636"/>
            <w:spacing w:val="37"/>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of</w:delText>
        </w:r>
        <w:r w:rsidRPr="00B42C82" w:rsidDel="006C09A7">
          <w:rPr>
            <w:rFonts w:ascii="Times New Roman" w:eastAsia="Arial" w:hAnsi="Times New Roman" w:cs="Times New Roman"/>
            <w:color w:val="363636"/>
            <w:spacing w:val="5"/>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Participating</w:delText>
        </w:r>
        <w:r w:rsidRPr="00B42C82" w:rsidDel="006C09A7">
          <w:rPr>
            <w:rFonts w:ascii="Times New Roman" w:eastAsia="Arial" w:hAnsi="Times New Roman" w:cs="Times New Roman"/>
            <w:color w:val="363636"/>
            <w:spacing w:val="40"/>
            <w:sz w:val="24"/>
            <w:szCs w:val="24"/>
            <w:u w:val="single" w:color="000000"/>
          </w:rPr>
          <w:delText xml:space="preserve"> </w:delText>
        </w:r>
        <w:r w:rsidRPr="00B42C82" w:rsidDel="006C09A7">
          <w:rPr>
            <w:rFonts w:ascii="Times New Roman" w:eastAsia="Arial" w:hAnsi="Times New Roman" w:cs="Times New Roman"/>
            <w:color w:val="363636"/>
            <w:w w:val="101"/>
            <w:sz w:val="24"/>
            <w:szCs w:val="24"/>
            <w:u w:val="single" w:color="000000"/>
          </w:rPr>
          <w:delText>Entity.</w:delText>
        </w:r>
      </w:del>
    </w:p>
    <w:p w:rsidR="00B0331C" w:rsidRPr="00B42C82" w:rsidDel="006C09A7" w:rsidRDefault="00B0331C" w:rsidP="006C09A7">
      <w:pPr>
        <w:tabs>
          <w:tab w:val="left" w:pos="1480"/>
        </w:tabs>
        <w:spacing w:after="0" w:line="240" w:lineRule="auto"/>
        <w:rPr>
          <w:del w:id="170" w:author="Jay" w:date="2017-03-20T16:18:00Z"/>
          <w:rFonts w:ascii="Times New Roman" w:hAnsi="Times New Roman" w:cs="Times New Roman"/>
          <w:sz w:val="24"/>
          <w:szCs w:val="24"/>
        </w:rPr>
        <w:pPrChange w:id="171" w:author="Jay" w:date="2017-03-20T16:18:00Z">
          <w:pPr>
            <w:spacing w:before="4" w:after="0" w:line="260" w:lineRule="exact"/>
          </w:pPr>
        </w:pPrChange>
      </w:pPr>
    </w:p>
    <w:p w:rsidR="00B0331C" w:rsidRPr="00B42C82" w:rsidDel="006C09A7" w:rsidRDefault="00BC30C4" w:rsidP="006C09A7">
      <w:pPr>
        <w:tabs>
          <w:tab w:val="left" w:pos="1480"/>
        </w:tabs>
        <w:spacing w:after="0" w:line="240" w:lineRule="auto"/>
        <w:rPr>
          <w:del w:id="172" w:author="Jay" w:date="2017-03-20T16:18:00Z"/>
          <w:rFonts w:ascii="Times New Roman" w:eastAsia="Arial" w:hAnsi="Times New Roman" w:cs="Times New Roman"/>
          <w:sz w:val="24"/>
          <w:szCs w:val="24"/>
        </w:rPr>
        <w:pPrChange w:id="173" w:author="Jay" w:date="2017-03-20T16:18:00Z">
          <w:pPr>
            <w:spacing w:after="0" w:line="259" w:lineRule="auto"/>
            <w:ind w:firstLine="1368"/>
            <w:jc w:val="both"/>
          </w:pPr>
        </w:pPrChange>
      </w:pPr>
      <w:del w:id="174" w:author="Jay" w:date="2017-03-20T16:18:00Z">
        <w:r w:rsidRPr="00B42C82" w:rsidDel="006C09A7">
          <w:rPr>
            <w:rFonts w:ascii="Times New Roman" w:eastAsia="Arial" w:hAnsi="Times New Roman" w:cs="Times New Roman"/>
            <w:color w:val="363636"/>
            <w:sz w:val="24"/>
            <w:szCs w:val="24"/>
          </w:rPr>
          <w:delText xml:space="preserve">6.1    </w:delText>
        </w:r>
        <w:r w:rsidRPr="00B42C82" w:rsidDel="006C09A7">
          <w:rPr>
            <w:rFonts w:ascii="Times New Roman" w:eastAsia="Arial" w:hAnsi="Times New Roman" w:cs="Times New Roman"/>
            <w:color w:val="363636"/>
            <w:sz w:val="24"/>
            <w:szCs w:val="24"/>
            <w:u w:val="single" w:color="000000"/>
          </w:rPr>
          <w:delText>Investigation.</w:delText>
        </w:r>
        <w:r w:rsidRPr="00B42C82" w:rsidDel="006C09A7">
          <w:rPr>
            <w:rFonts w:ascii="Times New Roman" w:eastAsia="Arial" w:hAnsi="Times New Roman" w:cs="Times New Roman"/>
            <w:color w:val="363636"/>
            <w:sz w:val="24"/>
            <w:szCs w:val="24"/>
          </w:rPr>
          <w:delText xml:space="preserve"> </w:delText>
        </w:r>
        <w:r w:rsidRPr="00B42C82" w:rsidDel="006C09A7">
          <w:rPr>
            <w:rFonts w:ascii="Times New Roman" w:eastAsia="Arial" w:hAnsi="Times New Roman" w:cs="Times New Roman"/>
            <w:color w:val="363636"/>
            <w:spacing w:val="4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rPr>
          <w:delText>Participating</w:delText>
        </w:r>
        <w:r w:rsidRPr="00B42C82" w:rsidDel="006C09A7">
          <w:rPr>
            <w:rFonts w:ascii="Times New Roman" w:eastAsia="Arial" w:hAnsi="Times New Roman" w:cs="Times New Roman"/>
            <w:color w:val="363636"/>
            <w:spacing w:val="49"/>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acknowledges</w:delText>
        </w:r>
        <w:r w:rsidRPr="00B42C82" w:rsidDel="006C09A7">
          <w:rPr>
            <w:rFonts w:ascii="Times New Roman" w:eastAsia="Arial" w:hAnsi="Times New Roman" w:cs="Times New Roman"/>
            <w:color w:val="363636"/>
            <w:spacing w:val="49"/>
            <w:sz w:val="24"/>
            <w:szCs w:val="24"/>
          </w:rPr>
          <w:delText xml:space="preserve"> </w:delText>
        </w:r>
        <w:r w:rsidRPr="00B42C82" w:rsidDel="006C09A7">
          <w:rPr>
            <w:rFonts w:ascii="Times New Roman" w:eastAsia="Arial" w:hAnsi="Times New Roman" w:cs="Times New Roman"/>
            <w:color w:val="363636"/>
            <w:sz w:val="24"/>
            <w:szCs w:val="24"/>
          </w:rPr>
          <w:delText>that</w:delText>
        </w:r>
        <w:r w:rsidRPr="00B42C82" w:rsidDel="006C09A7">
          <w:rPr>
            <w:rFonts w:ascii="Times New Roman" w:eastAsia="Arial" w:hAnsi="Times New Roman" w:cs="Times New Roman"/>
            <w:color w:val="363636"/>
            <w:spacing w:val="29"/>
            <w:sz w:val="24"/>
            <w:szCs w:val="24"/>
          </w:rPr>
          <w:delText xml:space="preserve"> </w:delText>
        </w:r>
        <w:r w:rsidRPr="00B42C82" w:rsidDel="006C09A7">
          <w:rPr>
            <w:rFonts w:ascii="Times New Roman" w:eastAsia="Arial" w:hAnsi="Times New Roman" w:cs="Times New Roman"/>
            <w:color w:val="363636"/>
            <w:sz w:val="24"/>
            <w:szCs w:val="24"/>
          </w:rPr>
          <w:delText>it</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has</w:delText>
        </w:r>
        <w:r w:rsidRPr="00B42C82" w:rsidDel="006C09A7">
          <w:rPr>
            <w:rFonts w:ascii="Times New Roman" w:eastAsia="Arial" w:hAnsi="Times New Roman" w:cs="Times New Roman"/>
            <w:color w:val="363636"/>
            <w:spacing w:val="25"/>
            <w:sz w:val="24"/>
            <w:szCs w:val="24"/>
          </w:rPr>
          <w:delText xml:space="preserve"> </w:delText>
        </w:r>
        <w:r w:rsidRPr="00B42C82" w:rsidDel="006C09A7">
          <w:rPr>
            <w:rFonts w:ascii="Times New Roman" w:eastAsia="Arial" w:hAnsi="Times New Roman" w:cs="Times New Roman"/>
            <w:color w:val="363636"/>
            <w:w w:val="102"/>
            <w:sz w:val="24"/>
            <w:szCs w:val="24"/>
          </w:rPr>
          <w:delText xml:space="preserve">performed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will</w:delText>
        </w:r>
        <w:r w:rsidRPr="00B42C82" w:rsidDel="006C09A7">
          <w:rPr>
            <w:rFonts w:ascii="Times New Roman" w:eastAsia="Arial" w:hAnsi="Times New Roman" w:cs="Times New Roman"/>
            <w:color w:val="363636"/>
            <w:spacing w:val="27"/>
            <w:sz w:val="24"/>
            <w:szCs w:val="24"/>
          </w:rPr>
          <w:delText xml:space="preserve"> </w:delText>
        </w:r>
        <w:r w:rsidRPr="00B42C82" w:rsidDel="006C09A7">
          <w:rPr>
            <w:rFonts w:ascii="Times New Roman" w:eastAsia="Arial" w:hAnsi="Times New Roman" w:cs="Times New Roman"/>
            <w:color w:val="363636"/>
            <w:sz w:val="24"/>
            <w:szCs w:val="24"/>
          </w:rPr>
          <w:delText>continue</w:delText>
        </w:r>
        <w:r w:rsidRPr="00B42C82" w:rsidDel="006C09A7">
          <w:rPr>
            <w:rFonts w:ascii="Times New Roman" w:eastAsia="Arial" w:hAnsi="Times New Roman" w:cs="Times New Roman"/>
            <w:color w:val="363636"/>
            <w:spacing w:val="44"/>
            <w:sz w:val="24"/>
            <w:szCs w:val="24"/>
          </w:rPr>
          <w:delText xml:space="preserve"> </w:delText>
        </w:r>
        <w:r w:rsidRPr="00B42C82" w:rsidDel="006C09A7">
          <w:rPr>
            <w:rFonts w:ascii="Times New Roman" w:eastAsia="Arial" w:hAnsi="Times New Roman" w:cs="Times New Roman"/>
            <w:color w:val="363636"/>
            <w:sz w:val="24"/>
            <w:szCs w:val="24"/>
          </w:rPr>
          <w:delText>to</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perform</w:delText>
        </w:r>
        <w:r w:rsidRPr="00B42C82" w:rsidDel="006C09A7">
          <w:rPr>
            <w:rFonts w:ascii="Times New Roman" w:eastAsia="Arial" w:hAnsi="Times New Roman" w:cs="Times New Roman"/>
            <w:color w:val="363636"/>
            <w:spacing w:val="49"/>
            <w:sz w:val="24"/>
            <w:szCs w:val="24"/>
          </w:rPr>
          <w:delText xml:space="preserve"> </w:delText>
        </w:r>
        <w:r w:rsidRPr="00B42C82" w:rsidDel="006C09A7">
          <w:rPr>
            <w:rFonts w:ascii="Times New Roman" w:eastAsia="Arial" w:hAnsi="Times New Roman" w:cs="Times New Roman"/>
            <w:color w:val="363636"/>
            <w:sz w:val="24"/>
            <w:szCs w:val="24"/>
          </w:rPr>
          <w:delText>its</w:delText>
        </w:r>
        <w:r w:rsidRPr="00B42C82" w:rsidDel="006C09A7">
          <w:rPr>
            <w:rFonts w:ascii="Times New Roman" w:eastAsia="Arial" w:hAnsi="Times New Roman" w:cs="Times New Roman"/>
            <w:color w:val="363636"/>
            <w:spacing w:val="35"/>
            <w:sz w:val="24"/>
            <w:szCs w:val="24"/>
          </w:rPr>
          <w:delText xml:space="preserve"> </w:delText>
        </w:r>
        <w:r w:rsidRPr="00B42C82" w:rsidDel="006C09A7">
          <w:rPr>
            <w:rFonts w:ascii="Times New Roman" w:eastAsia="Arial" w:hAnsi="Times New Roman" w:cs="Times New Roman"/>
            <w:color w:val="363636"/>
            <w:sz w:val="24"/>
            <w:szCs w:val="24"/>
          </w:rPr>
          <w:delText>own</w:delText>
        </w:r>
        <w:r w:rsidRPr="00B42C82" w:rsidDel="006C09A7">
          <w:rPr>
            <w:rFonts w:ascii="Times New Roman" w:eastAsia="Arial" w:hAnsi="Times New Roman" w:cs="Times New Roman"/>
            <w:color w:val="363636"/>
            <w:spacing w:val="37"/>
            <w:sz w:val="24"/>
            <w:szCs w:val="24"/>
          </w:rPr>
          <w:delText xml:space="preserve"> </w:delText>
        </w:r>
        <w:r w:rsidRPr="00B42C82" w:rsidDel="006C09A7">
          <w:rPr>
            <w:rFonts w:ascii="Times New Roman" w:eastAsia="Arial" w:hAnsi="Times New Roman" w:cs="Times New Roman"/>
            <w:color w:val="363636"/>
            <w:sz w:val="24"/>
            <w:szCs w:val="24"/>
          </w:rPr>
          <w:delText>credit</w:delText>
        </w:r>
        <w:r w:rsidRPr="00B42C82" w:rsidDel="006C09A7">
          <w:rPr>
            <w:rFonts w:ascii="Times New Roman" w:eastAsia="Arial" w:hAnsi="Times New Roman" w:cs="Times New Roman"/>
            <w:color w:val="363636"/>
            <w:spacing w:val="46"/>
            <w:sz w:val="24"/>
            <w:szCs w:val="24"/>
          </w:rPr>
          <w:delText xml:space="preserve"> </w:delText>
        </w:r>
        <w:r w:rsidRPr="00B42C82" w:rsidDel="006C09A7">
          <w:rPr>
            <w:rFonts w:ascii="Times New Roman" w:eastAsia="Arial" w:hAnsi="Times New Roman" w:cs="Times New Roman"/>
            <w:color w:val="363636"/>
            <w:sz w:val="24"/>
            <w:szCs w:val="24"/>
          </w:rPr>
          <w:delText>analysis</w:delText>
        </w:r>
        <w:r w:rsidRPr="00B42C82" w:rsidDel="006C09A7">
          <w:rPr>
            <w:rFonts w:ascii="Times New Roman" w:eastAsia="Arial" w:hAnsi="Times New Roman" w:cs="Times New Roman"/>
            <w:color w:val="363636"/>
            <w:spacing w:val="46"/>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3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Borrower</w:delText>
        </w:r>
        <w:r w:rsidRPr="00B42C82" w:rsidDel="006C09A7">
          <w:rPr>
            <w:rFonts w:ascii="Times New Roman" w:eastAsia="Arial" w:hAnsi="Times New Roman" w:cs="Times New Roman"/>
            <w:color w:val="363636"/>
            <w:spacing w:val="53"/>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guarantor,</w:delText>
        </w:r>
        <w:r w:rsidRPr="00B42C82" w:rsidDel="006C09A7">
          <w:rPr>
            <w:rFonts w:ascii="Times New Roman" w:eastAsia="Arial" w:hAnsi="Times New Roman" w:cs="Times New Roman"/>
            <w:color w:val="363636"/>
            <w:spacing w:val="51"/>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30"/>
            <w:sz w:val="24"/>
            <w:szCs w:val="24"/>
          </w:rPr>
          <w:delText xml:space="preserve"> </w:delText>
        </w:r>
        <w:r w:rsidRPr="00B42C82" w:rsidDel="006C09A7">
          <w:rPr>
            <w:rFonts w:ascii="Times New Roman" w:eastAsia="Arial" w:hAnsi="Times New Roman" w:cs="Times New Roman"/>
            <w:color w:val="363636"/>
            <w:sz w:val="24"/>
            <w:szCs w:val="24"/>
          </w:rPr>
          <w:delText>its</w:delText>
        </w:r>
        <w:r w:rsidRPr="00B42C82" w:rsidDel="006C09A7">
          <w:rPr>
            <w:rFonts w:ascii="Times New Roman" w:eastAsia="Arial" w:hAnsi="Times New Roman" w:cs="Times New Roman"/>
            <w:color w:val="363636"/>
            <w:spacing w:val="35"/>
            <w:sz w:val="24"/>
            <w:szCs w:val="24"/>
          </w:rPr>
          <w:delText xml:space="preserve"> </w:delText>
        </w:r>
        <w:r w:rsidRPr="00B42C82" w:rsidDel="006C09A7">
          <w:rPr>
            <w:rFonts w:ascii="Times New Roman" w:eastAsia="Arial" w:hAnsi="Times New Roman" w:cs="Times New Roman"/>
            <w:color w:val="363636"/>
            <w:w w:val="101"/>
            <w:sz w:val="24"/>
            <w:szCs w:val="24"/>
          </w:rPr>
          <w:delText xml:space="preserve">own </w:delText>
        </w:r>
        <w:r w:rsidRPr="00B42C82" w:rsidDel="006C09A7">
          <w:rPr>
            <w:rFonts w:ascii="Times New Roman" w:eastAsia="Arial" w:hAnsi="Times New Roman" w:cs="Times New Roman"/>
            <w:color w:val="363636"/>
            <w:sz w:val="24"/>
            <w:szCs w:val="24"/>
          </w:rPr>
          <w:delText>investigation</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15"/>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5"/>
            <w:sz w:val="24"/>
            <w:szCs w:val="24"/>
          </w:rPr>
          <w:delText xml:space="preserve"> </w:delText>
        </w:r>
        <w:r w:rsidRPr="00B42C82" w:rsidDel="006C09A7">
          <w:rPr>
            <w:rFonts w:ascii="Times New Roman" w:eastAsia="Arial" w:hAnsi="Times New Roman" w:cs="Times New Roman"/>
            <w:color w:val="363636"/>
            <w:sz w:val="24"/>
            <w:szCs w:val="24"/>
          </w:rPr>
          <w:delText>risks</w:delText>
        </w:r>
        <w:r w:rsidRPr="00B42C82" w:rsidDel="006C09A7">
          <w:rPr>
            <w:rFonts w:ascii="Times New Roman" w:eastAsia="Arial" w:hAnsi="Times New Roman" w:cs="Times New Roman"/>
            <w:color w:val="363636"/>
            <w:spacing w:val="22"/>
            <w:sz w:val="24"/>
            <w:szCs w:val="24"/>
          </w:rPr>
          <w:delText xml:space="preserve"> </w:delText>
        </w:r>
        <w:r w:rsidRPr="00B42C82" w:rsidDel="006C09A7">
          <w:rPr>
            <w:rFonts w:ascii="Times New Roman" w:eastAsia="Arial" w:hAnsi="Times New Roman" w:cs="Times New Roman"/>
            <w:color w:val="363636"/>
            <w:sz w:val="24"/>
            <w:szCs w:val="24"/>
          </w:rPr>
          <w:delText>involved</w:delText>
        </w:r>
        <w:r w:rsidRPr="00B42C82" w:rsidDel="006C09A7">
          <w:rPr>
            <w:rFonts w:ascii="Times New Roman" w:eastAsia="Arial" w:hAnsi="Times New Roman" w:cs="Times New Roman"/>
            <w:color w:val="363636"/>
            <w:spacing w:val="23"/>
            <w:sz w:val="24"/>
            <w:szCs w:val="24"/>
          </w:rPr>
          <w:delText xml:space="preserve"> </w:delText>
        </w:r>
        <w:r w:rsidRPr="00B42C82" w:rsidDel="006C09A7">
          <w:rPr>
            <w:rFonts w:ascii="Times New Roman" w:eastAsia="Arial" w:hAnsi="Times New Roman" w:cs="Times New Roman"/>
            <w:color w:val="363636"/>
            <w:sz w:val="24"/>
            <w:szCs w:val="24"/>
          </w:rPr>
          <w:delText>in</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(i)</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transactions</w:delText>
        </w:r>
        <w:r w:rsidRPr="00B42C82" w:rsidDel="006C09A7">
          <w:rPr>
            <w:rFonts w:ascii="Times New Roman" w:eastAsia="Arial" w:hAnsi="Times New Roman" w:cs="Times New Roman"/>
            <w:color w:val="363636"/>
            <w:spacing w:val="44"/>
            <w:sz w:val="24"/>
            <w:szCs w:val="24"/>
          </w:rPr>
          <w:delText xml:space="preserve"> </w:delText>
        </w:r>
        <w:r w:rsidRPr="00B42C82" w:rsidDel="006C09A7">
          <w:rPr>
            <w:rFonts w:ascii="Times New Roman" w:eastAsia="Arial" w:hAnsi="Times New Roman" w:cs="Times New Roman"/>
            <w:color w:val="363636"/>
            <w:sz w:val="24"/>
            <w:szCs w:val="24"/>
          </w:rPr>
          <w:delText>contemplated</w:delText>
        </w:r>
        <w:r w:rsidRPr="00B42C82" w:rsidDel="006C09A7">
          <w:rPr>
            <w:rFonts w:ascii="Times New Roman" w:eastAsia="Arial" w:hAnsi="Times New Roman" w:cs="Times New Roman"/>
            <w:color w:val="363636"/>
            <w:spacing w:val="43"/>
            <w:sz w:val="24"/>
            <w:szCs w:val="24"/>
          </w:rPr>
          <w:delText xml:space="preserve"> </w:delText>
        </w:r>
        <w:r w:rsidRPr="00B42C82" w:rsidDel="006C09A7">
          <w:rPr>
            <w:rFonts w:ascii="Times New Roman" w:eastAsia="Arial" w:hAnsi="Times New Roman" w:cs="Times New Roman"/>
            <w:color w:val="363636"/>
            <w:sz w:val="24"/>
            <w:szCs w:val="24"/>
          </w:rPr>
          <w:delText>by</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9"/>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23"/>
            <w:sz w:val="24"/>
            <w:szCs w:val="24"/>
          </w:rPr>
          <w:delText xml:space="preserve"> </w:delText>
        </w:r>
        <w:r w:rsidRPr="00B42C82" w:rsidDel="006C09A7">
          <w:rPr>
            <w:rFonts w:ascii="Times New Roman" w:eastAsia="Arial" w:hAnsi="Times New Roman" w:cs="Times New Roman"/>
            <w:color w:val="363636"/>
            <w:sz w:val="24"/>
            <w:szCs w:val="24"/>
          </w:rPr>
          <w:delText>Documents,</w:delText>
        </w:r>
        <w:r w:rsidRPr="00B42C82" w:rsidDel="006C09A7">
          <w:rPr>
            <w:rFonts w:ascii="Times New Roman" w:eastAsia="Arial" w:hAnsi="Times New Roman" w:cs="Times New Roman"/>
            <w:color w:val="363636"/>
            <w:spacing w:val="30"/>
            <w:sz w:val="24"/>
            <w:szCs w:val="24"/>
          </w:rPr>
          <w:delText xml:space="preserve"> </w:delText>
        </w:r>
        <w:r w:rsidRPr="00B42C82" w:rsidDel="006C09A7">
          <w:rPr>
            <w:rFonts w:ascii="Times New Roman" w:eastAsia="Arial" w:hAnsi="Times New Roman" w:cs="Times New Roman"/>
            <w:color w:val="363636"/>
            <w:sz w:val="24"/>
            <w:szCs w:val="24"/>
          </w:rPr>
          <w:delText>(ii) entering</w:delText>
        </w:r>
        <w:r w:rsidRPr="00B42C82" w:rsidDel="006C09A7">
          <w:rPr>
            <w:rFonts w:ascii="Times New Roman" w:eastAsia="Arial" w:hAnsi="Times New Roman" w:cs="Times New Roman"/>
            <w:color w:val="363636"/>
            <w:spacing w:val="7"/>
            <w:sz w:val="24"/>
            <w:szCs w:val="24"/>
          </w:rPr>
          <w:delText xml:space="preserve"> </w:delText>
        </w:r>
        <w:r w:rsidRPr="00B42C82" w:rsidDel="006C09A7">
          <w:rPr>
            <w:rFonts w:ascii="Times New Roman" w:eastAsia="Arial" w:hAnsi="Times New Roman" w:cs="Times New Roman"/>
            <w:color w:val="363636"/>
            <w:sz w:val="24"/>
            <w:szCs w:val="24"/>
          </w:rPr>
          <w:delText>into</w:delText>
        </w:r>
        <w:r w:rsidRPr="00B42C82" w:rsidDel="006C09A7">
          <w:rPr>
            <w:rFonts w:ascii="Times New Roman" w:eastAsia="Arial" w:hAnsi="Times New Roman" w:cs="Times New Roman"/>
            <w:color w:val="363636"/>
            <w:spacing w:val="3"/>
            <w:sz w:val="24"/>
            <w:szCs w:val="24"/>
          </w:rPr>
          <w:delText xml:space="preserve"> </w:delText>
        </w:r>
        <w:r w:rsidRPr="00B42C82" w:rsidDel="006C09A7">
          <w:rPr>
            <w:rFonts w:ascii="Times New Roman" w:eastAsia="Arial" w:hAnsi="Times New Roman" w:cs="Times New Roman"/>
            <w:color w:val="363636"/>
            <w:sz w:val="24"/>
            <w:szCs w:val="24"/>
          </w:rPr>
          <w:delText>this</w:delText>
        </w:r>
        <w:r w:rsidRPr="00B42C82" w:rsidDel="006C09A7">
          <w:rPr>
            <w:rFonts w:ascii="Times New Roman" w:eastAsia="Arial" w:hAnsi="Times New Roman" w:cs="Times New Roman"/>
            <w:color w:val="363636"/>
            <w:spacing w:val="2"/>
            <w:sz w:val="24"/>
            <w:szCs w:val="24"/>
          </w:rPr>
          <w:delText xml:space="preserve"> </w:delText>
        </w:r>
        <w:r w:rsidRPr="00B42C82" w:rsidDel="006C09A7">
          <w:rPr>
            <w:rFonts w:ascii="Times New Roman" w:eastAsia="Arial" w:hAnsi="Times New Roman" w:cs="Times New Roman"/>
            <w:color w:val="363636"/>
            <w:sz w:val="24"/>
            <w:szCs w:val="24"/>
          </w:rPr>
          <w:delText>Participation</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Agreement,</w:delText>
        </w:r>
        <w:r w:rsidRPr="00B42C82" w:rsidDel="006C09A7">
          <w:rPr>
            <w:rFonts w:ascii="Times New Roman" w:eastAsia="Arial" w:hAnsi="Times New Roman" w:cs="Times New Roman"/>
            <w:color w:val="363636"/>
            <w:spacing w:val="39"/>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(iii)</w:delText>
        </w:r>
        <w:r w:rsidRPr="00B42C82" w:rsidDel="006C09A7">
          <w:rPr>
            <w:rFonts w:ascii="Times New Roman" w:eastAsia="Arial" w:hAnsi="Times New Roman" w:cs="Times New Roman"/>
            <w:color w:val="363636"/>
            <w:spacing w:val="2"/>
            <w:sz w:val="24"/>
            <w:szCs w:val="24"/>
          </w:rPr>
          <w:delText xml:space="preserve"> </w:delText>
        </w:r>
        <w:r w:rsidRPr="00B42C82" w:rsidDel="006C09A7">
          <w:rPr>
            <w:rFonts w:ascii="Times New Roman" w:eastAsia="Arial" w:hAnsi="Times New Roman" w:cs="Times New Roman"/>
            <w:color w:val="363636"/>
            <w:sz w:val="24"/>
            <w:szCs w:val="24"/>
          </w:rPr>
          <w:delText>purchasing</w:delText>
        </w:r>
        <w:r w:rsidRPr="00B42C82" w:rsidDel="006C09A7">
          <w:rPr>
            <w:rFonts w:ascii="Times New Roman" w:eastAsia="Arial" w:hAnsi="Times New Roman" w:cs="Times New Roman"/>
            <w:color w:val="363636"/>
            <w:spacing w:val="34"/>
            <w:sz w:val="24"/>
            <w:szCs w:val="24"/>
          </w:rPr>
          <w:delText xml:space="preserve"> </w:delText>
        </w:r>
        <w:r w:rsidRPr="00B42C82" w:rsidDel="006C09A7">
          <w:rPr>
            <w:rFonts w:ascii="Times New Roman" w:eastAsia="Arial" w:hAnsi="Times New Roman" w:cs="Times New Roman"/>
            <w:color w:val="363636"/>
            <w:sz w:val="24"/>
            <w:szCs w:val="24"/>
          </w:rPr>
          <w:delText>an</w:delText>
        </w:r>
        <w:r w:rsidRPr="00B42C82" w:rsidDel="006C09A7">
          <w:rPr>
            <w:rFonts w:ascii="Times New Roman" w:eastAsia="Arial" w:hAnsi="Times New Roman" w:cs="Times New Roman"/>
            <w:color w:val="363636"/>
            <w:spacing w:val="7"/>
            <w:sz w:val="24"/>
            <w:szCs w:val="24"/>
          </w:rPr>
          <w:delText xml:space="preserve"> </w:delText>
        </w:r>
        <w:r w:rsidRPr="00B42C82" w:rsidDel="006C09A7">
          <w:rPr>
            <w:rFonts w:ascii="Times New Roman" w:eastAsia="Arial" w:hAnsi="Times New Roman" w:cs="Times New Roman"/>
            <w:color w:val="363636"/>
            <w:sz w:val="24"/>
            <w:szCs w:val="24"/>
          </w:rPr>
          <w:delText>interest</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in the</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 xml:space="preserve">Loan. </w:delText>
        </w:r>
        <w:r w:rsidRPr="00B42C82" w:rsidDel="006C09A7">
          <w:rPr>
            <w:rFonts w:ascii="Times New Roman" w:eastAsia="Arial" w:hAnsi="Times New Roman" w:cs="Times New Roman"/>
            <w:color w:val="363636"/>
            <w:spacing w:val="54"/>
            <w:sz w:val="24"/>
            <w:szCs w:val="24"/>
          </w:rPr>
          <w:delText xml:space="preserve"> </w:delText>
        </w:r>
        <w:r w:rsidRPr="00B42C82" w:rsidDel="006C09A7">
          <w:rPr>
            <w:rFonts w:ascii="Times New Roman" w:eastAsia="Arial" w:hAnsi="Times New Roman" w:cs="Times New Roman"/>
            <w:color w:val="363636"/>
            <w:w w:val="103"/>
            <w:sz w:val="24"/>
            <w:szCs w:val="24"/>
          </w:rPr>
          <w:delText xml:space="preserve">The </w:delText>
        </w:r>
        <w:r w:rsidRPr="00B42C82" w:rsidDel="006C09A7">
          <w:rPr>
            <w:rFonts w:ascii="Times New Roman" w:eastAsia="Arial" w:hAnsi="Times New Roman" w:cs="Times New Roman"/>
            <w:color w:val="363636"/>
            <w:sz w:val="24"/>
            <w:szCs w:val="24"/>
          </w:rPr>
          <w:delText>Participating</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7"/>
            <w:sz w:val="24"/>
            <w:szCs w:val="24"/>
          </w:rPr>
          <w:delText xml:space="preserve"> </w:delText>
        </w:r>
        <w:r w:rsidRPr="00B42C82" w:rsidDel="006C09A7">
          <w:rPr>
            <w:rFonts w:ascii="Times New Roman" w:eastAsia="Arial" w:hAnsi="Times New Roman" w:cs="Times New Roman"/>
            <w:color w:val="363636"/>
            <w:sz w:val="24"/>
            <w:szCs w:val="24"/>
          </w:rPr>
          <w:delText>is</w:delText>
        </w:r>
        <w:r w:rsidRPr="00B42C82" w:rsidDel="006C09A7">
          <w:rPr>
            <w:rFonts w:ascii="Times New Roman" w:eastAsia="Arial" w:hAnsi="Times New Roman" w:cs="Times New Roman"/>
            <w:color w:val="363636"/>
            <w:spacing w:val="6"/>
            <w:sz w:val="24"/>
            <w:szCs w:val="24"/>
          </w:rPr>
          <w:delText xml:space="preserve"> </w:delText>
        </w:r>
        <w:r w:rsidRPr="00B42C82" w:rsidDel="006C09A7">
          <w:rPr>
            <w:rFonts w:ascii="Times New Roman" w:eastAsia="Arial" w:hAnsi="Times New Roman" w:cs="Times New Roman"/>
            <w:color w:val="363636"/>
            <w:sz w:val="24"/>
            <w:szCs w:val="24"/>
          </w:rPr>
          <w:delText>not</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will</w:delText>
        </w:r>
        <w:r w:rsidRPr="00B42C82" w:rsidDel="006C09A7">
          <w:rPr>
            <w:rFonts w:ascii="Times New Roman" w:eastAsia="Arial" w:hAnsi="Times New Roman" w:cs="Times New Roman"/>
            <w:color w:val="363636"/>
            <w:spacing w:val="4"/>
            <w:sz w:val="24"/>
            <w:szCs w:val="24"/>
          </w:rPr>
          <w:delText xml:space="preserve"> </w:delText>
        </w:r>
        <w:r w:rsidRPr="00B42C82" w:rsidDel="006C09A7">
          <w:rPr>
            <w:rFonts w:ascii="Times New Roman" w:eastAsia="Arial" w:hAnsi="Times New Roman" w:cs="Times New Roman"/>
            <w:color w:val="363636"/>
            <w:sz w:val="24"/>
            <w:szCs w:val="24"/>
          </w:rPr>
          <w:delText>not</w:delText>
        </w:r>
        <w:r w:rsidRPr="00B42C82" w:rsidDel="006C09A7">
          <w:rPr>
            <w:rFonts w:ascii="Times New Roman" w:eastAsia="Arial" w:hAnsi="Times New Roman" w:cs="Times New Roman"/>
            <w:color w:val="363636"/>
            <w:spacing w:val="12"/>
            <w:sz w:val="24"/>
            <w:szCs w:val="24"/>
          </w:rPr>
          <w:delText xml:space="preserve"> </w:delText>
        </w:r>
        <w:r w:rsidRPr="00B42C82" w:rsidDel="006C09A7">
          <w:rPr>
            <w:rFonts w:ascii="Times New Roman" w:eastAsia="Arial" w:hAnsi="Times New Roman" w:cs="Times New Roman"/>
            <w:color w:val="363636"/>
            <w:sz w:val="24"/>
            <w:szCs w:val="24"/>
          </w:rPr>
          <w:delText>rely</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on</w:delText>
        </w:r>
        <w:r w:rsidRPr="00B42C82" w:rsidDel="006C09A7">
          <w:rPr>
            <w:rFonts w:ascii="Times New Roman" w:eastAsia="Arial" w:hAnsi="Times New Roman" w:cs="Times New Roman"/>
            <w:color w:val="363636"/>
            <w:spacing w:val="9"/>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Originating</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15"/>
            <w:sz w:val="24"/>
            <w:szCs w:val="24"/>
          </w:rPr>
          <w:delText xml:space="preserve"> </w:delText>
        </w:r>
        <w:r w:rsidRPr="00B42C82" w:rsidDel="006C09A7">
          <w:rPr>
            <w:rFonts w:ascii="Times New Roman" w:eastAsia="Arial" w:hAnsi="Times New Roman" w:cs="Times New Roman"/>
            <w:color w:val="363636"/>
            <w:sz w:val="24"/>
            <w:szCs w:val="24"/>
          </w:rPr>
          <w:delText>with</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respect</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w w:val="102"/>
            <w:sz w:val="24"/>
            <w:szCs w:val="24"/>
          </w:rPr>
          <w:delText>thereto.</w:delText>
        </w:r>
      </w:del>
    </w:p>
    <w:p w:rsidR="00B0331C" w:rsidRPr="00B42C82" w:rsidDel="006C09A7" w:rsidRDefault="00B0331C" w:rsidP="006C09A7">
      <w:pPr>
        <w:tabs>
          <w:tab w:val="left" w:pos="1480"/>
        </w:tabs>
        <w:spacing w:after="0" w:line="240" w:lineRule="auto"/>
        <w:rPr>
          <w:del w:id="175" w:author="Jay" w:date="2017-03-20T16:18:00Z"/>
          <w:rFonts w:ascii="Times New Roman" w:hAnsi="Times New Roman" w:cs="Times New Roman"/>
          <w:sz w:val="24"/>
          <w:szCs w:val="24"/>
        </w:rPr>
        <w:pPrChange w:id="176" w:author="Jay" w:date="2017-03-20T16:18:00Z">
          <w:pPr>
            <w:spacing w:before="11" w:after="0" w:line="240" w:lineRule="exact"/>
          </w:pPr>
        </w:pPrChange>
      </w:pPr>
    </w:p>
    <w:p w:rsidR="00B0331C" w:rsidRPr="00B42C82" w:rsidDel="006C09A7" w:rsidRDefault="00BC30C4" w:rsidP="006C09A7">
      <w:pPr>
        <w:tabs>
          <w:tab w:val="left" w:pos="1480"/>
        </w:tabs>
        <w:spacing w:after="0" w:line="240" w:lineRule="auto"/>
        <w:rPr>
          <w:del w:id="177" w:author="Jay" w:date="2017-03-20T16:18:00Z"/>
          <w:rFonts w:ascii="Times New Roman" w:eastAsia="Arial" w:hAnsi="Times New Roman" w:cs="Times New Roman"/>
          <w:sz w:val="24"/>
          <w:szCs w:val="24"/>
        </w:rPr>
        <w:pPrChange w:id="178" w:author="Jay" w:date="2017-03-20T16:18:00Z">
          <w:pPr>
            <w:spacing w:after="0" w:line="260" w:lineRule="auto"/>
            <w:ind w:firstLine="1363"/>
            <w:jc w:val="both"/>
          </w:pPr>
        </w:pPrChange>
      </w:pPr>
      <w:del w:id="179" w:author="Jay" w:date="2017-03-20T16:18:00Z">
        <w:r w:rsidRPr="00B42C82" w:rsidDel="006C09A7">
          <w:rPr>
            <w:rFonts w:ascii="Times New Roman" w:eastAsia="Arial" w:hAnsi="Times New Roman" w:cs="Times New Roman"/>
            <w:color w:val="363636"/>
            <w:sz w:val="24"/>
            <w:szCs w:val="24"/>
          </w:rPr>
          <w:delText xml:space="preserve">6.2      </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u w:val="single" w:color="000000"/>
          </w:rPr>
          <w:delText>Review</w:delText>
        </w:r>
        <w:r w:rsidRPr="00B42C82" w:rsidDel="006C09A7">
          <w:rPr>
            <w:rFonts w:ascii="Times New Roman" w:eastAsia="Arial" w:hAnsi="Times New Roman" w:cs="Times New Roman"/>
            <w:color w:val="363636"/>
            <w:spacing w:val="31"/>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of</w:delText>
        </w:r>
        <w:r w:rsidRPr="00B42C82" w:rsidDel="006C09A7">
          <w:rPr>
            <w:rFonts w:ascii="Times New Roman" w:eastAsia="Arial" w:hAnsi="Times New Roman" w:cs="Times New Roman"/>
            <w:color w:val="363636"/>
            <w:spacing w:val="22"/>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Loan</w:delText>
        </w:r>
        <w:r w:rsidRPr="00B42C82" w:rsidDel="006C09A7">
          <w:rPr>
            <w:rFonts w:ascii="Times New Roman" w:eastAsia="Arial" w:hAnsi="Times New Roman" w:cs="Times New Roman"/>
            <w:color w:val="363636"/>
            <w:spacing w:val="37"/>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Documents.</w:delText>
        </w:r>
        <w:r w:rsidRPr="00B42C82" w:rsidDel="006C09A7">
          <w:rPr>
            <w:rFonts w:ascii="Times New Roman" w:eastAsia="Arial" w:hAnsi="Times New Roman" w:cs="Times New Roman"/>
            <w:color w:val="363636"/>
            <w:sz w:val="24"/>
            <w:szCs w:val="24"/>
          </w:rPr>
          <w:delText xml:space="preserve">  </w:delText>
        </w:r>
        <w:r w:rsidRPr="00B42C82" w:rsidDel="006C09A7">
          <w:rPr>
            <w:rFonts w:ascii="Times New Roman" w:eastAsia="Arial" w:hAnsi="Times New Roman" w:cs="Times New Roman"/>
            <w:color w:val="363636"/>
            <w:spacing w:val="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rPr>
          <w:delText>Participating</w:delText>
        </w:r>
        <w:r w:rsidRPr="00B42C82" w:rsidDel="006C09A7">
          <w:rPr>
            <w:rFonts w:ascii="Times New Roman" w:eastAsia="Arial" w:hAnsi="Times New Roman" w:cs="Times New Roman"/>
            <w:color w:val="363636"/>
            <w:spacing w:val="38"/>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28"/>
            <w:sz w:val="24"/>
            <w:szCs w:val="24"/>
          </w:rPr>
          <w:delText xml:space="preserve"> </w:delText>
        </w:r>
        <w:r w:rsidRPr="00B42C82" w:rsidDel="006C09A7">
          <w:rPr>
            <w:rFonts w:ascii="Times New Roman" w:eastAsia="Arial" w:hAnsi="Times New Roman" w:cs="Times New Roman"/>
            <w:color w:val="363636"/>
            <w:sz w:val="24"/>
            <w:szCs w:val="24"/>
          </w:rPr>
          <w:delText>acknowledges</w:delText>
        </w:r>
        <w:r w:rsidRPr="00B42C82" w:rsidDel="006C09A7">
          <w:rPr>
            <w:rFonts w:ascii="Times New Roman" w:eastAsia="Arial" w:hAnsi="Times New Roman" w:cs="Times New Roman"/>
            <w:color w:val="363636"/>
            <w:spacing w:val="49"/>
            <w:sz w:val="24"/>
            <w:szCs w:val="24"/>
          </w:rPr>
          <w:delText xml:space="preserve"> </w:delText>
        </w:r>
        <w:r w:rsidRPr="00B42C82" w:rsidDel="006C09A7">
          <w:rPr>
            <w:rFonts w:ascii="Times New Roman" w:eastAsia="Arial" w:hAnsi="Times New Roman" w:cs="Times New Roman"/>
            <w:color w:val="363636"/>
            <w:sz w:val="24"/>
            <w:szCs w:val="24"/>
          </w:rPr>
          <w:delText>that</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rPr>
          <w:delText>it has</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reviewed</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9"/>
            <w:sz w:val="24"/>
            <w:szCs w:val="24"/>
          </w:rPr>
          <w:delText xml:space="preserve"> </w:delText>
        </w:r>
        <w:r w:rsidRPr="00B42C82" w:rsidDel="006C09A7">
          <w:rPr>
            <w:rFonts w:ascii="Times New Roman" w:eastAsia="Arial" w:hAnsi="Times New Roman" w:cs="Times New Roman"/>
            <w:color w:val="363636"/>
            <w:sz w:val="24"/>
            <w:szCs w:val="24"/>
          </w:rPr>
          <w:delText>approved</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2"/>
            <w:sz w:val="24"/>
            <w:szCs w:val="24"/>
          </w:rPr>
          <w:delText xml:space="preserve"> </w:delText>
        </w:r>
        <w:r w:rsidRPr="00B42C82" w:rsidDel="006C09A7">
          <w:rPr>
            <w:rFonts w:ascii="Times New Roman" w:eastAsia="Arial" w:hAnsi="Times New Roman" w:cs="Times New Roman"/>
            <w:color w:val="363636"/>
            <w:sz w:val="24"/>
            <w:szCs w:val="24"/>
          </w:rPr>
          <w:delText>form</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substance</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each</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7"/>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w w:val="103"/>
            <w:sz w:val="24"/>
            <w:szCs w:val="24"/>
          </w:rPr>
          <w:delText>Documents.</w:delText>
        </w:r>
      </w:del>
    </w:p>
    <w:p w:rsidR="00B0331C" w:rsidRPr="00B42C82" w:rsidDel="006C09A7" w:rsidRDefault="00B0331C" w:rsidP="006C09A7">
      <w:pPr>
        <w:tabs>
          <w:tab w:val="left" w:pos="1480"/>
        </w:tabs>
        <w:spacing w:after="0" w:line="240" w:lineRule="auto"/>
        <w:rPr>
          <w:del w:id="180" w:author="Jay" w:date="2017-03-20T16:18:00Z"/>
          <w:rFonts w:ascii="Times New Roman" w:hAnsi="Times New Roman" w:cs="Times New Roman"/>
          <w:sz w:val="24"/>
          <w:szCs w:val="24"/>
        </w:rPr>
        <w:pPrChange w:id="181" w:author="Jay" w:date="2017-03-20T16:18:00Z">
          <w:pPr>
            <w:spacing w:before="10" w:after="0" w:line="240" w:lineRule="exact"/>
          </w:pPr>
        </w:pPrChange>
      </w:pPr>
    </w:p>
    <w:p w:rsidR="00B0331C" w:rsidRPr="00B42C82" w:rsidRDefault="00BC30C4" w:rsidP="006C09A7">
      <w:pPr>
        <w:tabs>
          <w:tab w:val="left" w:pos="2160"/>
          <w:tab w:val="left" w:pos="6060"/>
        </w:tabs>
        <w:spacing w:after="0" w:line="259" w:lineRule="auto"/>
        <w:ind w:firstLine="1373"/>
        <w:rPr>
          <w:rFonts w:ascii="Times New Roman" w:eastAsia="Arial" w:hAnsi="Times New Roman" w:cs="Times New Roman"/>
          <w:sz w:val="24"/>
          <w:szCs w:val="24"/>
        </w:rPr>
        <w:pPrChange w:id="182" w:author="Jay" w:date="2017-03-20T16:18:00Z">
          <w:pPr>
            <w:spacing w:after="0" w:line="259" w:lineRule="auto"/>
            <w:ind w:firstLine="1373"/>
            <w:jc w:val="both"/>
          </w:pPr>
        </w:pPrChange>
      </w:pPr>
      <w:del w:id="183" w:author="Jay" w:date="2017-03-20T16:18:00Z">
        <w:r w:rsidRPr="00B42C82" w:rsidDel="006C09A7">
          <w:rPr>
            <w:rFonts w:ascii="Times New Roman" w:eastAsia="Arial" w:hAnsi="Times New Roman" w:cs="Times New Roman"/>
            <w:color w:val="363636"/>
            <w:sz w:val="24"/>
            <w:szCs w:val="24"/>
          </w:rPr>
          <w:delText xml:space="preserve">6.3     </w:delText>
        </w:r>
        <w:r w:rsidRPr="00B42C82" w:rsidDel="006C09A7">
          <w:rPr>
            <w:rFonts w:ascii="Times New Roman" w:eastAsia="Arial" w:hAnsi="Times New Roman" w:cs="Times New Roman"/>
            <w:color w:val="363636"/>
            <w:sz w:val="24"/>
            <w:szCs w:val="24"/>
            <w:u w:val="single" w:color="000000"/>
          </w:rPr>
          <w:delText>No</w:delText>
        </w:r>
        <w:r w:rsidRPr="00B42C82" w:rsidDel="006C09A7">
          <w:rPr>
            <w:rFonts w:ascii="Times New Roman" w:eastAsia="Arial" w:hAnsi="Times New Roman" w:cs="Times New Roman"/>
            <w:color w:val="363636"/>
            <w:spacing w:val="49"/>
            <w:sz w:val="24"/>
            <w:szCs w:val="24"/>
            <w:u w:val="single" w:color="000000"/>
          </w:rPr>
          <w:delText xml:space="preserve"> </w:delText>
        </w:r>
        <w:r w:rsidRPr="00B42C82" w:rsidDel="006C09A7">
          <w:rPr>
            <w:rFonts w:ascii="Times New Roman" w:eastAsia="Arial" w:hAnsi="Times New Roman" w:cs="Times New Roman"/>
            <w:color w:val="363636"/>
            <w:sz w:val="24"/>
            <w:szCs w:val="24"/>
            <w:u w:val="single" w:color="000000"/>
          </w:rPr>
          <w:delText>Reliance.</w:delText>
        </w:r>
        <w:r w:rsidRPr="00B42C82" w:rsidDel="006C09A7">
          <w:rPr>
            <w:rFonts w:ascii="Times New Roman" w:eastAsia="Arial" w:hAnsi="Times New Roman" w:cs="Times New Roman"/>
            <w:color w:val="363636"/>
            <w:sz w:val="24"/>
            <w:szCs w:val="24"/>
          </w:rPr>
          <w:delText xml:space="preserve">  </w:delText>
        </w:r>
        <w:r w:rsidRPr="00B42C82" w:rsidDel="006C09A7">
          <w:rPr>
            <w:rFonts w:ascii="Times New Roman" w:eastAsia="Arial" w:hAnsi="Times New Roman" w:cs="Times New Roman"/>
            <w:color w:val="363636"/>
            <w:spacing w:val="2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46"/>
            <w:sz w:val="24"/>
            <w:szCs w:val="24"/>
          </w:rPr>
          <w:delText xml:space="preserve"> </w:delText>
        </w:r>
        <w:r w:rsidRPr="00B42C82" w:rsidDel="006C09A7">
          <w:rPr>
            <w:rFonts w:ascii="Times New Roman" w:eastAsia="Arial" w:hAnsi="Times New Roman" w:cs="Times New Roman"/>
            <w:color w:val="363636"/>
            <w:sz w:val="24"/>
            <w:szCs w:val="24"/>
          </w:rPr>
          <w:delText xml:space="preserve">Participating </w:delText>
        </w:r>
        <w:r w:rsidRPr="00B42C82" w:rsidDel="006C09A7">
          <w:rPr>
            <w:rFonts w:ascii="Times New Roman" w:eastAsia="Arial" w:hAnsi="Times New Roman" w:cs="Times New Roman"/>
            <w:color w:val="363636"/>
            <w:spacing w:val="17"/>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52"/>
            <w:sz w:val="24"/>
            <w:szCs w:val="24"/>
          </w:rPr>
          <w:delText xml:space="preserve"> </w:delText>
        </w:r>
        <w:r w:rsidRPr="00B42C82" w:rsidDel="006C09A7">
          <w:rPr>
            <w:rFonts w:ascii="Times New Roman" w:eastAsia="Arial" w:hAnsi="Times New Roman" w:cs="Times New Roman"/>
            <w:color w:val="363636"/>
            <w:sz w:val="24"/>
            <w:szCs w:val="24"/>
          </w:rPr>
          <w:delText xml:space="preserve">acknowledges </w:delText>
        </w:r>
        <w:r w:rsidRPr="00B42C82" w:rsidDel="006C09A7">
          <w:rPr>
            <w:rFonts w:ascii="Times New Roman" w:eastAsia="Arial" w:hAnsi="Times New Roman" w:cs="Times New Roman"/>
            <w:color w:val="363636"/>
            <w:spacing w:val="22"/>
            <w:sz w:val="24"/>
            <w:szCs w:val="24"/>
          </w:rPr>
          <w:delText xml:space="preserve"> </w:delText>
        </w:r>
        <w:r w:rsidRPr="00B42C82" w:rsidDel="006C09A7">
          <w:rPr>
            <w:rFonts w:ascii="Times New Roman" w:eastAsia="Arial" w:hAnsi="Times New Roman" w:cs="Times New Roman"/>
            <w:color w:val="363636"/>
            <w:sz w:val="24"/>
            <w:szCs w:val="24"/>
          </w:rPr>
          <w:delText>that</w:delText>
        </w:r>
        <w:r w:rsidRPr="00B42C82" w:rsidDel="006C09A7">
          <w:rPr>
            <w:rFonts w:ascii="Times New Roman" w:eastAsia="Arial" w:hAnsi="Times New Roman" w:cs="Times New Roman"/>
            <w:color w:val="363636"/>
            <w:spacing w:val="46"/>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42"/>
            <w:sz w:val="24"/>
            <w:szCs w:val="24"/>
          </w:rPr>
          <w:delText xml:space="preserve"> </w:delText>
        </w:r>
        <w:r w:rsidRPr="00B42C82" w:rsidDel="006C09A7">
          <w:rPr>
            <w:rFonts w:ascii="Times New Roman" w:eastAsia="Arial" w:hAnsi="Times New Roman" w:cs="Times New Roman"/>
            <w:color w:val="363636"/>
            <w:w w:val="101"/>
            <w:sz w:val="24"/>
            <w:szCs w:val="24"/>
          </w:rPr>
          <w:delText xml:space="preserve">Originating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12"/>
            <w:sz w:val="24"/>
            <w:szCs w:val="24"/>
          </w:rPr>
          <w:delText xml:space="preserve"> </w:delText>
        </w:r>
        <w:r w:rsidRPr="00B42C82" w:rsidDel="006C09A7">
          <w:rPr>
            <w:rFonts w:ascii="Times New Roman" w:eastAsia="Arial" w:hAnsi="Times New Roman" w:cs="Times New Roman"/>
            <w:color w:val="363636"/>
            <w:sz w:val="24"/>
            <w:szCs w:val="24"/>
          </w:rPr>
          <w:delText>has</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not</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made</w:delText>
        </w:r>
        <w:r w:rsidRPr="00B42C82" w:rsidDel="006C09A7">
          <w:rPr>
            <w:rFonts w:ascii="Times New Roman" w:eastAsia="Arial" w:hAnsi="Times New Roman" w:cs="Times New Roman"/>
            <w:color w:val="363636"/>
            <w:spacing w:val="19"/>
            <w:sz w:val="24"/>
            <w:szCs w:val="24"/>
          </w:rPr>
          <w:delText xml:space="preserve"> </w:delText>
        </w:r>
        <w:r w:rsidRPr="00B42C82" w:rsidDel="006C09A7">
          <w:rPr>
            <w:rFonts w:ascii="Times New Roman" w:eastAsia="Arial" w:hAnsi="Times New Roman" w:cs="Times New Roman"/>
            <w:color w:val="363636"/>
            <w:sz w:val="24"/>
            <w:szCs w:val="24"/>
          </w:rPr>
          <w:delText>and</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shall</w:delText>
        </w:r>
        <w:r w:rsidRPr="00B42C82" w:rsidDel="006C09A7">
          <w:rPr>
            <w:rFonts w:ascii="Times New Roman" w:eastAsia="Arial" w:hAnsi="Times New Roman" w:cs="Times New Roman"/>
            <w:color w:val="363636"/>
            <w:spacing w:val="9"/>
            <w:sz w:val="24"/>
            <w:szCs w:val="24"/>
          </w:rPr>
          <w:delText xml:space="preserve"> </w:delText>
        </w:r>
        <w:r w:rsidRPr="00B42C82" w:rsidDel="006C09A7">
          <w:rPr>
            <w:rFonts w:ascii="Times New Roman" w:eastAsia="Arial" w:hAnsi="Times New Roman" w:cs="Times New Roman"/>
            <w:color w:val="363636"/>
            <w:sz w:val="24"/>
            <w:szCs w:val="24"/>
          </w:rPr>
          <w:delText>not</w:delText>
        </w:r>
        <w:r w:rsidRPr="00B42C82" w:rsidDel="006C09A7">
          <w:rPr>
            <w:rFonts w:ascii="Times New Roman" w:eastAsia="Arial" w:hAnsi="Times New Roman" w:cs="Times New Roman"/>
            <w:color w:val="363636"/>
            <w:spacing w:val="19"/>
            <w:sz w:val="24"/>
            <w:szCs w:val="24"/>
          </w:rPr>
          <w:delText xml:space="preserve"> </w:delText>
        </w:r>
        <w:r w:rsidRPr="00B42C82" w:rsidDel="006C09A7">
          <w:rPr>
            <w:rFonts w:ascii="Times New Roman" w:eastAsia="Arial" w:hAnsi="Times New Roman" w:cs="Times New Roman"/>
            <w:color w:val="363636"/>
            <w:sz w:val="24"/>
            <w:szCs w:val="24"/>
          </w:rPr>
          <w:delText>at</w:delText>
        </w:r>
        <w:r w:rsidRPr="00B42C82" w:rsidDel="006C09A7">
          <w:rPr>
            <w:rFonts w:ascii="Times New Roman" w:eastAsia="Arial" w:hAnsi="Times New Roman" w:cs="Times New Roman"/>
            <w:color w:val="363636"/>
            <w:spacing w:val="7"/>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time</w:delText>
        </w:r>
        <w:r w:rsidRPr="00B42C82" w:rsidDel="006C09A7">
          <w:rPr>
            <w:rFonts w:ascii="Times New Roman" w:eastAsia="Arial" w:hAnsi="Times New Roman" w:cs="Times New Roman"/>
            <w:color w:val="363636"/>
            <w:spacing w:val="19"/>
            <w:sz w:val="24"/>
            <w:szCs w:val="24"/>
          </w:rPr>
          <w:delText xml:space="preserve"> </w:delText>
        </w:r>
        <w:r w:rsidRPr="00B42C82" w:rsidDel="006C09A7">
          <w:rPr>
            <w:rFonts w:ascii="Times New Roman" w:eastAsia="Arial" w:hAnsi="Times New Roman" w:cs="Times New Roman"/>
            <w:color w:val="363636"/>
            <w:sz w:val="24"/>
            <w:szCs w:val="24"/>
          </w:rPr>
          <w:delText>be</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deemed</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to</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make</w:delText>
        </w:r>
        <w:r w:rsidRPr="00B42C82" w:rsidDel="006C09A7">
          <w:rPr>
            <w:rFonts w:ascii="Times New Roman" w:eastAsia="Arial" w:hAnsi="Times New Roman" w:cs="Times New Roman"/>
            <w:color w:val="363636"/>
            <w:spacing w:val="28"/>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representation</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3"/>
            <w:sz w:val="24"/>
            <w:szCs w:val="24"/>
          </w:rPr>
          <w:delText xml:space="preserve"> </w:delText>
        </w:r>
        <w:r w:rsidRPr="00B42C82" w:rsidDel="006C09A7">
          <w:rPr>
            <w:rFonts w:ascii="Times New Roman" w:eastAsia="Arial" w:hAnsi="Times New Roman" w:cs="Times New Roman"/>
            <w:color w:val="363636"/>
            <w:w w:val="101"/>
            <w:sz w:val="24"/>
            <w:szCs w:val="24"/>
          </w:rPr>
          <w:delText xml:space="preserve">warranty, </w:delText>
        </w:r>
        <w:r w:rsidRPr="00B42C82" w:rsidDel="006C09A7">
          <w:rPr>
            <w:rFonts w:ascii="Times New Roman" w:eastAsia="Arial" w:hAnsi="Times New Roman" w:cs="Times New Roman"/>
            <w:color w:val="363636"/>
            <w:sz w:val="24"/>
            <w:szCs w:val="24"/>
          </w:rPr>
          <w:delText>express</w:delText>
        </w:r>
        <w:r w:rsidRPr="00B42C82" w:rsidDel="006C09A7">
          <w:rPr>
            <w:rFonts w:ascii="Times New Roman" w:eastAsia="Arial" w:hAnsi="Times New Roman" w:cs="Times New Roman"/>
            <w:color w:val="363636"/>
            <w:spacing w:val="36"/>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24"/>
            <w:sz w:val="24"/>
            <w:szCs w:val="24"/>
          </w:rPr>
          <w:delText xml:space="preserve"> </w:delText>
        </w:r>
        <w:r w:rsidRPr="00B42C82" w:rsidDel="006C09A7">
          <w:rPr>
            <w:rFonts w:ascii="Times New Roman" w:eastAsia="Arial" w:hAnsi="Times New Roman" w:cs="Times New Roman"/>
            <w:color w:val="363636"/>
            <w:sz w:val="24"/>
            <w:szCs w:val="24"/>
          </w:rPr>
          <w:delText>implied,</w:delText>
        </w:r>
        <w:r w:rsidRPr="00B42C82" w:rsidDel="006C09A7">
          <w:rPr>
            <w:rFonts w:ascii="Times New Roman" w:eastAsia="Arial" w:hAnsi="Times New Roman" w:cs="Times New Roman"/>
            <w:color w:val="363636"/>
            <w:spacing w:val="38"/>
            <w:sz w:val="24"/>
            <w:szCs w:val="24"/>
          </w:rPr>
          <w:delText xml:space="preserve"> </w:delText>
        </w:r>
        <w:r w:rsidRPr="00B42C82" w:rsidDel="006C09A7">
          <w:rPr>
            <w:rFonts w:ascii="Times New Roman" w:eastAsia="Arial" w:hAnsi="Times New Roman" w:cs="Times New Roman"/>
            <w:color w:val="363636"/>
            <w:sz w:val="24"/>
            <w:szCs w:val="24"/>
          </w:rPr>
          <w:delText>with</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respect</w:delText>
        </w:r>
        <w:r w:rsidRPr="00B42C82" w:rsidDel="006C09A7">
          <w:rPr>
            <w:rFonts w:ascii="Times New Roman" w:eastAsia="Arial" w:hAnsi="Times New Roman" w:cs="Times New Roman"/>
            <w:color w:val="363636"/>
            <w:spacing w:val="40"/>
            <w:sz w:val="24"/>
            <w:szCs w:val="24"/>
          </w:rPr>
          <w:delText xml:space="preserve"> </w:delText>
        </w:r>
        <w:r w:rsidRPr="00B42C82" w:rsidDel="006C09A7">
          <w:rPr>
            <w:rFonts w:ascii="Times New Roman" w:eastAsia="Arial" w:hAnsi="Times New Roman" w:cs="Times New Roman"/>
            <w:color w:val="363636"/>
            <w:sz w:val="24"/>
            <w:szCs w:val="24"/>
          </w:rPr>
          <w:delText xml:space="preserve">to: </w:delText>
        </w:r>
        <w:r w:rsidRPr="00B42C82" w:rsidDel="006C09A7">
          <w:rPr>
            <w:rFonts w:ascii="Times New Roman" w:eastAsia="Arial" w:hAnsi="Times New Roman" w:cs="Times New Roman"/>
            <w:color w:val="363636"/>
            <w:spacing w:val="52"/>
            <w:sz w:val="24"/>
            <w:szCs w:val="24"/>
          </w:rPr>
          <w:delText xml:space="preserve"> </w:delText>
        </w:r>
        <w:r w:rsidRPr="00B42C82" w:rsidDel="006C09A7">
          <w:rPr>
            <w:rFonts w:ascii="Times New Roman" w:eastAsia="Arial" w:hAnsi="Times New Roman" w:cs="Times New Roman"/>
            <w:color w:val="363636"/>
            <w:sz w:val="24"/>
            <w:szCs w:val="24"/>
          </w:rPr>
          <w:delText>(i)</w:delText>
        </w:r>
        <w:r w:rsidRPr="00B42C82" w:rsidDel="006C09A7">
          <w:rPr>
            <w:rFonts w:ascii="Times New Roman" w:eastAsia="Arial" w:hAnsi="Times New Roman" w:cs="Times New Roman"/>
            <w:color w:val="363636"/>
            <w:spacing w:val="20"/>
            <w:sz w:val="24"/>
            <w:szCs w:val="24"/>
          </w:rPr>
          <w:delText xml:space="preserve"> </w:delText>
        </w:r>
        <w:r w:rsidRPr="00B42C82" w:rsidDel="006C09A7">
          <w:rPr>
            <w:rFonts w:ascii="Times New Roman" w:eastAsia="Arial" w:hAnsi="Times New Roman" w:cs="Times New Roman"/>
            <w:color w:val="363636"/>
            <w:sz w:val="24"/>
            <w:szCs w:val="24"/>
          </w:rPr>
          <w:delText>legality,</w:delText>
        </w:r>
        <w:r w:rsidRPr="00B42C82" w:rsidDel="006C09A7">
          <w:rPr>
            <w:rFonts w:ascii="Times New Roman" w:eastAsia="Arial" w:hAnsi="Times New Roman" w:cs="Times New Roman"/>
            <w:color w:val="363636"/>
            <w:spacing w:val="37"/>
            <w:sz w:val="24"/>
            <w:szCs w:val="24"/>
          </w:rPr>
          <w:delText xml:space="preserve"> </w:delText>
        </w:r>
        <w:r w:rsidRPr="00B42C82" w:rsidDel="006C09A7">
          <w:rPr>
            <w:rFonts w:ascii="Times New Roman" w:eastAsia="Arial" w:hAnsi="Times New Roman" w:cs="Times New Roman"/>
            <w:color w:val="363636"/>
            <w:sz w:val="24"/>
            <w:szCs w:val="24"/>
          </w:rPr>
          <w:delText xml:space="preserve">accuracy, </w:delText>
        </w:r>
        <w:r w:rsidRPr="00B42C82" w:rsidDel="006C09A7">
          <w:rPr>
            <w:rFonts w:ascii="Times New Roman" w:eastAsia="Arial" w:hAnsi="Times New Roman" w:cs="Times New Roman"/>
            <w:color w:val="363636"/>
            <w:spacing w:val="5"/>
            <w:sz w:val="24"/>
            <w:szCs w:val="24"/>
          </w:rPr>
          <w:delText xml:space="preserve"> </w:delText>
        </w:r>
        <w:r w:rsidRPr="00B42C82" w:rsidDel="006C09A7">
          <w:rPr>
            <w:rFonts w:ascii="Times New Roman" w:eastAsia="Arial" w:hAnsi="Times New Roman" w:cs="Times New Roman"/>
            <w:color w:val="363636"/>
            <w:sz w:val="24"/>
            <w:szCs w:val="24"/>
          </w:rPr>
          <w:delText>completeness,</w:delText>
        </w:r>
        <w:r w:rsidRPr="00B42C82" w:rsidDel="006C09A7">
          <w:rPr>
            <w:rFonts w:ascii="Times New Roman" w:eastAsia="Arial" w:hAnsi="Times New Roman" w:cs="Times New Roman"/>
            <w:color w:val="363636"/>
            <w:spacing w:val="42"/>
            <w:sz w:val="24"/>
            <w:szCs w:val="24"/>
          </w:rPr>
          <w:delText xml:space="preserve"> </w:delText>
        </w:r>
        <w:r w:rsidRPr="00B42C82" w:rsidDel="006C09A7">
          <w:rPr>
            <w:rFonts w:ascii="Times New Roman" w:eastAsia="Arial" w:hAnsi="Times New Roman" w:cs="Times New Roman"/>
            <w:color w:val="363636"/>
            <w:sz w:val="24"/>
            <w:szCs w:val="24"/>
          </w:rPr>
          <w:delText>validity</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20"/>
            <w:sz w:val="24"/>
            <w:szCs w:val="24"/>
          </w:rPr>
          <w:delText xml:space="preserve"> </w:delText>
        </w:r>
        <w:r w:rsidRPr="00B42C82" w:rsidDel="006C09A7">
          <w:rPr>
            <w:rFonts w:ascii="Times New Roman" w:eastAsia="Arial" w:hAnsi="Times New Roman" w:cs="Times New Roman"/>
            <w:color w:val="363636"/>
            <w:w w:val="101"/>
            <w:sz w:val="24"/>
            <w:szCs w:val="24"/>
          </w:rPr>
          <w:delText xml:space="preserve">enforceability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27"/>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Documents;</w:delText>
        </w:r>
        <w:r w:rsidRPr="00B42C82" w:rsidDel="006C09A7">
          <w:rPr>
            <w:rFonts w:ascii="Times New Roman" w:eastAsia="Arial" w:hAnsi="Times New Roman" w:cs="Times New Roman"/>
            <w:color w:val="363636"/>
            <w:spacing w:val="53"/>
            <w:sz w:val="24"/>
            <w:szCs w:val="24"/>
          </w:rPr>
          <w:delText xml:space="preserve"> </w:delText>
        </w:r>
        <w:r w:rsidRPr="00B42C82" w:rsidDel="006C09A7">
          <w:rPr>
            <w:rFonts w:ascii="Times New Roman" w:eastAsia="Arial" w:hAnsi="Times New Roman" w:cs="Times New Roman"/>
            <w:color w:val="363636"/>
            <w:sz w:val="24"/>
            <w:szCs w:val="24"/>
          </w:rPr>
          <w:delText>(ii)</w:delText>
        </w:r>
        <w:r w:rsidRPr="00B42C82" w:rsidDel="006C09A7">
          <w:rPr>
            <w:rFonts w:ascii="Times New Roman" w:eastAsia="Arial" w:hAnsi="Times New Roman" w:cs="Times New Roman"/>
            <w:color w:val="363636"/>
            <w:spacing w:val="30"/>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financial</w:delText>
        </w:r>
        <w:r w:rsidRPr="00B42C82" w:rsidDel="006C09A7">
          <w:rPr>
            <w:rFonts w:ascii="Times New Roman" w:eastAsia="Arial" w:hAnsi="Times New Roman" w:cs="Times New Roman"/>
            <w:color w:val="363636"/>
            <w:spacing w:val="43"/>
            <w:sz w:val="24"/>
            <w:szCs w:val="24"/>
          </w:rPr>
          <w:delText xml:space="preserve"> </w:delText>
        </w:r>
        <w:r w:rsidRPr="00B42C82" w:rsidDel="006C09A7">
          <w:rPr>
            <w:rFonts w:ascii="Times New Roman" w:eastAsia="Arial" w:hAnsi="Times New Roman" w:cs="Times New Roman"/>
            <w:color w:val="363636"/>
            <w:sz w:val="24"/>
            <w:szCs w:val="24"/>
          </w:rPr>
          <w:delText>condition</w:delText>
        </w:r>
        <w:r w:rsidRPr="00B42C82" w:rsidDel="006C09A7">
          <w:rPr>
            <w:rFonts w:ascii="Times New Roman" w:eastAsia="Arial" w:hAnsi="Times New Roman" w:cs="Times New Roman"/>
            <w:color w:val="363636"/>
            <w:spacing w:val="41"/>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29"/>
            <w:sz w:val="24"/>
            <w:szCs w:val="24"/>
          </w:rPr>
          <w:delText xml:space="preserve"> </w:delText>
        </w:r>
        <w:r w:rsidRPr="00B42C82" w:rsidDel="006C09A7">
          <w:rPr>
            <w:rFonts w:ascii="Times New Roman" w:eastAsia="Arial" w:hAnsi="Times New Roman" w:cs="Times New Roman"/>
            <w:color w:val="363636"/>
            <w:sz w:val="24"/>
            <w:szCs w:val="24"/>
          </w:rPr>
          <w:delText>creditworthiness  of</w:delText>
        </w:r>
        <w:r w:rsidRPr="00B42C82" w:rsidDel="006C09A7">
          <w:rPr>
            <w:rFonts w:ascii="Times New Roman" w:eastAsia="Arial" w:hAnsi="Times New Roman" w:cs="Times New Roman"/>
            <w:color w:val="363636"/>
            <w:spacing w:val="26"/>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Borrower</w:delText>
        </w:r>
        <w:r w:rsidRPr="00B42C82" w:rsidDel="006C09A7">
          <w:rPr>
            <w:rFonts w:ascii="Times New Roman" w:eastAsia="Arial" w:hAnsi="Times New Roman" w:cs="Times New Roman"/>
            <w:color w:val="363636"/>
            <w:spacing w:val="36"/>
            <w:sz w:val="24"/>
            <w:szCs w:val="24"/>
          </w:rPr>
          <w:delText xml:space="preserve"> </w:delText>
        </w:r>
        <w:r w:rsidRPr="00B42C82" w:rsidDel="006C09A7">
          <w:rPr>
            <w:rFonts w:ascii="Times New Roman" w:eastAsia="Arial" w:hAnsi="Times New Roman" w:cs="Times New Roman"/>
            <w:color w:val="363636"/>
            <w:sz w:val="24"/>
            <w:szCs w:val="24"/>
          </w:rPr>
          <w:delText>or any</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other</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entity</w:delText>
        </w:r>
        <w:r w:rsidRPr="00B42C82" w:rsidDel="006C09A7">
          <w:rPr>
            <w:rFonts w:ascii="Times New Roman" w:eastAsia="Arial" w:hAnsi="Times New Roman" w:cs="Times New Roman"/>
            <w:color w:val="363636"/>
            <w:spacing w:val="5"/>
            <w:sz w:val="24"/>
            <w:szCs w:val="24"/>
          </w:rPr>
          <w:delText xml:space="preserve"> </w:delText>
        </w:r>
        <w:r w:rsidRPr="00B42C82" w:rsidDel="006C09A7">
          <w:rPr>
            <w:rFonts w:ascii="Times New Roman" w:eastAsia="Arial" w:hAnsi="Times New Roman" w:cs="Times New Roman"/>
            <w:color w:val="363636"/>
            <w:sz w:val="24"/>
            <w:szCs w:val="24"/>
          </w:rPr>
          <w:delText>which</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may</w:delText>
        </w:r>
        <w:r w:rsidRPr="00B42C82" w:rsidDel="006C09A7">
          <w:rPr>
            <w:rFonts w:ascii="Times New Roman" w:eastAsia="Arial" w:hAnsi="Times New Roman" w:cs="Times New Roman"/>
            <w:color w:val="363636"/>
            <w:spacing w:val="17"/>
            <w:sz w:val="24"/>
            <w:szCs w:val="24"/>
          </w:rPr>
          <w:delText xml:space="preserve"> </w:delText>
        </w:r>
        <w:r w:rsidRPr="00B42C82" w:rsidDel="006C09A7">
          <w:rPr>
            <w:rFonts w:ascii="Times New Roman" w:eastAsia="Arial" w:hAnsi="Times New Roman" w:cs="Times New Roman"/>
            <w:color w:val="363636"/>
            <w:sz w:val="24"/>
            <w:szCs w:val="24"/>
          </w:rPr>
          <w:delText>have</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liability</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for</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collectability</w:delText>
        </w:r>
        <w:r w:rsidRPr="00B42C82" w:rsidDel="006C09A7">
          <w:rPr>
            <w:rFonts w:ascii="Times New Roman" w:eastAsia="Arial" w:hAnsi="Times New Roman" w:cs="Times New Roman"/>
            <w:color w:val="363636"/>
            <w:spacing w:val="24"/>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22"/>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w w:val="101"/>
            <w:sz w:val="24"/>
            <w:szCs w:val="24"/>
          </w:rPr>
          <w:delText xml:space="preserve">continued </w:delText>
        </w:r>
        <w:r w:rsidRPr="00B42C82" w:rsidDel="006C09A7">
          <w:rPr>
            <w:rFonts w:ascii="Times New Roman" w:eastAsia="Arial" w:hAnsi="Times New Roman" w:cs="Times New Roman"/>
            <w:color w:val="363636"/>
            <w:sz w:val="24"/>
            <w:szCs w:val="24"/>
          </w:rPr>
          <w:delText>solvency</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23"/>
            <w:sz w:val="24"/>
            <w:szCs w:val="24"/>
          </w:rPr>
          <w:delText xml:space="preserve"> </w:delText>
        </w:r>
        <w:r w:rsidRPr="00B42C82" w:rsidDel="006C09A7">
          <w:rPr>
            <w:rFonts w:ascii="Times New Roman" w:eastAsia="Arial" w:hAnsi="Times New Roman" w:cs="Times New Roman"/>
            <w:color w:val="363636"/>
            <w:sz w:val="24"/>
            <w:szCs w:val="24"/>
          </w:rPr>
          <w:delText>Borrower;</w:delText>
        </w:r>
        <w:r w:rsidRPr="00B42C82" w:rsidDel="006C09A7">
          <w:rPr>
            <w:rFonts w:ascii="Times New Roman" w:eastAsia="Arial" w:hAnsi="Times New Roman" w:cs="Times New Roman"/>
            <w:color w:val="363636"/>
            <w:spacing w:val="32"/>
            <w:sz w:val="24"/>
            <w:szCs w:val="24"/>
          </w:rPr>
          <w:delText xml:space="preserve"> </w:delText>
        </w:r>
        <w:r w:rsidRPr="00B42C82" w:rsidDel="006C09A7">
          <w:rPr>
            <w:rFonts w:ascii="Times New Roman" w:eastAsia="Arial" w:hAnsi="Times New Roman" w:cs="Times New Roman"/>
            <w:color w:val="363636"/>
            <w:sz w:val="24"/>
            <w:szCs w:val="24"/>
          </w:rPr>
          <w:delText>(iii)</w:delText>
        </w:r>
        <w:r w:rsidRPr="00B42C82" w:rsidDel="006C09A7">
          <w:rPr>
            <w:rFonts w:ascii="Times New Roman" w:eastAsia="Arial" w:hAnsi="Times New Roman" w:cs="Times New Roman"/>
            <w:color w:val="363636"/>
            <w:spacing w:val="17"/>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validity,</w:delText>
        </w:r>
        <w:r w:rsidRPr="00B42C82" w:rsidDel="006C09A7">
          <w:rPr>
            <w:rFonts w:ascii="Times New Roman" w:eastAsia="Arial" w:hAnsi="Times New Roman" w:cs="Times New Roman"/>
            <w:color w:val="363636"/>
            <w:spacing w:val="29"/>
            <w:sz w:val="24"/>
            <w:szCs w:val="24"/>
          </w:rPr>
          <w:delText xml:space="preserve"> </w:delText>
        </w:r>
        <w:r w:rsidRPr="00B42C82" w:rsidDel="006C09A7">
          <w:rPr>
            <w:rFonts w:ascii="Times New Roman" w:eastAsia="Arial" w:hAnsi="Times New Roman" w:cs="Times New Roman"/>
            <w:color w:val="363636"/>
            <w:sz w:val="24"/>
            <w:szCs w:val="24"/>
          </w:rPr>
          <w:delText>perfection,</w:delText>
        </w:r>
        <w:r w:rsidRPr="00B42C82" w:rsidDel="006C09A7">
          <w:rPr>
            <w:rFonts w:ascii="Times New Roman" w:eastAsia="Arial" w:hAnsi="Times New Roman" w:cs="Times New Roman"/>
            <w:color w:val="363636"/>
            <w:spacing w:val="51"/>
            <w:sz w:val="24"/>
            <w:szCs w:val="24"/>
          </w:rPr>
          <w:delText xml:space="preserve"> </w:delText>
        </w:r>
        <w:r w:rsidRPr="00B42C82" w:rsidDel="006C09A7">
          <w:rPr>
            <w:rFonts w:ascii="Times New Roman" w:eastAsia="Arial" w:hAnsi="Times New Roman" w:cs="Times New Roman"/>
            <w:color w:val="363636"/>
            <w:sz w:val="24"/>
            <w:szCs w:val="24"/>
          </w:rPr>
          <w:delText>enforceability,</w:delText>
        </w:r>
        <w:r w:rsidRPr="00B42C82" w:rsidDel="006C09A7">
          <w:rPr>
            <w:rFonts w:ascii="Times New Roman" w:eastAsia="Arial" w:hAnsi="Times New Roman" w:cs="Times New Roman"/>
            <w:color w:val="363636"/>
            <w:spacing w:val="36"/>
            <w:sz w:val="24"/>
            <w:szCs w:val="24"/>
          </w:rPr>
          <w:delText xml:space="preserve"> </w:delText>
        </w:r>
        <w:r w:rsidRPr="00B42C82" w:rsidDel="006C09A7">
          <w:rPr>
            <w:rFonts w:ascii="Times New Roman" w:eastAsia="Arial" w:hAnsi="Times New Roman" w:cs="Times New Roman"/>
            <w:color w:val="363636"/>
            <w:sz w:val="24"/>
            <w:szCs w:val="24"/>
          </w:rPr>
          <w:delText>value</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sz w:val="24"/>
            <w:szCs w:val="24"/>
          </w:rPr>
          <w:delText>sufficiency</w:delText>
        </w:r>
        <w:r w:rsidRPr="00B42C82" w:rsidDel="006C09A7">
          <w:rPr>
            <w:rFonts w:ascii="Times New Roman" w:eastAsia="Arial" w:hAnsi="Times New Roman" w:cs="Times New Roman"/>
            <w:color w:val="363636"/>
            <w:spacing w:val="37"/>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19"/>
            <w:sz w:val="24"/>
            <w:szCs w:val="24"/>
          </w:rPr>
          <w:delText xml:space="preserve"> </w:delText>
        </w:r>
        <w:r w:rsidRPr="00B42C82" w:rsidDel="006C09A7">
          <w:rPr>
            <w:rFonts w:ascii="Times New Roman" w:eastAsia="Arial" w:hAnsi="Times New Roman" w:cs="Times New Roman"/>
            <w:color w:val="363636"/>
            <w:w w:val="102"/>
            <w:sz w:val="24"/>
            <w:szCs w:val="24"/>
          </w:rPr>
          <w:delText xml:space="preserve">title </w:delText>
        </w:r>
        <w:r w:rsidRPr="00B42C82" w:rsidDel="006C09A7">
          <w:rPr>
            <w:rFonts w:ascii="Times New Roman" w:eastAsia="Arial" w:hAnsi="Times New Roman" w:cs="Times New Roman"/>
            <w:color w:val="363636"/>
            <w:sz w:val="24"/>
            <w:szCs w:val="24"/>
          </w:rPr>
          <w:delText>to</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security</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for</w:delText>
        </w:r>
        <w:r w:rsidRPr="00B42C82" w:rsidDel="006C09A7">
          <w:rPr>
            <w:rFonts w:ascii="Times New Roman" w:eastAsia="Arial" w:hAnsi="Times New Roman" w:cs="Times New Roman"/>
            <w:color w:val="363636"/>
            <w:spacing w:val="9"/>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4"/>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2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12"/>
            <w:sz w:val="24"/>
            <w:szCs w:val="24"/>
          </w:rPr>
          <w:delText xml:space="preserve"> </w:delText>
        </w:r>
        <w:r w:rsidRPr="00B42C82" w:rsidDel="006C09A7">
          <w:rPr>
            <w:rFonts w:ascii="Times New Roman" w:eastAsia="Arial" w:hAnsi="Times New Roman" w:cs="Times New Roman"/>
            <w:color w:val="363636"/>
            <w:sz w:val="24"/>
            <w:szCs w:val="24"/>
          </w:rPr>
          <w:delText>filing</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15"/>
            <w:sz w:val="24"/>
            <w:szCs w:val="24"/>
          </w:rPr>
          <w:delText xml:space="preserve"> </w:delText>
        </w:r>
        <w:r w:rsidRPr="00B42C82" w:rsidDel="006C09A7">
          <w:rPr>
            <w:rFonts w:ascii="Times New Roman" w:eastAsia="Arial" w:hAnsi="Times New Roman" w:cs="Times New Roman"/>
            <w:color w:val="363636"/>
            <w:sz w:val="24"/>
            <w:szCs w:val="24"/>
          </w:rPr>
          <w:delText>recording</w:delText>
        </w:r>
        <w:r w:rsidRPr="00B42C82" w:rsidDel="006C09A7">
          <w:rPr>
            <w:rFonts w:ascii="Times New Roman" w:eastAsia="Arial" w:hAnsi="Times New Roman" w:cs="Times New Roman"/>
            <w:color w:val="363636"/>
            <w:spacing w:val="43"/>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11"/>
            <w:sz w:val="24"/>
            <w:szCs w:val="24"/>
          </w:rPr>
          <w:delText xml:space="preserve"> </w:delText>
        </w:r>
        <w:r w:rsidRPr="00B42C82" w:rsidDel="006C09A7">
          <w:rPr>
            <w:rFonts w:ascii="Times New Roman" w:eastAsia="Arial" w:hAnsi="Times New Roman" w:cs="Times New Roman"/>
            <w:color w:val="363636"/>
            <w:sz w:val="24"/>
            <w:szCs w:val="24"/>
          </w:rPr>
          <w:delText>taking</w:delText>
        </w:r>
        <w:r w:rsidRPr="00B42C82" w:rsidDel="006C09A7">
          <w:rPr>
            <w:rFonts w:ascii="Times New Roman" w:eastAsia="Arial" w:hAnsi="Times New Roman" w:cs="Times New Roman"/>
            <w:color w:val="363636"/>
            <w:spacing w:val="22"/>
            <w:sz w:val="24"/>
            <w:szCs w:val="24"/>
          </w:rPr>
          <w:delText xml:space="preserve"> </w:delText>
        </w:r>
        <w:r w:rsidRPr="00B42C82" w:rsidDel="006C09A7">
          <w:rPr>
            <w:rFonts w:ascii="Times New Roman" w:eastAsia="Arial" w:hAnsi="Times New Roman" w:cs="Times New Roman"/>
            <w:color w:val="363636"/>
            <w:sz w:val="24"/>
            <w:szCs w:val="24"/>
          </w:rPr>
          <w:delText>of</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other</w:delText>
        </w:r>
        <w:r w:rsidRPr="00B42C82" w:rsidDel="006C09A7">
          <w:rPr>
            <w:rFonts w:ascii="Times New Roman" w:eastAsia="Arial" w:hAnsi="Times New Roman" w:cs="Times New Roman"/>
            <w:color w:val="363636"/>
            <w:spacing w:val="13"/>
            <w:sz w:val="24"/>
            <w:szCs w:val="24"/>
          </w:rPr>
          <w:delText xml:space="preserve"> </w:delText>
        </w:r>
        <w:r w:rsidRPr="00B42C82" w:rsidDel="006C09A7">
          <w:rPr>
            <w:rFonts w:ascii="Times New Roman" w:eastAsia="Arial" w:hAnsi="Times New Roman" w:cs="Times New Roman"/>
            <w:color w:val="363636"/>
            <w:sz w:val="24"/>
            <w:szCs w:val="24"/>
          </w:rPr>
          <w:delText>actions</w:delText>
        </w:r>
        <w:r w:rsidRPr="00B42C82" w:rsidDel="006C09A7">
          <w:rPr>
            <w:rFonts w:ascii="Times New Roman" w:eastAsia="Arial" w:hAnsi="Times New Roman" w:cs="Times New Roman"/>
            <w:color w:val="363636"/>
            <w:spacing w:val="16"/>
            <w:sz w:val="24"/>
            <w:szCs w:val="24"/>
          </w:rPr>
          <w:delText xml:space="preserve"> </w:delText>
        </w:r>
        <w:r w:rsidRPr="00B42C82" w:rsidDel="006C09A7">
          <w:rPr>
            <w:rFonts w:ascii="Times New Roman" w:eastAsia="Arial" w:hAnsi="Times New Roman" w:cs="Times New Roman"/>
            <w:color w:val="363636"/>
            <w:sz w:val="24"/>
            <w:szCs w:val="24"/>
          </w:rPr>
          <w:delText>with</w:delText>
        </w:r>
        <w:r w:rsidRPr="00B42C82" w:rsidDel="006C09A7">
          <w:rPr>
            <w:rFonts w:ascii="Times New Roman" w:eastAsia="Arial" w:hAnsi="Times New Roman" w:cs="Times New Roman"/>
            <w:color w:val="363636"/>
            <w:spacing w:val="10"/>
            <w:sz w:val="24"/>
            <w:szCs w:val="24"/>
          </w:rPr>
          <w:delText xml:space="preserve"> </w:delText>
        </w:r>
        <w:r w:rsidRPr="00B42C82" w:rsidDel="006C09A7">
          <w:rPr>
            <w:rFonts w:ascii="Times New Roman" w:eastAsia="Arial" w:hAnsi="Times New Roman" w:cs="Times New Roman"/>
            <w:color w:val="363636"/>
            <w:sz w:val="24"/>
            <w:szCs w:val="24"/>
          </w:rPr>
          <w:delText>respect</w:delText>
        </w:r>
        <w:r w:rsidRPr="00B42C82" w:rsidDel="006C09A7">
          <w:rPr>
            <w:rFonts w:ascii="Times New Roman" w:eastAsia="Arial" w:hAnsi="Times New Roman" w:cs="Times New Roman"/>
            <w:color w:val="363636"/>
            <w:spacing w:val="21"/>
            <w:sz w:val="24"/>
            <w:szCs w:val="24"/>
          </w:rPr>
          <w:delText xml:space="preserve"> </w:delText>
        </w:r>
        <w:r w:rsidRPr="00B42C82" w:rsidDel="006C09A7">
          <w:rPr>
            <w:rFonts w:ascii="Times New Roman" w:eastAsia="Arial" w:hAnsi="Times New Roman" w:cs="Times New Roman"/>
            <w:color w:val="363636"/>
            <w:w w:val="101"/>
            <w:sz w:val="24"/>
            <w:szCs w:val="24"/>
          </w:rPr>
          <w:delText xml:space="preserve">to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28"/>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27"/>
            <w:sz w:val="24"/>
            <w:szCs w:val="24"/>
          </w:rPr>
          <w:delText xml:space="preserve"> </w:delText>
        </w:r>
        <w:r w:rsidRPr="00B42C82" w:rsidDel="006C09A7">
          <w:rPr>
            <w:rFonts w:ascii="Times New Roman" w:eastAsia="Arial" w:hAnsi="Times New Roman" w:cs="Times New Roman"/>
            <w:color w:val="363636"/>
            <w:sz w:val="24"/>
            <w:szCs w:val="24"/>
          </w:rPr>
          <w:delText>Documents</w:delText>
        </w:r>
        <w:r w:rsidRPr="00B42C82" w:rsidDel="006C09A7">
          <w:rPr>
            <w:rFonts w:ascii="Times New Roman" w:eastAsia="Arial" w:hAnsi="Times New Roman" w:cs="Times New Roman"/>
            <w:color w:val="363636"/>
            <w:spacing w:val="41"/>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25"/>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37"/>
            <w:sz w:val="24"/>
            <w:szCs w:val="24"/>
          </w:rPr>
          <w:delText xml:space="preserve"> </w:delText>
        </w:r>
        <w:r w:rsidRPr="00B42C82" w:rsidDel="006C09A7">
          <w:rPr>
            <w:rFonts w:ascii="Times New Roman" w:eastAsia="Arial" w:hAnsi="Times New Roman" w:cs="Times New Roman"/>
            <w:color w:val="363636"/>
            <w:sz w:val="24"/>
            <w:szCs w:val="24"/>
          </w:rPr>
          <w:delText>security</w:delText>
        </w:r>
        <w:r w:rsidRPr="00B42C82" w:rsidDel="006C09A7">
          <w:rPr>
            <w:rFonts w:ascii="Times New Roman" w:eastAsia="Arial" w:hAnsi="Times New Roman" w:cs="Times New Roman"/>
            <w:color w:val="363636"/>
            <w:spacing w:val="35"/>
            <w:sz w:val="24"/>
            <w:szCs w:val="24"/>
          </w:rPr>
          <w:delText xml:space="preserve"> </w:delText>
        </w:r>
        <w:r w:rsidRPr="00B42C82" w:rsidDel="006C09A7">
          <w:rPr>
            <w:rFonts w:ascii="Times New Roman" w:eastAsia="Arial" w:hAnsi="Times New Roman" w:cs="Times New Roman"/>
            <w:color w:val="363636"/>
            <w:sz w:val="24"/>
            <w:szCs w:val="24"/>
          </w:rPr>
          <w:delText>for</w:delText>
        </w:r>
        <w:r w:rsidRPr="00B42C82" w:rsidDel="006C09A7">
          <w:rPr>
            <w:rFonts w:ascii="Times New Roman" w:eastAsia="Arial" w:hAnsi="Times New Roman" w:cs="Times New Roman"/>
            <w:color w:val="363636"/>
            <w:spacing w:val="29"/>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28"/>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4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30"/>
            <w:sz w:val="24"/>
            <w:szCs w:val="24"/>
          </w:rPr>
          <w:delText xml:space="preserve"> </w:delText>
        </w:r>
        <w:r w:rsidRPr="00B42C82" w:rsidDel="006C09A7">
          <w:rPr>
            <w:rFonts w:ascii="Times New Roman" w:eastAsia="Arial" w:hAnsi="Times New Roman" w:cs="Times New Roman"/>
            <w:color w:val="363636"/>
            <w:sz w:val="24"/>
            <w:szCs w:val="24"/>
          </w:rPr>
          <w:delText>(iv)</w:delText>
        </w:r>
        <w:r w:rsidRPr="00B42C82" w:rsidDel="006C09A7">
          <w:rPr>
            <w:rFonts w:ascii="Times New Roman" w:eastAsia="Arial" w:hAnsi="Times New Roman" w:cs="Times New Roman"/>
            <w:color w:val="363636"/>
            <w:spacing w:val="25"/>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30"/>
            <w:sz w:val="24"/>
            <w:szCs w:val="24"/>
          </w:rPr>
          <w:delText xml:space="preserve"> </w:delText>
        </w:r>
        <w:r w:rsidRPr="00B42C82" w:rsidDel="006C09A7">
          <w:rPr>
            <w:rFonts w:ascii="Times New Roman" w:eastAsia="Arial" w:hAnsi="Times New Roman" w:cs="Times New Roman"/>
            <w:color w:val="363636"/>
            <w:sz w:val="24"/>
            <w:szCs w:val="24"/>
          </w:rPr>
          <w:delText>other</w:delText>
        </w:r>
        <w:r w:rsidRPr="00B42C82" w:rsidDel="006C09A7">
          <w:rPr>
            <w:rFonts w:ascii="Times New Roman" w:eastAsia="Arial" w:hAnsi="Times New Roman" w:cs="Times New Roman"/>
            <w:color w:val="363636"/>
            <w:spacing w:val="31"/>
            <w:sz w:val="24"/>
            <w:szCs w:val="24"/>
          </w:rPr>
          <w:delText xml:space="preserve"> </w:delText>
        </w:r>
        <w:r w:rsidRPr="00B42C82" w:rsidDel="006C09A7">
          <w:rPr>
            <w:rFonts w:ascii="Times New Roman" w:eastAsia="Arial" w:hAnsi="Times New Roman" w:cs="Times New Roman"/>
            <w:color w:val="363636"/>
            <w:sz w:val="24"/>
            <w:szCs w:val="24"/>
          </w:rPr>
          <w:delText>matter</w:delText>
        </w:r>
        <w:r w:rsidRPr="00B42C82" w:rsidDel="006C09A7">
          <w:rPr>
            <w:rFonts w:ascii="Times New Roman" w:eastAsia="Arial" w:hAnsi="Times New Roman" w:cs="Times New Roman"/>
            <w:color w:val="363636"/>
            <w:spacing w:val="33"/>
            <w:sz w:val="24"/>
            <w:szCs w:val="24"/>
          </w:rPr>
          <w:delText xml:space="preserve"> </w:delText>
        </w:r>
        <w:r w:rsidRPr="00B42C82" w:rsidDel="006C09A7">
          <w:rPr>
            <w:rFonts w:ascii="Times New Roman" w:eastAsia="Arial" w:hAnsi="Times New Roman" w:cs="Times New Roman"/>
            <w:color w:val="363636"/>
            <w:sz w:val="24"/>
            <w:szCs w:val="24"/>
          </w:rPr>
          <w:delText>having</w:delText>
        </w:r>
        <w:r w:rsidRPr="00B42C82" w:rsidDel="006C09A7">
          <w:rPr>
            <w:rFonts w:ascii="Times New Roman" w:eastAsia="Arial" w:hAnsi="Times New Roman" w:cs="Times New Roman"/>
            <w:color w:val="363636"/>
            <w:spacing w:val="42"/>
            <w:sz w:val="24"/>
            <w:szCs w:val="24"/>
          </w:rPr>
          <w:delText xml:space="preserve"> </w:delText>
        </w:r>
        <w:r w:rsidRPr="00B42C82" w:rsidDel="006C09A7">
          <w:rPr>
            <w:rFonts w:ascii="Times New Roman" w:eastAsia="Arial" w:hAnsi="Times New Roman" w:cs="Times New Roman"/>
            <w:color w:val="363636"/>
            <w:sz w:val="24"/>
            <w:szCs w:val="24"/>
          </w:rPr>
          <w:delText>any</w:delText>
        </w:r>
        <w:r w:rsidRPr="00B42C82" w:rsidDel="006C09A7">
          <w:rPr>
            <w:rFonts w:ascii="Times New Roman" w:eastAsia="Arial" w:hAnsi="Times New Roman" w:cs="Times New Roman"/>
            <w:color w:val="363636"/>
            <w:spacing w:val="24"/>
            <w:sz w:val="24"/>
            <w:szCs w:val="24"/>
          </w:rPr>
          <w:delText xml:space="preserve"> </w:delText>
        </w:r>
        <w:r w:rsidRPr="00B42C82" w:rsidDel="006C09A7">
          <w:rPr>
            <w:rFonts w:ascii="Times New Roman" w:eastAsia="Arial" w:hAnsi="Times New Roman" w:cs="Times New Roman"/>
            <w:color w:val="363636"/>
            <w:sz w:val="24"/>
            <w:szCs w:val="24"/>
          </w:rPr>
          <w:delText>relation</w:delText>
        </w:r>
        <w:r w:rsidRPr="00B42C82" w:rsidDel="006C09A7">
          <w:rPr>
            <w:rFonts w:ascii="Times New Roman" w:eastAsia="Arial" w:hAnsi="Times New Roman" w:cs="Times New Roman"/>
            <w:color w:val="363636"/>
            <w:spacing w:val="25"/>
            <w:sz w:val="24"/>
            <w:szCs w:val="24"/>
          </w:rPr>
          <w:delText xml:space="preserve"> </w:delText>
        </w:r>
        <w:r w:rsidRPr="00B42C82" w:rsidDel="006C09A7">
          <w:rPr>
            <w:rFonts w:ascii="Times New Roman" w:eastAsia="Arial" w:hAnsi="Times New Roman" w:cs="Times New Roman"/>
            <w:color w:val="363636"/>
            <w:w w:val="101"/>
            <w:sz w:val="24"/>
            <w:szCs w:val="24"/>
          </w:rPr>
          <w:delText xml:space="preserve">to </w:delText>
        </w:r>
        <w:r w:rsidRPr="00B42C82" w:rsidDel="006C09A7">
          <w:rPr>
            <w:rFonts w:ascii="Times New Roman" w:eastAsia="Arial" w:hAnsi="Times New Roman" w:cs="Times New Roman"/>
            <w:color w:val="363636"/>
            <w:sz w:val="24"/>
            <w:szCs w:val="24"/>
          </w:rPr>
          <w:delText>this</w:delText>
        </w:r>
        <w:r w:rsidRPr="00B42C82" w:rsidDel="006C09A7">
          <w:rPr>
            <w:rFonts w:ascii="Times New Roman" w:eastAsia="Arial" w:hAnsi="Times New Roman" w:cs="Times New Roman"/>
            <w:color w:val="363636"/>
            <w:spacing w:val="1"/>
            <w:sz w:val="24"/>
            <w:szCs w:val="24"/>
          </w:rPr>
          <w:delText xml:space="preserve"> </w:delText>
        </w:r>
        <w:r w:rsidRPr="00B42C82" w:rsidDel="006C09A7">
          <w:rPr>
            <w:rFonts w:ascii="Times New Roman" w:eastAsia="Arial" w:hAnsi="Times New Roman" w:cs="Times New Roman"/>
            <w:color w:val="363636"/>
            <w:sz w:val="24"/>
            <w:szCs w:val="24"/>
          </w:rPr>
          <w:delText>Participatio</w:delText>
        </w:r>
        <w:r w:rsidRPr="00B42C82" w:rsidDel="006C09A7">
          <w:rPr>
            <w:rFonts w:ascii="Times New Roman" w:eastAsia="Arial" w:hAnsi="Times New Roman" w:cs="Times New Roman"/>
            <w:color w:val="363636"/>
            <w:spacing w:val="-3"/>
            <w:sz w:val="24"/>
            <w:szCs w:val="24"/>
          </w:rPr>
          <w:delText>n</w:delText>
        </w:r>
        <w:r w:rsidRPr="00B42C82" w:rsidDel="006C09A7">
          <w:rPr>
            <w:rFonts w:ascii="Times New Roman" w:eastAsia="Arial" w:hAnsi="Times New Roman" w:cs="Times New Roman"/>
            <w:color w:val="747274"/>
            <w:sz w:val="24"/>
            <w:szCs w:val="24"/>
          </w:rPr>
          <w:delText>,</w:delText>
        </w:r>
        <w:r w:rsidRPr="00B42C82" w:rsidDel="006C09A7">
          <w:rPr>
            <w:rFonts w:ascii="Times New Roman" w:eastAsia="Arial" w:hAnsi="Times New Roman" w:cs="Times New Roman"/>
            <w:color w:val="747274"/>
            <w:spacing w:val="15"/>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8"/>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18"/>
            <w:sz w:val="24"/>
            <w:szCs w:val="24"/>
          </w:rPr>
          <w:delText xml:space="preserve"> </w:delText>
        </w:r>
        <w:r w:rsidRPr="00B42C82" w:rsidDel="006C09A7">
          <w:rPr>
            <w:rFonts w:ascii="Times New Roman" w:eastAsia="Arial" w:hAnsi="Times New Roman" w:cs="Times New Roman"/>
            <w:color w:val="363636"/>
            <w:sz w:val="24"/>
            <w:szCs w:val="24"/>
          </w:rPr>
          <w:delText>or</w:delText>
        </w:r>
        <w:r w:rsidRPr="00B42C82" w:rsidDel="006C09A7">
          <w:rPr>
            <w:rFonts w:ascii="Times New Roman" w:eastAsia="Arial" w:hAnsi="Times New Roman" w:cs="Times New Roman"/>
            <w:color w:val="363636"/>
            <w:spacing w:val="5"/>
            <w:sz w:val="24"/>
            <w:szCs w:val="24"/>
          </w:rPr>
          <w:delText xml:space="preserve"> </w:delText>
        </w:r>
        <w:r w:rsidRPr="00B42C82" w:rsidDel="006C09A7">
          <w:rPr>
            <w:rFonts w:ascii="Times New Roman" w:eastAsia="Arial" w:hAnsi="Times New Roman" w:cs="Times New Roman"/>
            <w:color w:val="363636"/>
            <w:sz w:val="24"/>
            <w:szCs w:val="24"/>
          </w:rPr>
          <w:delText>the</w:delText>
        </w:r>
        <w:r w:rsidRPr="00B42C82" w:rsidDel="006C09A7">
          <w:rPr>
            <w:rFonts w:ascii="Times New Roman" w:eastAsia="Arial" w:hAnsi="Times New Roman" w:cs="Times New Roman"/>
            <w:color w:val="363636"/>
            <w:spacing w:val="9"/>
            <w:sz w:val="24"/>
            <w:szCs w:val="24"/>
          </w:rPr>
          <w:delText xml:space="preserve"> </w:delText>
        </w:r>
        <w:r w:rsidRPr="00B42C82" w:rsidDel="006C09A7">
          <w:rPr>
            <w:rFonts w:ascii="Times New Roman" w:eastAsia="Arial" w:hAnsi="Times New Roman" w:cs="Times New Roman"/>
            <w:color w:val="363636"/>
            <w:sz w:val="24"/>
            <w:szCs w:val="24"/>
          </w:rPr>
          <w:delText>Loan</w:delText>
        </w:r>
        <w:r w:rsidRPr="00B42C82" w:rsidDel="006C09A7">
          <w:rPr>
            <w:rFonts w:ascii="Times New Roman" w:eastAsia="Arial" w:hAnsi="Times New Roman" w:cs="Times New Roman"/>
            <w:color w:val="363636"/>
            <w:spacing w:val="17"/>
            <w:sz w:val="24"/>
            <w:szCs w:val="24"/>
          </w:rPr>
          <w:delText xml:space="preserve"> </w:delText>
        </w:r>
        <w:r w:rsidRPr="00B42C82" w:rsidDel="006C09A7">
          <w:rPr>
            <w:rFonts w:ascii="Times New Roman" w:eastAsia="Arial" w:hAnsi="Times New Roman" w:cs="Times New Roman"/>
            <w:color w:val="363636"/>
            <w:w w:val="103"/>
            <w:sz w:val="24"/>
            <w:szCs w:val="24"/>
          </w:rPr>
          <w:delText>Documents.</w:delText>
        </w:r>
      </w:del>
    </w:p>
    <w:p w:rsidR="00B0331C" w:rsidRPr="00B42C82" w:rsidRDefault="00B0331C" w:rsidP="00B42C82">
      <w:pPr>
        <w:spacing w:before="7" w:after="0" w:line="240" w:lineRule="exact"/>
        <w:rPr>
          <w:rFonts w:ascii="Times New Roman" w:hAnsi="Times New Roman" w:cs="Times New Roman"/>
          <w:sz w:val="24"/>
          <w:szCs w:val="24"/>
        </w:rPr>
      </w:pPr>
    </w:p>
    <w:p w:rsidR="00B0331C" w:rsidRPr="00B42C82" w:rsidRDefault="00BD2F64" w:rsidP="00B42C82">
      <w:pPr>
        <w:spacing w:after="0" w:line="258" w:lineRule="auto"/>
        <w:ind w:firstLine="686"/>
        <w:jc w:val="both"/>
        <w:rPr>
          <w:rFonts w:ascii="Times New Roman" w:eastAsia="Arial" w:hAnsi="Times New Roman" w:cs="Times New Roman"/>
          <w:sz w:val="24"/>
          <w:szCs w:val="24"/>
        </w:rPr>
      </w:pPr>
      <w:ins w:id="184" w:author="Jay" w:date="2017-03-20T16:18:00Z">
        <w:r>
          <w:rPr>
            <w:rFonts w:ascii="Times New Roman" w:eastAsia="Arial" w:hAnsi="Times New Roman" w:cs="Times New Roman"/>
            <w:color w:val="363636"/>
            <w:sz w:val="24"/>
            <w:szCs w:val="24"/>
          </w:rPr>
          <w:t>5</w:t>
        </w:r>
      </w:ins>
      <w:del w:id="185" w:author="Jay" w:date="2017-03-20T16:18:00Z">
        <w:r w:rsidR="00BC30C4" w:rsidRPr="00B42C82" w:rsidDel="006C09A7">
          <w:rPr>
            <w:rFonts w:ascii="Times New Roman" w:eastAsia="Arial" w:hAnsi="Times New Roman" w:cs="Times New Roman"/>
            <w:color w:val="363636"/>
            <w:sz w:val="24"/>
            <w:szCs w:val="24"/>
          </w:rPr>
          <w:delText>7</w:delText>
        </w:r>
      </w:del>
      <w:r w:rsidR="00BC30C4" w:rsidRPr="00B42C82">
        <w:rPr>
          <w:rFonts w:ascii="Times New Roman" w:eastAsia="Arial" w:hAnsi="Times New Roman" w:cs="Times New Roman"/>
          <w:color w:val="363636"/>
          <w:sz w:val="24"/>
          <w:szCs w:val="24"/>
        </w:rPr>
        <w:t xml:space="preserve">.   </w:t>
      </w:r>
      <w:ins w:id="186" w:author="Jay" w:date="2017-03-20T16:19:00Z">
        <w:r w:rsidR="006C09A7">
          <w:rPr>
            <w:rFonts w:ascii="Times New Roman" w:eastAsia="Arial" w:hAnsi="Times New Roman" w:cs="Times New Roman"/>
            <w:color w:val="363636"/>
            <w:spacing w:val="25"/>
            <w:sz w:val="24"/>
            <w:szCs w:val="24"/>
            <w:u w:val="single" w:color="000000"/>
          </w:rPr>
          <w:tab/>
          <w:t xml:space="preserve">Transfac </w:t>
        </w:r>
      </w:ins>
      <w:del w:id="187" w:author="Jay" w:date="2017-03-20T16:19:00Z">
        <w:r w:rsidR="00BC30C4" w:rsidRPr="00B42C82" w:rsidDel="006C09A7">
          <w:rPr>
            <w:rFonts w:ascii="Times New Roman" w:eastAsia="Arial" w:hAnsi="Times New Roman" w:cs="Times New Roman"/>
            <w:color w:val="363636"/>
            <w:sz w:val="24"/>
            <w:szCs w:val="24"/>
          </w:rPr>
          <w:delText xml:space="preserve">   </w:delText>
        </w:r>
        <w:r w:rsidR="00BC30C4" w:rsidRPr="00B42C82" w:rsidDel="006C09A7">
          <w:rPr>
            <w:rFonts w:ascii="Times New Roman" w:eastAsia="Arial" w:hAnsi="Times New Roman" w:cs="Times New Roman"/>
            <w:color w:val="363636"/>
            <w:spacing w:val="17"/>
            <w:sz w:val="24"/>
            <w:szCs w:val="24"/>
          </w:rPr>
          <w:delText xml:space="preserve"> </w:delText>
        </w:r>
        <w:r w:rsidR="00BC30C4" w:rsidRPr="00B42C82" w:rsidDel="006C09A7">
          <w:rPr>
            <w:rFonts w:ascii="Times New Roman" w:eastAsia="Arial" w:hAnsi="Times New Roman" w:cs="Times New Roman"/>
            <w:color w:val="363636"/>
            <w:sz w:val="24"/>
            <w:szCs w:val="24"/>
            <w:u w:val="single" w:color="000000"/>
          </w:rPr>
          <w:delText>Originating</w:delText>
        </w:r>
        <w:r w:rsidR="00BC30C4" w:rsidRPr="00B42C82" w:rsidDel="006C09A7">
          <w:rPr>
            <w:rFonts w:ascii="Times New Roman" w:eastAsia="Arial" w:hAnsi="Times New Roman" w:cs="Times New Roman"/>
            <w:color w:val="363636"/>
            <w:spacing w:val="30"/>
            <w:sz w:val="24"/>
            <w:szCs w:val="24"/>
            <w:u w:val="single" w:color="000000"/>
          </w:rPr>
          <w:delText xml:space="preserve"> </w:delText>
        </w:r>
        <w:r w:rsidR="00BC30C4" w:rsidRPr="00B42C82" w:rsidDel="006C09A7">
          <w:rPr>
            <w:rFonts w:ascii="Times New Roman" w:eastAsia="Arial" w:hAnsi="Times New Roman" w:cs="Times New Roman"/>
            <w:color w:val="363636"/>
            <w:sz w:val="24"/>
            <w:szCs w:val="24"/>
            <w:u w:val="single" w:color="000000"/>
          </w:rPr>
          <w:delText>Entity</w:delText>
        </w:r>
        <w:r w:rsidR="00BC30C4" w:rsidRPr="00B42C82" w:rsidDel="006C09A7">
          <w:rPr>
            <w:rFonts w:ascii="Times New Roman" w:eastAsia="Arial" w:hAnsi="Times New Roman" w:cs="Times New Roman"/>
            <w:color w:val="363636"/>
            <w:spacing w:val="25"/>
            <w:sz w:val="24"/>
            <w:szCs w:val="24"/>
            <w:u w:val="single" w:color="000000"/>
          </w:rPr>
          <w:delText xml:space="preserve"> </w:delText>
        </w:r>
      </w:del>
      <w:r w:rsidR="00BC30C4" w:rsidRPr="00B42C82">
        <w:rPr>
          <w:rFonts w:ascii="Times New Roman" w:eastAsia="Arial" w:hAnsi="Times New Roman" w:cs="Times New Roman"/>
          <w:color w:val="363636"/>
          <w:sz w:val="24"/>
          <w:szCs w:val="24"/>
          <w:u w:val="single" w:color="000000"/>
        </w:rPr>
        <w:t>Not</w:t>
      </w:r>
      <w:r w:rsidR="00BC30C4" w:rsidRPr="00B42C82">
        <w:rPr>
          <w:rFonts w:ascii="Times New Roman" w:eastAsia="Arial" w:hAnsi="Times New Roman" w:cs="Times New Roman"/>
          <w:color w:val="363636"/>
          <w:spacing w:val="24"/>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a</w:t>
      </w:r>
      <w:r w:rsidR="00BC30C4" w:rsidRPr="00B42C82">
        <w:rPr>
          <w:rFonts w:ascii="Times New Roman" w:eastAsia="Arial" w:hAnsi="Times New Roman" w:cs="Times New Roman"/>
          <w:color w:val="363636"/>
          <w:spacing w:val="10"/>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Fiduciary.</w:t>
      </w:r>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39"/>
          <w:sz w:val="24"/>
          <w:szCs w:val="24"/>
        </w:rPr>
        <w:t xml:space="preserve"> </w:t>
      </w:r>
      <w:del w:id="188" w:author="Jay" w:date="2017-03-20T16:53:00Z">
        <w:r w:rsidR="00BC30C4" w:rsidRPr="00B42C82" w:rsidDel="00FA4B9B">
          <w:rPr>
            <w:rFonts w:ascii="Times New Roman" w:eastAsia="Arial" w:hAnsi="Times New Roman" w:cs="Times New Roman"/>
            <w:color w:val="363636"/>
            <w:sz w:val="24"/>
            <w:szCs w:val="24"/>
          </w:rPr>
          <w:delText>The</w:delText>
        </w:r>
        <w:r w:rsidR="00BC30C4" w:rsidRPr="00B42C82" w:rsidDel="00FA4B9B">
          <w:rPr>
            <w:rFonts w:ascii="Times New Roman" w:eastAsia="Arial" w:hAnsi="Times New Roman" w:cs="Times New Roman"/>
            <w:color w:val="363636"/>
            <w:spacing w:val="18"/>
            <w:sz w:val="24"/>
            <w:szCs w:val="24"/>
          </w:rPr>
          <w:delText xml:space="preserve"> </w:delText>
        </w:r>
      </w:del>
      <w:ins w:id="189" w:author="Jay" w:date="2017-03-20T16:19:00Z">
        <w:r w:rsidR="006C09A7">
          <w:rPr>
            <w:rFonts w:ascii="Times New Roman" w:eastAsia="Arial" w:hAnsi="Times New Roman" w:cs="Times New Roman"/>
            <w:color w:val="363636"/>
            <w:spacing w:val="20"/>
            <w:sz w:val="24"/>
            <w:szCs w:val="24"/>
          </w:rPr>
          <w:t xml:space="preserve">Transfac </w:t>
        </w:r>
      </w:ins>
      <w:del w:id="190" w:author="Jay" w:date="2017-03-20T16:19:00Z">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40"/>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20"/>
            <w:sz w:val="24"/>
            <w:szCs w:val="24"/>
          </w:rPr>
          <w:delText xml:space="preserve"> </w:delText>
        </w:r>
      </w:del>
      <w:r w:rsidR="00BC30C4" w:rsidRPr="00B42C82">
        <w:rPr>
          <w:rFonts w:ascii="Times New Roman" w:eastAsia="Arial" w:hAnsi="Times New Roman" w:cs="Times New Roman"/>
          <w:color w:val="363636"/>
          <w:sz w:val="24"/>
          <w:szCs w:val="24"/>
        </w:rPr>
        <w:t>will</w:t>
      </w:r>
      <w:r w:rsidR="00BC30C4" w:rsidRPr="00B42C82">
        <w:rPr>
          <w:rFonts w:ascii="Times New Roman" w:eastAsia="Arial" w:hAnsi="Times New Roman" w:cs="Times New Roman"/>
          <w:color w:val="363636"/>
          <w:spacing w:val="14"/>
          <w:sz w:val="24"/>
          <w:szCs w:val="24"/>
        </w:rPr>
        <w:t xml:space="preserve"> </w:t>
      </w:r>
      <w:r w:rsidR="00BC30C4" w:rsidRPr="00B42C82">
        <w:rPr>
          <w:rFonts w:ascii="Times New Roman" w:eastAsia="Arial" w:hAnsi="Times New Roman" w:cs="Times New Roman"/>
          <w:color w:val="363636"/>
          <w:sz w:val="24"/>
          <w:szCs w:val="24"/>
        </w:rPr>
        <w:t>not</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be</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deemed</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w w:val="103"/>
          <w:sz w:val="24"/>
          <w:szCs w:val="24"/>
        </w:rPr>
        <w:t xml:space="preserve">be </w:t>
      </w:r>
      <w:r w:rsidR="00BC30C4" w:rsidRPr="00B42C82">
        <w:rPr>
          <w:rFonts w:ascii="Times New Roman" w:eastAsia="Arial" w:hAnsi="Times New Roman" w:cs="Times New Roman"/>
          <w:color w:val="363636"/>
          <w:sz w:val="24"/>
          <w:szCs w:val="24"/>
        </w:rPr>
        <w:t>a trustee</w:t>
      </w:r>
      <w:r w:rsidR="00BC30C4" w:rsidRPr="00B42C82">
        <w:rPr>
          <w:rFonts w:ascii="Times New Roman" w:eastAsia="Arial" w:hAnsi="Times New Roman" w:cs="Times New Roman"/>
          <w:color w:val="363636"/>
          <w:spacing w:val="14"/>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sz w:val="24"/>
          <w:szCs w:val="24"/>
        </w:rPr>
        <w:t>other</w:t>
      </w:r>
      <w:r w:rsidR="00BC30C4" w:rsidRPr="00B42C82">
        <w:rPr>
          <w:rFonts w:ascii="Times New Roman" w:eastAsia="Arial" w:hAnsi="Times New Roman" w:cs="Times New Roman"/>
          <w:color w:val="363636"/>
          <w:spacing w:val="8"/>
          <w:sz w:val="24"/>
          <w:szCs w:val="24"/>
        </w:rPr>
        <w:t xml:space="preserve"> </w:t>
      </w:r>
      <w:r w:rsidR="00BC30C4" w:rsidRPr="00B42C82">
        <w:rPr>
          <w:rFonts w:ascii="Times New Roman" w:eastAsia="Arial" w:hAnsi="Times New Roman" w:cs="Times New Roman"/>
          <w:color w:val="363636"/>
          <w:sz w:val="24"/>
          <w:szCs w:val="24"/>
        </w:rPr>
        <w:t>fiduciary</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sz w:val="24"/>
          <w:szCs w:val="24"/>
        </w:rPr>
        <w:t>for</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Entity</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sz w:val="24"/>
          <w:szCs w:val="24"/>
        </w:rPr>
        <w:t>connection</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with</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sz w:val="24"/>
          <w:szCs w:val="24"/>
        </w:rPr>
        <w:t>Participatio</w:t>
      </w:r>
      <w:ins w:id="191" w:author="Jay" w:date="2017-03-20T16:20:00Z">
        <w:r w:rsidR="006C09A7">
          <w:rPr>
            <w:rFonts w:ascii="Times New Roman" w:eastAsia="Arial" w:hAnsi="Times New Roman" w:cs="Times New Roman"/>
            <w:color w:val="363636"/>
            <w:sz w:val="24"/>
            <w:szCs w:val="24"/>
          </w:rPr>
          <w:t>n</w:t>
        </w:r>
      </w:ins>
      <w:ins w:id="192" w:author="Jay" w:date="2017-03-20T16:19:00Z">
        <w:r w:rsidR="006C09A7">
          <w:rPr>
            <w:rFonts w:ascii="Times New Roman" w:eastAsia="Arial" w:hAnsi="Times New Roman" w:cs="Times New Roman"/>
            <w:color w:val="363636"/>
            <w:spacing w:val="20"/>
            <w:sz w:val="24"/>
            <w:szCs w:val="24"/>
          </w:rPr>
          <w:t xml:space="preserve"> or the PSA</w:t>
        </w:r>
      </w:ins>
      <w:ins w:id="193" w:author="Jay" w:date="2017-03-20T16:20:00Z">
        <w:r w:rsidR="006C09A7">
          <w:rPr>
            <w:rFonts w:ascii="Times New Roman" w:eastAsia="Arial" w:hAnsi="Times New Roman" w:cs="Times New Roman"/>
            <w:color w:val="363636"/>
            <w:spacing w:val="20"/>
            <w:sz w:val="24"/>
            <w:szCs w:val="24"/>
          </w:rPr>
          <w:t xml:space="preserve"> </w:t>
        </w:r>
      </w:ins>
      <w:ins w:id="194" w:author="Jay" w:date="2017-03-20T16:19:00Z">
        <w:r w:rsidR="006C09A7">
          <w:rPr>
            <w:rFonts w:ascii="Times New Roman" w:eastAsia="Arial" w:hAnsi="Times New Roman" w:cs="Times New Roman"/>
            <w:color w:val="363636"/>
            <w:spacing w:val="20"/>
            <w:sz w:val="24"/>
            <w:szCs w:val="24"/>
          </w:rPr>
          <w:t xml:space="preserve"> </w:t>
        </w:r>
      </w:ins>
      <w:del w:id="195" w:author="Jay" w:date="2017-03-20T16:19:00Z">
        <w:r w:rsidR="00BC30C4" w:rsidRPr="00B42C82" w:rsidDel="006C09A7">
          <w:rPr>
            <w:rFonts w:ascii="Times New Roman" w:eastAsia="Arial" w:hAnsi="Times New Roman" w:cs="Times New Roman"/>
            <w:color w:val="363636"/>
            <w:sz w:val="24"/>
            <w:szCs w:val="24"/>
          </w:rPr>
          <w:delText>n,</w:delText>
        </w:r>
        <w:r w:rsidR="00BC30C4" w:rsidRPr="00B42C82" w:rsidDel="006C09A7">
          <w:rPr>
            <w:rFonts w:ascii="Times New Roman" w:eastAsia="Arial" w:hAnsi="Times New Roman" w:cs="Times New Roman"/>
            <w:color w:val="363636"/>
            <w:spacing w:val="20"/>
            <w:sz w:val="24"/>
            <w:szCs w:val="24"/>
          </w:rPr>
          <w:delText xml:space="preserve"> </w:delText>
        </w:r>
      </w:del>
      <w:del w:id="196" w:author="Jay" w:date="2017-03-20T16:20:00Z">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8"/>
            <w:sz w:val="24"/>
            <w:szCs w:val="24"/>
          </w:rPr>
          <w:delText xml:space="preserve"> </w:delText>
        </w:r>
        <w:r w:rsidR="00BC30C4" w:rsidRPr="00B42C82" w:rsidDel="006C09A7">
          <w:rPr>
            <w:rFonts w:ascii="Times New Roman" w:eastAsia="Arial" w:hAnsi="Times New Roman" w:cs="Times New Roman"/>
            <w:color w:val="363636"/>
            <w:w w:val="103"/>
            <w:sz w:val="24"/>
            <w:szCs w:val="24"/>
          </w:rPr>
          <w:delText xml:space="preserve">Loan </w:delText>
        </w:r>
        <w:r w:rsidR="00BC30C4" w:rsidRPr="00B42C82" w:rsidDel="006C09A7">
          <w:rPr>
            <w:rFonts w:ascii="Times New Roman" w:eastAsia="Arial" w:hAnsi="Times New Roman" w:cs="Times New Roman"/>
            <w:color w:val="363636"/>
            <w:sz w:val="24"/>
            <w:szCs w:val="24"/>
          </w:rPr>
          <w:delText>or</w:delText>
        </w:r>
        <w:r w:rsidR="00BC30C4" w:rsidRPr="00B42C82" w:rsidDel="006C09A7">
          <w:rPr>
            <w:rFonts w:ascii="Times New Roman" w:eastAsia="Arial" w:hAnsi="Times New Roman" w:cs="Times New Roman"/>
            <w:color w:val="363636"/>
            <w:spacing w:val="30"/>
            <w:sz w:val="24"/>
            <w:szCs w:val="24"/>
          </w:rPr>
          <w:delText xml:space="preserve"> </w:delText>
        </w:r>
        <w:r w:rsidR="00BC30C4" w:rsidRPr="00B42C82" w:rsidDel="006C09A7">
          <w:rPr>
            <w:rFonts w:ascii="Times New Roman" w:eastAsia="Arial" w:hAnsi="Times New Roman" w:cs="Times New Roman"/>
            <w:color w:val="363636"/>
            <w:sz w:val="24"/>
            <w:szCs w:val="24"/>
          </w:rPr>
          <w:delText>any</w:delText>
        </w:r>
        <w:r w:rsidR="00BC30C4" w:rsidRPr="00B42C82" w:rsidDel="006C09A7">
          <w:rPr>
            <w:rFonts w:ascii="Times New Roman" w:eastAsia="Arial" w:hAnsi="Times New Roman" w:cs="Times New Roman"/>
            <w:color w:val="363636"/>
            <w:spacing w:val="29"/>
            <w:sz w:val="24"/>
            <w:szCs w:val="24"/>
          </w:rPr>
          <w:delText xml:space="preserve"> </w:delText>
        </w:r>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32"/>
            <w:sz w:val="24"/>
            <w:szCs w:val="24"/>
          </w:rPr>
          <w:delText xml:space="preserve"> </w:delText>
        </w:r>
        <w:r w:rsidR="00BC30C4" w:rsidRPr="00B42C82" w:rsidDel="006C09A7">
          <w:rPr>
            <w:rFonts w:ascii="Times New Roman" w:eastAsia="Arial" w:hAnsi="Times New Roman" w:cs="Times New Roman"/>
            <w:color w:val="363636"/>
            <w:sz w:val="24"/>
            <w:szCs w:val="24"/>
          </w:rPr>
          <w:delText xml:space="preserve">Documents.  </w:delText>
        </w:r>
        <w:r w:rsidR="00BC30C4" w:rsidRPr="00B42C82" w:rsidDel="006C09A7">
          <w:rPr>
            <w:rFonts w:ascii="Times New Roman" w:eastAsia="Arial" w:hAnsi="Times New Roman" w:cs="Times New Roman"/>
            <w:color w:val="363636"/>
            <w:spacing w:val="10"/>
            <w:sz w:val="24"/>
            <w:szCs w:val="24"/>
          </w:rPr>
          <w:delText xml:space="preserve"> </w:delText>
        </w:r>
      </w:del>
      <w:del w:id="197" w:author="Jay" w:date="2017-03-20T16:54:00Z">
        <w:r w:rsidR="00BC30C4" w:rsidRPr="00B42C82" w:rsidDel="00FA4B9B">
          <w:rPr>
            <w:rFonts w:ascii="Times New Roman" w:eastAsia="Arial" w:hAnsi="Times New Roman" w:cs="Times New Roman"/>
            <w:color w:val="363636"/>
            <w:sz w:val="24"/>
            <w:szCs w:val="24"/>
          </w:rPr>
          <w:delText>The</w:delText>
        </w:r>
        <w:r w:rsidR="00BC30C4" w:rsidRPr="00B42C82" w:rsidDel="00FA4B9B">
          <w:rPr>
            <w:rFonts w:ascii="Times New Roman" w:eastAsia="Arial" w:hAnsi="Times New Roman" w:cs="Times New Roman"/>
            <w:color w:val="363636"/>
            <w:spacing w:val="37"/>
            <w:sz w:val="24"/>
            <w:szCs w:val="24"/>
          </w:rPr>
          <w:delText xml:space="preserve"> </w:delText>
        </w:r>
        <w:r w:rsidR="00BC30C4" w:rsidRPr="00B42C82" w:rsidDel="00FA4B9B">
          <w:rPr>
            <w:rFonts w:ascii="Times New Roman" w:eastAsia="Arial" w:hAnsi="Times New Roman" w:cs="Times New Roman"/>
            <w:color w:val="363636"/>
            <w:sz w:val="24"/>
            <w:szCs w:val="24"/>
          </w:rPr>
          <w:delText>Originating</w:delText>
        </w:r>
        <w:r w:rsidR="00BC30C4" w:rsidRPr="00B42C82" w:rsidDel="00FA4B9B">
          <w:rPr>
            <w:rFonts w:ascii="Times New Roman" w:eastAsia="Arial" w:hAnsi="Times New Roman" w:cs="Times New Roman"/>
            <w:color w:val="363636"/>
            <w:spacing w:val="55"/>
            <w:sz w:val="24"/>
            <w:szCs w:val="24"/>
          </w:rPr>
          <w:delText xml:space="preserve"> </w:delText>
        </w:r>
        <w:r w:rsidR="00BC30C4" w:rsidRPr="00B42C82" w:rsidDel="00FA4B9B">
          <w:rPr>
            <w:rFonts w:ascii="Times New Roman" w:eastAsia="Arial" w:hAnsi="Times New Roman" w:cs="Times New Roman"/>
            <w:color w:val="363636"/>
            <w:sz w:val="24"/>
            <w:szCs w:val="24"/>
          </w:rPr>
          <w:delText>Entity</w:delText>
        </w:r>
      </w:del>
      <w:ins w:id="198" w:author="Jay" w:date="2017-03-20T16:54:00Z">
        <w:r w:rsidR="00FA4B9B">
          <w:rPr>
            <w:rFonts w:ascii="Times New Roman" w:eastAsia="Arial" w:hAnsi="Times New Roman" w:cs="Times New Roman"/>
            <w:color w:val="363636"/>
            <w:sz w:val="24"/>
            <w:szCs w:val="24"/>
          </w:rPr>
          <w:t xml:space="preserve">  Transfac</w:t>
        </w:r>
      </w:ins>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has</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no</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duties</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32"/>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Entity</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w w:val="102"/>
          <w:sz w:val="24"/>
          <w:szCs w:val="24"/>
        </w:rPr>
        <w:t xml:space="preserve">except </w:t>
      </w:r>
      <w:r w:rsidR="00BC30C4" w:rsidRPr="00B42C82">
        <w:rPr>
          <w:rFonts w:ascii="Times New Roman" w:eastAsia="Arial" w:hAnsi="Times New Roman" w:cs="Times New Roman"/>
          <w:color w:val="363636"/>
          <w:sz w:val="24"/>
          <w:szCs w:val="24"/>
        </w:rPr>
        <w:t>those</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expressly</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sz w:val="24"/>
          <w:szCs w:val="24"/>
        </w:rPr>
        <w:t>set</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sz w:val="24"/>
          <w:szCs w:val="24"/>
        </w:rPr>
        <w:t>forth</w:t>
      </w:r>
      <w:r w:rsidR="00BC30C4" w:rsidRPr="00B42C82">
        <w:rPr>
          <w:rFonts w:ascii="Times New Roman" w:eastAsia="Arial" w:hAnsi="Times New Roman" w:cs="Times New Roman"/>
          <w:color w:val="363636"/>
          <w:spacing w:val="14"/>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1"/>
          <w:sz w:val="24"/>
          <w:szCs w:val="24"/>
        </w:rPr>
        <w:t xml:space="preserve"> </w:t>
      </w:r>
      <w:r w:rsidR="00BC30C4" w:rsidRPr="00B42C82">
        <w:rPr>
          <w:rFonts w:ascii="Times New Roman" w:eastAsia="Arial" w:hAnsi="Times New Roman" w:cs="Times New Roman"/>
          <w:color w:val="363636"/>
          <w:sz w:val="24"/>
          <w:szCs w:val="24"/>
        </w:rPr>
        <w:t>this</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sz w:val="24"/>
          <w:szCs w:val="24"/>
        </w:rPr>
        <w:t>Participation</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w w:val="103"/>
          <w:sz w:val="24"/>
          <w:szCs w:val="24"/>
        </w:rPr>
        <w:t>Agreement</w:t>
      </w:r>
      <w:ins w:id="199" w:author="Jay" w:date="2017-03-20T16:20:00Z">
        <w:r w:rsidR="006C09A7">
          <w:rPr>
            <w:rFonts w:ascii="Times New Roman" w:eastAsia="Arial" w:hAnsi="Times New Roman" w:cs="Times New Roman"/>
            <w:color w:val="363636"/>
            <w:w w:val="103"/>
            <w:sz w:val="24"/>
            <w:szCs w:val="24"/>
          </w:rPr>
          <w:t xml:space="preserve"> and related Agreements being contemporaneously signed herewith. </w:t>
        </w:r>
      </w:ins>
      <w:del w:id="200" w:author="Jay" w:date="2017-03-20T16:20:00Z">
        <w:r w:rsidR="00BC30C4" w:rsidRPr="00B42C82" w:rsidDel="006C09A7">
          <w:rPr>
            <w:rFonts w:ascii="Times New Roman" w:eastAsia="Arial" w:hAnsi="Times New Roman" w:cs="Times New Roman"/>
            <w:color w:val="363636"/>
            <w:w w:val="103"/>
            <w:sz w:val="24"/>
            <w:szCs w:val="24"/>
          </w:rPr>
          <w:delText>.</w:delText>
        </w:r>
      </w:del>
    </w:p>
    <w:p w:rsidR="00B0331C" w:rsidRPr="00B42C82" w:rsidRDefault="00B0331C" w:rsidP="00B42C82">
      <w:pPr>
        <w:spacing w:before="12" w:after="0" w:line="240" w:lineRule="exact"/>
        <w:rPr>
          <w:rFonts w:ascii="Times New Roman" w:hAnsi="Times New Roman" w:cs="Times New Roman"/>
          <w:sz w:val="24"/>
          <w:szCs w:val="24"/>
        </w:rPr>
      </w:pPr>
    </w:p>
    <w:p w:rsidR="00B0331C" w:rsidRPr="00B42C82" w:rsidRDefault="00BD2F64" w:rsidP="00B42C82">
      <w:pPr>
        <w:spacing w:after="0" w:line="260" w:lineRule="auto"/>
        <w:ind w:firstLine="686"/>
        <w:jc w:val="both"/>
        <w:rPr>
          <w:rFonts w:ascii="Times New Roman" w:eastAsia="Arial" w:hAnsi="Times New Roman" w:cs="Times New Roman"/>
          <w:sz w:val="24"/>
          <w:szCs w:val="24"/>
        </w:rPr>
      </w:pPr>
      <w:ins w:id="201" w:author="Jay" w:date="2017-03-20T17:12:00Z">
        <w:r>
          <w:rPr>
            <w:rFonts w:ascii="Times New Roman" w:eastAsia="Arial" w:hAnsi="Times New Roman" w:cs="Times New Roman"/>
            <w:color w:val="363636"/>
            <w:sz w:val="24"/>
            <w:szCs w:val="24"/>
          </w:rPr>
          <w:t>6</w:t>
        </w:r>
      </w:ins>
      <w:del w:id="202" w:author="Jay" w:date="2017-03-20T17:12:00Z">
        <w:r w:rsidR="00BC30C4" w:rsidRPr="00B42C82" w:rsidDel="00BD2F64">
          <w:rPr>
            <w:rFonts w:ascii="Times New Roman" w:eastAsia="Arial" w:hAnsi="Times New Roman" w:cs="Times New Roman"/>
            <w:color w:val="363636"/>
            <w:sz w:val="24"/>
            <w:szCs w:val="24"/>
          </w:rPr>
          <w:delText>8</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u w:val="single" w:color="000000"/>
        </w:rPr>
        <w:t>Examination</w:t>
      </w:r>
      <w:r w:rsidR="00BC30C4" w:rsidRPr="00B42C82">
        <w:rPr>
          <w:rFonts w:ascii="Times New Roman" w:eastAsia="Arial" w:hAnsi="Times New Roman" w:cs="Times New Roman"/>
          <w:color w:val="363636"/>
          <w:spacing w:val="25"/>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of</w:t>
      </w:r>
      <w:r w:rsidR="00BC30C4" w:rsidRPr="00B42C82">
        <w:rPr>
          <w:rFonts w:ascii="Times New Roman" w:eastAsia="Arial" w:hAnsi="Times New Roman" w:cs="Times New Roman"/>
          <w:color w:val="363636"/>
          <w:spacing w:val="10"/>
          <w:sz w:val="24"/>
          <w:szCs w:val="24"/>
          <w:u w:val="single" w:color="000000"/>
        </w:rPr>
        <w:t xml:space="preserve"> </w:t>
      </w:r>
      <w:r w:rsidR="00BC30C4" w:rsidRPr="00B42C82">
        <w:rPr>
          <w:rFonts w:ascii="Times New Roman" w:eastAsia="Arial" w:hAnsi="Times New Roman" w:cs="Times New Roman"/>
          <w:color w:val="363636"/>
          <w:sz w:val="24"/>
          <w:szCs w:val="24"/>
          <w:u w:val="single" w:color="000000"/>
        </w:rPr>
        <w:t>Records.</w:t>
      </w:r>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41"/>
          <w:sz w:val="24"/>
          <w:szCs w:val="24"/>
        </w:rPr>
        <w:t xml:space="preserve"> </w:t>
      </w:r>
      <w:del w:id="203" w:author="Jay" w:date="2017-03-20T16:54:00Z">
        <w:r w:rsidR="00BC30C4" w:rsidRPr="00B42C82" w:rsidDel="00FA4B9B">
          <w:rPr>
            <w:rFonts w:ascii="Times New Roman" w:eastAsia="Arial" w:hAnsi="Times New Roman" w:cs="Times New Roman"/>
            <w:color w:val="363636"/>
            <w:sz w:val="24"/>
            <w:szCs w:val="24"/>
          </w:rPr>
          <w:delText>The</w:delText>
        </w:r>
        <w:r w:rsidR="00BC30C4" w:rsidRPr="00B42C82" w:rsidDel="00FA4B9B">
          <w:rPr>
            <w:rFonts w:ascii="Times New Roman" w:eastAsia="Arial" w:hAnsi="Times New Roman" w:cs="Times New Roman"/>
            <w:color w:val="363636"/>
            <w:spacing w:val="23"/>
            <w:sz w:val="24"/>
            <w:szCs w:val="24"/>
          </w:rPr>
          <w:delText xml:space="preserve"> </w:delText>
        </w:r>
      </w:del>
      <w:ins w:id="204" w:author="Jay" w:date="2017-03-20T16:21:00Z">
        <w:r w:rsidR="006C09A7">
          <w:rPr>
            <w:rFonts w:ascii="Times New Roman" w:eastAsia="Arial" w:hAnsi="Times New Roman" w:cs="Times New Roman"/>
            <w:color w:val="363636"/>
            <w:spacing w:val="18"/>
            <w:sz w:val="24"/>
            <w:szCs w:val="24"/>
          </w:rPr>
          <w:t xml:space="preserve">Transfac </w:t>
        </w:r>
      </w:ins>
      <w:del w:id="205" w:author="Jay" w:date="2017-03-20T16:21:00Z">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29"/>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18"/>
            <w:sz w:val="24"/>
            <w:szCs w:val="24"/>
          </w:rPr>
          <w:delText xml:space="preserve"> </w:delText>
        </w:r>
      </w:del>
      <w:r w:rsidR="00BC30C4" w:rsidRPr="00B42C82">
        <w:rPr>
          <w:rFonts w:ascii="Times New Roman" w:eastAsia="Arial" w:hAnsi="Times New Roman" w:cs="Times New Roman"/>
          <w:color w:val="363636"/>
          <w:sz w:val="24"/>
          <w:szCs w:val="24"/>
        </w:rPr>
        <w:t>will indicate</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sz w:val="24"/>
          <w:szCs w:val="24"/>
        </w:rPr>
        <w:t>its</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records</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w w:val="104"/>
          <w:sz w:val="24"/>
          <w:szCs w:val="24"/>
        </w:rPr>
        <w:t xml:space="preserve">the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Entity's</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interest</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Participation</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3"/>
          <w:sz w:val="24"/>
          <w:szCs w:val="24"/>
        </w:rPr>
        <w:t xml:space="preserve"> </w:t>
      </w:r>
      <w:ins w:id="206" w:author="Jay" w:date="2017-03-20T16:20:00Z">
        <w:r w:rsidR="006C09A7">
          <w:rPr>
            <w:rFonts w:ascii="Times New Roman" w:eastAsia="Arial" w:hAnsi="Times New Roman" w:cs="Times New Roman"/>
            <w:color w:val="363636"/>
            <w:sz w:val="24"/>
            <w:szCs w:val="24"/>
          </w:rPr>
          <w:t>PSA</w:t>
        </w:r>
      </w:ins>
      <w:del w:id="207" w:author="Jay" w:date="2017-03-20T16:20:00Z">
        <w:r w:rsidR="00BC30C4" w:rsidRPr="00B42C82" w:rsidDel="006C09A7">
          <w:rPr>
            <w:rFonts w:ascii="Times New Roman" w:eastAsia="Arial" w:hAnsi="Times New Roman" w:cs="Times New Roman"/>
            <w:color w:val="363636"/>
            <w:sz w:val="24"/>
            <w:szCs w:val="24"/>
          </w:rPr>
          <w:delText>Loan</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38"/>
          <w:sz w:val="24"/>
          <w:szCs w:val="24"/>
        </w:rPr>
        <w:t xml:space="preserve"> </w:t>
      </w:r>
      <w:r w:rsidR="00BC30C4" w:rsidRPr="00B42C82">
        <w:rPr>
          <w:rFonts w:ascii="Times New Roman" w:eastAsia="Arial" w:hAnsi="Times New Roman" w:cs="Times New Roman"/>
          <w:color w:val="363636"/>
          <w:sz w:val="24"/>
          <w:szCs w:val="24"/>
        </w:rPr>
        <w:t>Entity</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may</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at</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w w:val="101"/>
          <w:sz w:val="24"/>
          <w:szCs w:val="24"/>
        </w:rPr>
        <w:t xml:space="preserve">any </w:t>
      </w:r>
      <w:r w:rsidR="00BC30C4" w:rsidRPr="00B42C82">
        <w:rPr>
          <w:rFonts w:ascii="Times New Roman" w:eastAsia="Arial" w:hAnsi="Times New Roman" w:cs="Times New Roman"/>
          <w:color w:val="363636"/>
          <w:sz w:val="24"/>
          <w:szCs w:val="24"/>
        </w:rPr>
        <w:t>time,</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from</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sz w:val="24"/>
          <w:szCs w:val="24"/>
        </w:rPr>
        <w:t>time</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sz w:val="24"/>
          <w:szCs w:val="24"/>
        </w:rPr>
        <w:t>time,</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during</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sz w:val="24"/>
          <w:szCs w:val="24"/>
        </w:rPr>
        <w:t xml:space="preserve">business </w:t>
      </w:r>
      <w:r w:rsidR="00BC30C4" w:rsidRPr="00B42C82">
        <w:rPr>
          <w:rFonts w:ascii="Times New Roman" w:eastAsia="Arial" w:hAnsi="Times New Roman" w:cs="Times New Roman"/>
          <w:color w:val="363636"/>
          <w:spacing w:val="1"/>
          <w:sz w:val="24"/>
          <w:szCs w:val="24"/>
        </w:rPr>
        <w:t xml:space="preserve"> </w:t>
      </w:r>
      <w:r w:rsidR="00BC30C4" w:rsidRPr="00B42C82">
        <w:rPr>
          <w:rFonts w:ascii="Times New Roman" w:eastAsia="Arial" w:hAnsi="Times New Roman" w:cs="Times New Roman"/>
          <w:color w:val="363636"/>
          <w:sz w:val="24"/>
          <w:szCs w:val="24"/>
        </w:rPr>
        <w:t>hours</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sz w:val="24"/>
          <w:szCs w:val="24"/>
        </w:rPr>
        <w:t>examine</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books,</w:t>
      </w:r>
      <w:r w:rsidR="00BC30C4" w:rsidRPr="00B42C82">
        <w:rPr>
          <w:rFonts w:ascii="Times New Roman" w:eastAsia="Arial" w:hAnsi="Times New Roman" w:cs="Times New Roman"/>
          <w:color w:val="363636"/>
          <w:spacing w:val="45"/>
          <w:sz w:val="24"/>
          <w:szCs w:val="24"/>
        </w:rPr>
        <w:t xml:space="preserve"> </w:t>
      </w:r>
      <w:r w:rsidR="00BC30C4" w:rsidRPr="00B42C82">
        <w:rPr>
          <w:rFonts w:ascii="Times New Roman" w:eastAsia="Arial" w:hAnsi="Times New Roman" w:cs="Times New Roman"/>
          <w:color w:val="363636"/>
          <w:sz w:val="24"/>
          <w:szCs w:val="24"/>
        </w:rPr>
        <w:t>records</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accounts</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w w:val="102"/>
          <w:sz w:val="24"/>
          <w:szCs w:val="24"/>
        </w:rPr>
        <w:t xml:space="preserve">of </w:t>
      </w:r>
      <w:ins w:id="208" w:author="Jay" w:date="2017-03-20T16:21:00Z">
        <w:r w:rsidR="006C09A7">
          <w:rPr>
            <w:rFonts w:ascii="Times New Roman" w:eastAsia="Arial" w:hAnsi="Times New Roman" w:cs="Times New Roman"/>
            <w:color w:val="363636"/>
            <w:spacing w:val="27"/>
            <w:sz w:val="24"/>
            <w:szCs w:val="24"/>
          </w:rPr>
          <w:t xml:space="preserve">Transfac </w:t>
        </w:r>
      </w:ins>
      <w:del w:id="209" w:author="Jay" w:date="2017-03-20T16:21:00Z">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19"/>
            <w:sz w:val="24"/>
            <w:szCs w:val="24"/>
          </w:rPr>
          <w:delText xml:space="preserve"> </w:delText>
        </w:r>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30"/>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27"/>
            <w:sz w:val="24"/>
            <w:szCs w:val="24"/>
          </w:rPr>
          <w:delText xml:space="preserve"> </w:delText>
        </w:r>
      </w:del>
      <w:r w:rsidR="00BC30C4" w:rsidRPr="00B42C82">
        <w:rPr>
          <w:rFonts w:ascii="Times New Roman" w:eastAsia="Arial" w:hAnsi="Times New Roman" w:cs="Times New Roman"/>
          <w:color w:val="363636"/>
          <w:sz w:val="24"/>
          <w:szCs w:val="24"/>
        </w:rPr>
        <w:t>relating</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23"/>
          <w:sz w:val="24"/>
          <w:szCs w:val="24"/>
        </w:rPr>
        <w:t xml:space="preserve"> </w:t>
      </w:r>
      <w:ins w:id="210" w:author="Jay" w:date="2017-03-20T16:21:00Z">
        <w:r w:rsidR="006C09A7">
          <w:rPr>
            <w:rFonts w:ascii="Times New Roman" w:eastAsia="Arial" w:hAnsi="Times New Roman" w:cs="Times New Roman"/>
            <w:color w:val="363636"/>
            <w:spacing w:val="31"/>
            <w:sz w:val="24"/>
            <w:szCs w:val="24"/>
          </w:rPr>
          <w:t xml:space="preserve">a PSA </w:t>
        </w:r>
      </w:ins>
      <w:del w:id="211" w:author="Jay" w:date="2017-03-20T16:21:00Z">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28"/>
            <w:sz w:val="24"/>
            <w:szCs w:val="24"/>
          </w:rPr>
          <w:delText xml:space="preserve"> </w:delText>
        </w:r>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31"/>
            <w:sz w:val="24"/>
            <w:szCs w:val="24"/>
          </w:rPr>
          <w:delText xml:space="preserve"> </w:delText>
        </w:r>
      </w:del>
      <w:r w:rsidR="00BC30C4" w:rsidRPr="00B42C82">
        <w:rPr>
          <w:rFonts w:ascii="Times New Roman" w:eastAsia="Arial" w:hAnsi="Times New Roman" w:cs="Times New Roman"/>
          <w:color w:val="363636"/>
          <w:sz w:val="24"/>
          <w:szCs w:val="24"/>
        </w:rPr>
        <w:t>and</w:t>
      </w:r>
      <w:r w:rsidR="00BC30C4" w:rsidRPr="00B42C82">
        <w:rPr>
          <w:rFonts w:ascii="Times New Roman" w:eastAsia="Arial" w:hAnsi="Times New Roman" w:cs="Times New Roman"/>
          <w:color w:val="363636"/>
          <w:spacing w:val="30"/>
          <w:sz w:val="24"/>
          <w:szCs w:val="24"/>
        </w:rPr>
        <w:t xml:space="preserve"> </w:t>
      </w:r>
      <w:r w:rsidR="00BC30C4" w:rsidRPr="00B42C82">
        <w:rPr>
          <w:rFonts w:ascii="Times New Roman" w:eastAsia="Arial" w:hAnsi="Times New Roman" w:cs="Times New Roman"/>
          <w:color w:val="363636"/>
          <w:sz w:val="24"/>
          <w:szCs w:val="24"/>
        </w:rPr>
        <w:t>other</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matters</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connected</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rPr>
        <w:t>with</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the</w:t>
      </w:r>
      <w:ins w:id="212" w:author="Jay" w:date="2017-03-20T16:21:00Z">
        <w:r w:rsidR="006C09A7">
          <w:rPr>
            <w:rFonts w:ascii="Times New Roman" w:eastAsia="Arial" w:hAnsi="Times New Roman" w:cs="Times New Roman"/>
            <w:color w:val="363636"/>
            <w:w w:val="102"/>
            <w:sz w:val="24"/>
            <w:szCs w:val="24"/>
          </w:rPr>
          <w:t xml:space="preserve"> PSA </w:t>
        </w:r>
      </w:ins>
      <w:del w:id="213" w:author="Jay" w:date="2017-03-20T16:21:00Z">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24"/>
            <w:sz w:val="24"/>
            <w:szCs w:val="24"/>
          </w:rPr>
          <w:delText xml:space="preserve"> </w:delText>
        </w:r>
        <w:r w:rsidR="00BC30C4" w:rsidRPr="00B42C82" w:rsidDel="006C09A7">
          <w:rPr>
            <w:rFonts w:ascii="Times New Roman" w:eastAsia="Arial" w:hAnsi="Times New Roman" w:cs="Times New Roman"/>
            <w:color w:val="363636"/>
            <w:w w:val="102"/>
            <w:sz w:val="24"/>
            <w:szCs w:val="24"/>
          </w:rPr>
          <w:delText xml:space="preserve">Agreement </w:delText>
        </w:r>
      </w:del>
      <w:r w:rsidR="00BC30C4" w:rsidRPr="00B42C82">
        <w:rPr>
          <w:rFonts w:ascii="Times New Roman" w:eastAsia="Arial" w:hAnsi="Times New Roman" w:cs="Times New Roman"/>
          <w:color w:val="363636"/>
          <w:sz w:val="24"/>
          <w:szCs w:val="24"/>
        </w:rPr>
        <w:t xml:space="preserve">or </w:t>
      </w:r>
      <w:r w:rsidR="00BC30C4" w:rsidRPr="00B42C82">
        <w:rPr>
          <w:rFonts w:ascii="Times New Roman" w:eastAsia="Arial" w:hAnsi="Times New Roman" w:cs="Times New Roman"/>
          <w:color w:val="363636"/>
          <w:w w:val="101"/>
          <w:sz w:val="24"/>
          <w:szCs w:val="24"/>
        </w:rPr>
        <w:t>herewith.</w:t>
      </w:r>
    </w:p>
    <w:p w:rsidR="00B0331C" w:rsidRPr="00B42C82" w:rsidRDefault="00B0331C" w:rsidP="00B42C82">
      <w:pPr>
        <w:spacing w:before="5" w:after="0" w:line="240" w:lineRule="exact"/>
        <w:rPr>
          <w:rFonts w:ascii="Times New Roman" w:hAnsi="Times New Roman" w:cs="Times New Roman"/>
          <w:sz w:val="24"/>
          <w:szCs w:val="24"/>
        </w:rPr>
      </w:pPr>
    </w:p>
    <w:p w:rsidR="00B0331C" w:rsidRPr="00B42C82" w:rsidRDefault="00BD2F64" w:rsidP="00BC30C4">
      <w:pPr>
        <w:spacing w:after="0" w:line="258" w:lineRule="auto"/>
        <w:ind w:firstLine="691"/>
        <w:jc w:val="both"/>
        <w:rPr>
          <w:rFonts w:ascii="Times New Roman" w:hAnsi="Times New Roman" w:cs="Times New Roman"/>
          <w:sz w:val="24"/>
          <w:szCs w:val="24"/>
        </w:rPr>
      </w:pPr>
      <w:ins w:id="214" w:author="Jay" w:date="2017-03-20T17:12:00Z">
        <w:r>
          <w:rPr>
            <w:rFonts w:ascii="Times New Roman" w:eastAsia="Arial" w:hAnsi="Times New Roman" w:cs="Times New Roman"/>
            <w:color w:val="363636"/>
            <w:sz w:val="24"/>
            <w:szCs w:val="24"/>
          </w:rPr>
          <w:t>7</w:t>
        </w:r>
      </w:ins>
      <w:del w:id="215" w:author="Jay" w:date="2017-03-20T17:12:00Z">
        <w:r w:rsidR="00BC30C4" w:rsidRPr="00B42C82" w:rsidDel="00BD2F64">
          <w:rPr>
            <w:rFonts w:ascii="Times New Roman" w:eastAsia="Arial" w:hAnsi="Times New Roman" w:cs="Times New Roman"/>
            <w:color w:val="363636"/>
            <w:sz w:val="24"/>
            <w:szCs w:val="24"/>
          </w:rPr>
          <w:delText>9</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sz w:val="24"/>
          <w:szCs w:val="24"/>
          <w:u w:val="single" w:color="000000"/>
        </w:rPr>
        <w:t>Enforcement.</w:t>
      </w:r>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53"/>
          <w:sz w:val="24"/>
          <w:szCs w:val="24"/>
        </w:rPr>
        <w:t xml:space="preserve"> </w:t>
      </w:r>
      <w:ins w:id="216" w:author="Jay" w:date="2017-03-20T16:22:00Z">
        <w:r w:rsidR="006C09A7">
          <w:rPr>
            <w:rFonts w:ascii="Times New Roman" w:eastAsia="Arial" w:hAnsi="Times New Roman" w:cs="Times New Roman"/>
            <w:color w:val="363636"/>
            <w:spacing w:val="5"/>
            <w:sz w:val="24"/>
            <w:szCs w:val="24"/>
          </w:rPr>
          <w:t xml:space="preserve">Transfac </w:t>
        </w:r>
      </w:ins>
      <w:del w:id="217" w:author="Jay" w:date="2017-03-20T16:22:00Z">
        <w:r w:rsidR="00BC30C4" w:rsidRPr="00B42C82" w:rsidDel="006C09A7">
          <w:rPr>
            <w:rFonts w:ascii="Times New Roman" w:eastAsia="Arial" w:hAnsi="Times New Roman" w:cs="Times New Roman"/>
            <w:color w:val="363636"/>
            <w:sz w:val="24"/>
            <w:szCs w:val="24"/>
          </w:rPr>
          <w:delText xml:space="preserve">The </w:delText>
        </w:r>
        <w:r w:rsidR="00BC30C4" w:rsidRPr="00B42C82" w:rsidDel="006C09A7">
          <w:rPr>
            <w:rFonts w:ascii="Times New Roman" w:eastAsia="Arial" w:hAnsi="Times New Roman" w:cs="Times New Roman"/>
            <w:color w:val="363636"/>
            <w:spacing w:val="1"/>
            <w:sz w:val="24"/>
            <w:szCs w:val="24"/>
          </w:rPr>
          <w:delText xml:space="preserve"> </w:delText>
        </w:r>
        <w:r w:rsidR="00BC30C4" w:rsidRPr="00B42C82" w:rsidDel="006C09A7">
          <w:rPr>
            <w:rFonts w:ascii="Times New Roman" w:eastAsia="Arial" w:hAnsi="Times New Roman" w:cs="Times New Roman"/>
            <w:color w:val="363636"/>
            <w:sz w:val="24"/>
            <w:szCs w:val="24"/>
          </w:rPr>
          <w:delText xml:space="preserve">Originating </w:delText>
        </w:r>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 xml:space="preserve">Entity </w:delText>
        </w:r>
        <w:r w:rsidR="00BC30C4" w:rsidRPr="00B42C82" w:rsidDel="006C09A7">
          <w:rPr>
            <w:rFonts w:ascii="Times New Roman" w:eastAsia="Arial" w:hAnsi="Times New Roman" w:cs="Times New Roman"/>
            <w:color w:val="363636"/>
            <w:spacing w:val="5"/>
            <w:sz w:val="24"/>
            <w:szCs w:val="24"/>
          </w:rPr>
          <w:delText xml:space="preserve"> </w:delText>
        </w:r>
      </w:del>
      <w:r w:rsidR="00BC30C4" w:rsidRPr="00B42C82">
        <w:rPr>
          <w:rFonts w:ascii="Times New Roman" w:eastAsia="Arial" w:hAnsi="Times New Roman" w:cs="Times New Roman"/>
          <w:color w:val="363636"/>
          <w:sz w:val="24"/>
          <w:szCs w:val="24"/>
        </w:rPr>
        <w:t>ma</w:t>
      </w:r>
      <w:r w:rsidR="00BC30C4" w:rsidRPr="00B42C82">
        <w:rPr>
          <w:rFonts w:ascii="Times New Roman" w:eastAsia="Arial" w:hAnsi="Times New Roman" w:cs="Times New Roman"/>
          <w:color w:val="363636"/>
          <w:spacing w:val="1"/>
          <w:sz w:val="24"/>
          <w:szCs w:val="24"/>
        </w:rPr>
        <w:t>y</w:t>
      </w:r>
      <w:r w:rsidR="00BC30C4" w:rsidRPr="00B42C82">
        <w:rPr>
          <w:rFonts w:ascii="Times New Roman" w:eastAsia="Arial" w:hAnsi="Times New Roman" w:cs="Times New Roman"/>
          <w:color w:val="625B60"/>
          <w:sz w:val="24"/>
          <w:szCs w:val="24"/>
        </w:rPr>
        <w:t xml:space="preserve">, </w:t>
      </w:r>
      <w:r w:rsidR="00BC30C4" w:rsidRPr="00B42C82">
        <w:rPr>
          <w:rFonts w:ascii="Times New Roman" w:eastAsia="Arial" w:hAnsi="Times New Roman" w:cs="Times New Roman"/>
          <w:color w:val="625B60"/>
          <w:spacing w:val="6"/>
          <w:sz w:val="24"/>
          <w:szCs w:val="24"/>
        </w:rPr>
        <w:t xml:space="preserve"> </w:t>
      </w:r>
      <w:r w:rsidR="00BC30C4" w:rsidRPr="00B42C82">
        <w:rPr>
          <w:rFonts w:ascii="Times New Roman" w:eastAsia="Arial" w:hAnsi="Times New Roman" w:cs="Times New Roman"/>
          <w:color w:val="363636"/>
          <w:sz w:val="24"/>
          <w:szCs w:val="24"/>
        </w:rPr>
        <w:t>in</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its</w:t>
      </w:r>
      <w:r w:rsidR="00BC30C4" w:rsidRPr="00B42C82">
        <w:rPr>
          <w:rFonts w:ascii="Times New Roman" w:eastAsia="Arial" w:hAnsi="Times New Roman" w:cs="Times New Roman"/>
          <w:color w:val="363636"/>
          <w:spacing w:val="55"/>
          <w:sz w:val="24"/>
          <w:szCs w:val="24"/>
        </w:rPr>
        <w:t xml:space="preserve"> </w:t>
      </w:r>
      <w:r w:rsidR="00BC30C4" w:rsidRPr="00B42C82">
        <w:rPr>
          <w:rFonts w:ascii="Times New Roman" w:eastAsia="Arial" w:hAnsi="Times New Roman" w:cs="Times New Roman"/>
          <w:color w:val="363636"/>
          <w:sz w:val="24"/>
          <w:szCs w:val="24"/>
        </w:rPr>
        <w:t>sole</w:t>
      </w:r>
      <w:r w:rsidR="00BC30C4" w:rsidRPr="00B42C82">
        <w:rPr>
          <w:rFonts w:ascii="Times New Roman" w:eastAsia="Arial" w:hAnsi="Times New Roman" w:cs="Times New Roman"/>
          <w:color w:val="363636"/>
          <w:spacing w:val="52"/>
          <w:sz w:val="24"/>
          <w:szCs w:val="24"/>
        </w:rPr>
        <w:t xml:space="preserve"> </w:t>
      </w:r>
      <w:r w:rsidR="00BC30C4" w:rsidRPr="00B42C82">
        <w:rPr>
          <w:rFonts w:ascii="Times New Roman" w:eastAsia="Arial" w:hAnsi="Times New Roman" w:cs="Times New Roman"/>
          <w:color w:val="363636"/>
          <w:sz w:val="24"/>
          <w:szCs w:val="24"/>
        </w:rPr>
        <w:t xml:space="preserve">discretion, </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administer</w:t>
      </w:r>
      <w:r w:rsidR="00BC30C4" w:rsidRPr="00B42C82">
        <w:rPr>
          <w:rFonts w:ascii="Times New Roman" w:eastAsia="Arial" w:hAnsi="Times New Roman" w:cs="Times New Roman"/>
          <w:color w:val="363636"/>
          <w:spacing w:val="55"/>
          <w:sz w:val="24"/>
          <w:szCs w:val="24"/>
        </w:rPr>
        <w:t xml:space="preserve"> </w:t>
      </w:r>
      <w:r w:rsidR="00BC30C4" w:rsidRPr="00B42C82">
        <w:rPr>
          <w:rFonts w:ascii="Times New Roman" w:eastAsia="Arial" w:hAnsi="Times New Roman" w:cs="Times New Roman"/>
          <w:color w:val="363636"/>
          <w:w w:val="104"/>
          <w:sz w:val="24"/>
          <w:szCs w:val="24"/>
        </w:rPr>
        <w:t xml:space="preserve">the </w:t>
      </w:r>
      <w:ins w:id="218" w:author="Jay" w:date="2017-03-20T16:22:00Z">
        <w:r w:rsidR="006C09A7">
          <w:rPr>
            <w:rFonts w:ascii="Times New Roman" w:eastAsia="Arial" w:hAnsi="Times New Roman" w:cs="Times New Roman"/>
            <w:color w:val="363636"/>
            <w:spacing w:val="29"/>
            <w:sz w:val="24"/>
            <w:szCs w:val="24"/>
          </w:rPr>
          <w:t xml:space="preserve">PSA </w:t>
        </w:r>
      </w:ins>
      <w:del w:id="219" w:author="Jay" w:date="2017-03-20T16:22:00Z">
        <w:r w:rsidR="00BC30C4" w:rsidRPr="00B42C82" w:rsidDel="006C09A7">
          <w:rPr>
            <w:rFonts w:ascii="Times New Roman" w:eastAsia="Arial" w:hAnsi="Times New Roman" w:cs="Times New Roman"/>
            <w:color w:val="363636"/>
            <w:sz w:val="24"/>
            <w:szCs w:val="24"/>
          </w:rPr>
          <w:delText xml:space="preserve">Loan </w:delText>
        </w:r>
        <w:r w:rsidR="00BC30C4" w:rsidRPr="00B42C82" w:rsidDel="006C09A7">
          <w:rPr>
            <w:rFonts w:ascii="Times New Roman" w:eastAsia="Arial" w:hAnsi="Times New Roman" w:cs="Times New Roman"/>
            <w:color w:val="363636"/>
            <w:spacing w:val="29"/>
            <w:sz w:val="24"/>
            <w:szCs w:val="24"/>
          </w:rPr>
          <w:delText xml:space="preserve"> </w:delText>
        </w:r>
      </w:del>
      <w:r w:rsidR="00BC30C4" w:rsidRPr="00B42C82">
        <w:rPr>
          <w:rFonts w:ascii="Times New Roman" w:eastAsia="Arial" w:hAnsi="Times New Roman" w:cs="Times New Roman"/>
          <w:color w:val="363636"/>
          <w:sz w:val="24"/>
          <w:szCs w:val="24"/>
        </w:rPr>
        <w:t xml:space="preserve">and </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 xml:space="preserve">enforce </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sz w:val="24"/>
          <w:szCs w:val="24"/>
        </w:rPr>
        <w:t xml:space="preserve">the </w:t>
      </w:r>
      <w:r w:rsidR="00BC30C4" w:rsidRPr="00B42C82">
        <w:rPr>
          <w:rFonts w:ascii="Times New Roman" w:eastAsia="Arial" w:hAnsi="Times New Roman" w:cs="Times New Roman"/>
          <w:color w:val="363636"/>
          <w:spacing w:val="38"/>
          <w:sz w:val="24"/>
          <w:szCs w:val="24"/>
        </w:rPr>
        <w:t xml:space="preserve"> </w:t>
      </w:r>
      <w:r w:rsidR="00BC30C4" w:rsidRPr="00B42C82">
        <w:rPr>
          <w:rFonts w:ascii="Times New Roman" w:eastAsia="Arial" w:hAnsi="Times New Roman" w:cs="Times New Roman"/>
          <w:color w:val="363636"/>
          <w:sz w:val="24"/>
          <w:szCs w:val="24"/>
        </w:rPr>
        <w:t xml:space="preserve">remedies </w:t>
      </w:r>
      <w:r w:rsidR="00BC30C4" w:rsidRPr="00B42C82">
        <w:rPr>
          <w:rFonts w:ascii="Times New Roman" w:eastAsia="Arial" w:hAnsi="Times New Roman" w:cs="Times New Roman"/>
          <w:color w:val="363636"/>
          <w:spacing w:val="51"/>
          <w:sz w:val="24"/>
          <w:szCs w:val="24"/>
        </w:rPr>
        <w:t xml:space="preserve"> </w:t>
      </w:r>
      <w:r w:rsidR="00BC30C4" w:rsidRPr="00B42C82">
        <w:rPr>
          <w:rFonts w:ascii="Times New Roman" w:eastAsia="Arial" w:hAnsi="Times New Roman" w:cs="Times New Roman"/>
          <w:color w:val="363636"/>
          <w:sz w:val="24"/>
          <w:szCs w:val="24"/>
        </w:rPr>
        <w:t xml:space="preserve">provided </w:t>
      </w:r>
      <w:r w:rsidR="00BC30C4" w:rsidRPr="00B42C82">
        <w:rPr>
          <w:rFonts w:ascii="Times New Roman" w:eastAsia="Arial" w:hAnsi="Times New Roman" w:cs="Times New Roman"/>
          <w:color w:val="363636"/>
          <w:spacing w:val="53"/>
          <w:sz w:val="24"/>
          <w:szCs w:val="24"/>
        </w:rPr>
        <w:t xml:space="preserve"> </w:t>
      </w:r>
      <w:del w:id="220" w:author="Jay" w:date="2017-03-20T16:56:00Z">
        <w:r w:rsidR="00BC30C4" w:rsidRPr="00B42C82" w:rsidDel="00FA4B9B">
          <w:rPr>
            <w:rFonts w:ascii="Times New Roman" w:eastAsia="Arial" w:hAnsi="Times New Roman" w:cs="Times New Roman"/>
            <w:color w:val="363636"/>
            <w:sz w:val="24"/>
            <w:szCs w:val="24"/>
          </w:rPr>
          <w:delText>in</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27"/>
          <w:sz w:val="24"/>
          <w:szCs w:val="24"/>
        </w:rPr>
        <w:t xml:space="preserve"> </w:t>
      </w:r>
      <w:ins w:id="221" w:author="Jay" w:date="2017-03-20T16:22:00Z">
        <w:r w:rsidR="006C09A7">
          <w:rPr>
            <w:rFonts w:ascii="Times New Roman" w:eastAsia="Arial" w:hAnsi="Times New Roman" w:cs="Times New Roman"/>
            <w:color w:val="363636"/>
            <w:sz w:val="24"/>
            <w:szCs w:val="24"/>
          </w:rPr>
          <w:t>therein</w:t>
        </w:r>
      </w:ins>
      <w:del w:id="222" w:author="Jay" w:date="2017-03-20T16:22:00Z">
        <w:r w:rsidR="00BC30C4" w:rsidRPr="00B42C82" w:rsidDel="006C09A7">
          <w:rPr>
            <w:rFonts w:ascii="Times New Roman" w:eastAsia="Arial" w:hAnsi="Times New Roman" w:cs="Times New Roman"/>
            <w:color w:val="363636"/>
            <w:sz w:val="24"/>
            <w:szCs w:val="24"/>
          </w:rPr>
          <w:delText xml:space="preserve">the </w:delText>
        </w:r>
        <w:r w:rsidR="00BC30C4" w:rsidRPr="00B42C82" w:rsidDel="006C09A7">
          <w:rPr>
            <w:rFonts w:ascii="Times New Roman" w:eastAsia="Arial" w:hAnsi="Times New Roman" w:cs="Times New Roman"/>
            <w:color w:val="363636"/>
            <w:spacing w:val="35"/>
            <w:sz w:val="24"/>
            <w:szCs w:val="24"/>
          </w:rPr>
          <w:delText xml:space="preserve"> </w:delText>
        </w:r>
        <w:r w:rsidR="00BC30C4" w:rsidRPr="00B42C82" w:rsidDel="006C09A7">
          <w:rPr>
            <w:rFonts w:ascii="Times New Roman" w:eastAsia="Arial" w:hAnsi="Times New Roman" w:cs="Times New Roman"/>
            <w:color w:val="363636"/>
            <w:sz w:val="24"/>
            <w:szCs w:val="24"/>
          </w:rPr>
          <w:delText xml:space="preserve">Loan </w:delText>
        </w:r>
        <w:r w:rsidR="00BC30C4" w:rsidRPr="00B42C82" w:rsidDel="006C09A7">
          <w:rPr>
            <w:rFonts w:ascii="Times New Roman" w:eastAsia="Arial" w:hAnsi="Times New Roman" w:cs="Times New Roman"/>
            <w:color w:val="363636"/>
            <w:spacing w:val="39"/>
            <w:sz w:val="24"/>
            <w:szCs w:val="24"/>
          </w:rPr>
          <w:delText xml:space="preserve"> </w:delText>
        </w:r>
        <w:r w:rsidR="00BC30C4" w:rsidRPr="00B42C82" w:rsidDel="006C09A7">
          <w:rPr>
            <w:rFonts w:ascii="Times New Roman" w:eastAsia="Arial" w:hAnsi="Times New Roman" w:cs="Times New Roman"/>
            <w:color w:val="363636"/>
            <w:sz w:val="24"/>
            <w:szCs w:val="24"/>
          </w:rPr>
          <w:delText>Documents</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50"/>
          <w:sz w:val="24"/>
          <w:szCs w:val="24"/>
        </w:rPr>
        <w:t xml:space="preserve"> </w:t>
      </w:r>
      <w:r w:rsidR="00BC30C4" w:rsidRPr="00B42C82">
        <w:rPr>
          <w:rFonts w:ascii="Times New Roman" w:eastAsia="Arial" w:hAnsi="Times New Roman" w:cs="Times New Roman"/>
          <w:color w:val="363636"/>
          <w:sz w:val="24"/>
          <w:szCs w:val="24"/>
        </w:rPr>
        <w:t xml:space="preserve">including: </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 xml:space="preserve">(i) </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 xml:space="preserve">giving </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or withholding</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waivers,</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sz w:val="24"/>
          <w:szCs w:val="24"/>
        </w:rPr>
        <w:t>consents,</w:t>
      </w:r>
      <w:r w:rsidR="00BC30C4" w:rsidRPr="00B42C82">
        <w:rPr>
          <w:rFonts w:ascii="Times New Roman" w:eastAsia="Arial" w:hAnsi="Times New Roman" w:cs="Times New Roman"/>
          <w:color w:val="363636"/>
          <w:spacing w:val="32"/>
          <w:sz w:val="24"/>
          <w:szCs w:val="24"/>
        </w:rPr>
        <w:t xml:space="preserve"> </w:t>
      </w:r>
      <w:r w:rsidR="00BC30C4" w:rsidRPr="00B42C82">
        <w:rPr>
          <w:rFonts w:ascii="Times New Roman" w:eastAsia="Arial" w:hAnsi="Times New Roman" w:cs="Times New Roman"/>
          <w:color w:val="363636"/>
          <w:sz w:val="24"/>
          <w:szCs w:val="24"/>
        </w:rPr>
        <w:t>extensions,</w:t>
      </w:r>
      <w:r w:rsidR="00BC30C4" w:rsidRPr="00B42C82">
        <w:rPr>
          <w:rFonts w:ascii="Times New Roman" w:eastAsia="Arial" w:hAnsi="Times New Roman" w:cs="Times New Roman"/>
          <w:color w:val="363636"/>
          <w:spacing w:val="49"/>
          <w:sz w:val="24"/>
          <w:szCs w:val="24"/>
        </w:rPr>
        <w:t xml:space="preserve"> </w:t>
      </w:r>
      <w:r w:rsidR="00BC30C4" w:rsidRPr="00B42C82">
        <w:rPr>
          <w:rFonts w:ascii="Times New Roman" w:eastAsia="Arial" w:hAnsi="Times New Roman" w:cs="Times New Roman"/>
          <w:color w:val="363636"/>
          <w:sz w:val="24"/>
          <w:szCs w:val="24"/>
        </w:rPr>
        <w:t xml:space="preserve">adjustments, </w:t>
      </w:r>
      <w:r w:rsidR="00BC30C4" w:rsidRPr="00B42C82">
        <w:rPr>
          <w:rFonts w:ascii="Times New Roman" w:eastAsia="Arial" w:hAnsi="Times New Roman" w:cs="Times New Roman"/>
          <w:color w:val="363636"/>
          <w:spacing w:val="1"/>
          <w:sz w:val="24"/>
          <w:szCs w:val="24"/>
        </w:rPr>
        <w:t xml:space="preserve"> </w:t>
      </w:r>
      <w:r w:rsidR="00BC30C4" w:rsidRPr="00B42C82">
        <w:rPr>
          <w:rFonts w:ascii="Times New Roman" w:eastAsia="Arial" w:hAnsi="Times New Roman" w:cs="Times New Roman"/>
          <w:color w:val="363636"/>
          <w:sz w:val="24"/>
          <w:szCs w:val="24"/>
        </w:rPr>
        <w:t>compositions</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16"/>
          <w:sz w:val="24"/>
          <w:szCs w:val="24"/>
        </w:rPr>
        <w:t xml:space="preserve"> </w:t>
      </w:r>
      <w:r w:rsidR="00BC30C4" w:rsidRPr="00B42C82">
        <w:rPr>
          <w:rFonts w:ascii="Times New Roman" w:eastAsia="Arial" w:hAnsi="Times New Roman" w:cs="Times New Roman"/>
          <w:color w:val="363636"/>
          <w:sz w:val="24"/>
          <w:szCs w:val="24"/>
        </w:rPr>
        <w:t>compromises</w:t>
      </w:r>
      <w:r w:rsidR="00BC30C4" w:rsidRPr="00B42C82">
        <w:rPr>
          <w:rFonts w:ascii="Times New Roman" w:eastAsia="Arial" w:hAnsi="Times New Roman" w:cs="Times New Roman"/>
          <w:color w:val="363636"/>
          <w:spacing w:val="51"/>
          <w:sz w:val="24"/>
          <w:szCs w:val="24"/>
        </w:rPr>
        <w:t xml:space="preserve"> </w:t>
      </w:r>
      <w:r w:rsidR="00BC30C4" w:rsidRPr="00B42C82">
        <w:rPr>
          <w:rFonts w:ascii="Times New Roman" w:eastAsia="Arial" w:hAnsi="Times New Roman" w:cs="Times New Roman"/>
          <w:color w:val="363636"/>
          <w:sz w:val="24"/>
          <w:szCs w:val="24"/>
        </w:rPr>
        <w:t>under</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w w:val="102"/>
          <w:sz w:val="24"/>
          <w:szCs w:val="24"/>
        </w:rPr>
        <w:t xml:space="preserve">the </w:t>
      </w:r>
      <w:ins w:id="223" w:author="Jay" w:date="2017-03-20T16:22:00Z">
        <w:r w:rsidR="006C09A7">
          <w:rPr>
            <w:rFonts w:ascii="Times New Roman" w:eastAsia="Arial" w:hAnsi="Times New Roman" w:cs="Times New Roman"/>
            <w:color w:val="363636"/>
            <w:sz w:val="24"/>
            <w:szCs w:val="24"/>
          </w:rPr>
          <w:t>PSA</w:t>
        </w:r>
      </w:ins>
      <w:del w:id="224" w:author="Jay" w:date="2017-03-20T16:22:00Z">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33"/>
            <w:sz w:val="24"/>
            <w:szCs w:val="24"/>
          </w:rPr>
          <w:delText xml:space="preserve"> </w:delText>
        </w:r>
        <w:r w:rsidR="00BC30C4" w:rsidRPr="00B42C82" w:rsidDel="006C09A7">
          <w:rPr>
            <w:rFonts w:ascii="Times New Roman" w:eastAsia="Arial" w:hAnsi="Times New Roman" w:cs="Times New Roman"/>
            <w:color w:val="363636"/>
            <w:sz w:val="24"/>
            <w:szCs w:val="24"/>
          </w:rPr>
          <w:delText>Documents</w:delText>
        </w:r>
      </w:del>
      <w:r w:rsidR="00BC30C4" w:rsidRPr="00B42C82">
        <w:rPr>
          <w:rFonts w:ascii="Times New Roman" w:eastAsia="Arial" w:hAnsi="Times New Roman" w:cs="Times New Roman"/>
          <w:color w:val="363636"/>
          <w:sz w:val="24"/>
          <w:szCs w:val="24"/>
        </w:rPr>
        <w:t>;</w:t>
      </w:r>
      <w:r w:rsidR="00BC30C4" w:rsidRPr="00B42C82">
        <w:rPr>
          <w:rFonts w:ascii="Times New Roman" w:eastAsia="Arial" w:hAnsi="Times New Roman" w:cs="Times New Roman"/>
          <w:color w:val="363636"/>
          <w:spacing w:val="44"/>
          <w:sz w:val="24"/>
          <w:szCs w:val="24"/>
        </w:rPr>
        <w:t xml:space="preserve"> </w:t>
      </w:r>
      <w:r w:rsidR="00BC30C4" w:rsidRPr="00B42C82">
        <w:rPr>
          <w:rFonts w:ascii="Times New Roman" w:eastAsia="Arial" w:hAnsi="Times New Roman" w:cs="Times New Roman"/>
          <w:color w:val="363636"/>
          <w:sz w:val="24"/>
          <w:szCs w:val="24"/>
        </w:rPr>
        <w:t>(ii)</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amending</w:t>
      </w:r>
      <w:r w:rsidR="00BC30C4" w:rsidRPr="00B42C82">
        <w:rPr>
          <w:rFonts w:ascii="Times New Roman" w:eastAsia="Arial" w:hAnsi="Times New Roman" w:cs="Times New Roman"/>
          <w:color w:val="363636"/>
          <w:spacing w:val="50"/>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refusing</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rPr>
        <w:t>amend</w:t>
      </w:r>
      <w:r w:rsidR="00BC30C4" w:rsidRPr="00B42C82">
        <w:rPr>
          <w:rFonts w:ascii="Times New Roman" w:eastAsia="Arial" w:hAnsi="Times New Roman" w:cs="Times New Roman"/>
          <w:color w:val="363636"/>
          <w:spacing w:val="45"/>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8"/>
          <w:sz w:val="24"/>
          <w:szCs w:val="24"/>
        </w:rPr>
        <w:t xml:space="preserve"> </w:t>
      </w:r>
      <w:ins w:id="225" w:author="Jay" w:date="2017-03-20T16:23:00Z">
        <w:r w:rsidR="006C09A7">
          <w:rPr>
            <w:rFonts w:ascii="Times New Roman" w:eastAsia="Arial" w:hAnsi="Times New Roman" w:cs="Times New Roman"/>
            <w:color w:val="363636"/>
            <w:spacing w:val="41"/>
            <w:sz w:val="24"/>
            <w:szCs w:val="24"/>
          </w:rPr>
          <w:t xml:space="preserve">PSA </w:t>
        </w:r>
      </w:ins>
      <w:del w:id="226" w:author="Jay" w:date="2017-03-20T16:23:00Z">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37"/>
            <w:sz w:val="24"/>
            <w:szCs w:val="24"/>
          </w:rPr>
          <w:delText xml:space="preserve"> </w:delText>
        </w:r>
        <w:r w:rsidR="00BC30C4" w:rsidRPr="00B42C82" w:rsidDel="006C09A7">
          <w:rPr>
            <w:rFonts w:ascii="Times New Roman" w:eastAsia="Arial" w:hAnsi="Times New Roman" w:cs="Times New Roman"/>
            <w:color w:val="363636"/>
            <w:sz w:val="24"/>
            <w:szCs w:val="24"/>
          </w:rPr>
          <w:delText>Documents</w:delText>
        </w:r>
        <w:r w:rsidR="00BC30C4" w:rsidRPr="00B42C82" w:rsidDel="006C09A7">
          <w:rPr>
            <w:rFonts w:ascii="Times New Roman" w:eastAsia="Arial" w:hAnsi="Times New Roman" w:cs="Times New Roman"/>
            <w:color w:val="363636"/>
            <w:spacing w:val="41"/>
            <w:sz w:val="24"/>
            <w:szCs w:val="24"/>
          </w:rPr>
          <w:delText xml:space="preserve"> </w:delText>
        </w:r>
      </w:del>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other</w:t>
      </w:r>
      <w:r w:rsidR="00BC30C4" w:rsidRPr="00B42C82">
        <w:rPr>
          <w:rFonts w:ascii="Times New Roman" w:eastAsia="Arial" w:hAnsi="Times New Roman" w:cs="Times New Roman"/>
          <w:color w:val="363636"/>
          <w:spacing w:val="32"/>
          <w:sz w:val="24"/>
          <w:szCs w:val="24"/>
        </w:rPr>
        <w:t xml:space="preserve"> </w:t>
      </w:r>
      <w:r w:rsidR="00BC30C4" w:rsidRPr="00B42C82">
        <w:rPr>
          <w:rFonts w:ascii="Times New Roman" w:eastAsia="Arial" w:hAnsi="Times New Roman" w:cs="Times New Roman"/>
          <w:color w:val="363636"/>
          <w:w w:val="101"/>
          <w:sz w:val="24"/>
          <w:szCs w:val="24"/>
        </w:rPr>
        <w:t xml:space="preserve">agreements </w:t>
      </w:r>
      <w:r w:rsidR="00BC30C4" w:rsidRPr="00B42C82">
        <w:rPr>
          <w:rFonts w:ascii="Times New Roman" w:eastAsia="Arial" w:hAnsi="Times New Roman" w:cs="Times New Roman"/>
          <w:color w:val="363636"/>
          <w:sz w:val="24"/>
          <w:szCs w:val="24"/>
        </w:rPr>
        <w:t xml:space="preserve">relating </w:t>
      </w:r>
      <w:r w:rsidR="00BC30C4" w:rsidRPr="00B42C82">
        <w:rPr>
          <w:rFonts w:ascii="Times New Roman" w:eastAsia="Arial" w:hAnsi="Times New Roman" w:cs="Times New Roman"/>
          <w:color w:val="363636"/>
          <w:spacing w:val="14"/>
          <w:sz w:val="24"/>
          <w:szCs w:val="24"/>
        </w:rPr>
        <w:t xml:space="preserve"> </w:t>
      </w:r>
      <w:r w:rsidR="00BC30C4" w:rsidRPr="00B42C82">
        <w:rPr>
          <w:rFonts w:ascii="Times New Roman" w:eastAsia="Arial" w:hAnsi="Times New Roman" w:cs="Times New Roman"/>
          <w:color w:val="363636"/>
          <w:sz w:val="24"/>
          <w:szCs w:val="24"/>
        </w:rPr>
        <w:t xml:space="preserve">thereto; </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 xml:space="preserve">(iii) </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sz w:val="24"/>
          <w:szCs w:val="24"/>
        </w:rPr>
        <w:t xml:space="preserve">declaring </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sz w:val="24"/>
          <w:szCs w:val="24"/>
        </w:rPr>
        <w:t xml:space="preserve">a </w:t>
      </w:r>
      <w:r w:rsidR="00BC30C4" w:rsidRPr="00B42C82">
        <w:rPr>
          <w:rFonts w:ascii="Times New Roman" w:eastAsia="Arial" w:hAnsi="Times New Roman" w:cs="Times New Roman"/>
          <w:color w:val="363636"/>
          <w:spacing w:val="9"/>
          <w:sz w:val="24"/>
          <w:szCs w:val="24"/>
        </w:rPr>
        <w:t xml:space="preserve"> </w:t>
      </w:r>
      <w:r w:rsidR="00BC30C4" w:rsidRPr="00B42C82">
        <w:rPr>
          <w:rFonts w:ascii="Times New Roman" w:eastAsia="Arial" w:hAnsi="Times New Roman" w:cs="Times New Roman"/>
          <w:color w:val="363636"/>
          <w:sz w:val="24"/>
          <w:szCs w:val="24"/>
        </w:rPr>
        <w:t xml:space="preserve">Default </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sz w:val="24"/>
          <w:szCs w:val="24"/>
        </w:rPr>
        <w:t xml:space="preserve">(as </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 xml:space="preserve">defined </w:t>
      </w:r>
      <w:r w:rsidR="00BC30C4" w:rsidRPr="00B42C82">
        <w:rPr>
          <w:rFonts w:ascii="Times New Roman" w:eastAsia="Arial" w:hAnsi="Times New Roman" w:cs="Times New Roman"/>
          <w:color w:val="363636"/>
          <w:spacing w:val="29"/>
          <w:sz w:val="24"/>
          <w:szCs w:val="24"/>
        </w:rPr>
        <w:t xml:space="preserve"> </w:t>
      </w:r>
      <w:r w:rsidR="00BC30C4" w:rsidRPr="00B42C82">
        <w:rPr>
          <w:rFonts w:ascii="Times New Roman" w:eastAsia="Arial" w:hAnsi="Times New Roman" w:cs="Times New Roman"/>
          <w:color w:val="363636"/>
          <w:sz w:val="24"/>
          <w:szCs w:val="24"/>
        </w:rPr>
        <w:t xml:space="preserve">in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 xml:space="preserve">the </w:t>
      </w:r>
      <w:r w:rsidR="00BC30C4" w:rsidRPr="00B42C82">
        <w:rPr>
          <w:rFonts w:ascii="Times New Roman" w:eastAsia="Arial" w:hAnsi="Times New Roman" w:cs="Times New Roman"/>
          <w:color w:val="363636"/>
          <w:spacing w:val="21"/>
          <w:sz w:val="24"/>
          <w:szCs w:val="24"/>
        </w:rPr>
        <w:t xml:space="preserve"> </w:t>
      </w:r>
      <w:ins w:id="227" w:author="Jay" w:date="2017-03-20T16:23:00Z">
        <w:r w:rsidR="006C09A7">
          <w:rPr>
            <w:rFonts w:ascii="Times New Roman" w:eastAsia="Arial" w:hAnsi="Times New Roman" w:cs="Times New Roman"/>
            <w:color w:val="363636"/>
            <w:sz w:val="24"/>
            <w:szCs w:val="24"/>
          </w:rPr>
          <w:t>PSA</w:t>
        </w:r>
      </w:ins>
      <w:del w:id="228" w:author="Jay" w:date="2017-03-20T16:23:00Z">
        <w:r w:rsidR="00BC30C4" w:rsidRPr="00B42C82" w:rsidDel="006C09A7">
          <w:rPr>
            <w:rFonts w:ascii="Times New Roman" w:eastAsia="Arial" w:hAnsi="Times New Roman" w:cs="Times New Roman"/>
            <w:color w:val="363636"/>
            <w:sz w:val="24"/>
            <w:szCs w:val="24"/>
          </w:rPr>
          <w:delText xml:space="preserve">Loan </w:delText>
        </w:r>
        <w:r w:rsidR="00BC30C4" w:rsidRPr="00B42C82" w:rsidDel="006C09A7">
          <w:rPr>
            <w:rFonts w:ascii="Times New Roman" w:eastAsia="Arial" w:hAnsi="Times New Roman" w:cs="Times New Roman"/>
            <w:color w:val="363636"/>
            <w:spacing w:val="26"/>
            <w:sz w:val="24"/>
            <w:szCs w:val="24"/>
          </w:rPr>
          <w:delText xml:space="preserve"> </w:delText>
        </w:r>
        <w:r w:rsidR="00BC30C4" w:rsidRPr="00B42C82" w:rsidDel="006C09A7">
          <w:rPr>
            <w:rFonts w:ascii="Times New Roman" w:eastAsia="Arial" w:hAnsi="Times New Roman" w:cs="Times New Roman"/>
            <w:color w:val="363636"/>
            <w:sz w:val="24"/>
            <w:szCs w:val="24"/>
          </w:rPr>
          <w:delText>Agreement</w:delText>
        </w:r>
      </w:del>
      <w:r w:rsidR="00BC30C4" w:rsidRPr="00B42C82">
        <w:rPr>
          <w:rFonts w:ascii="Times New Roman" w:eastAsia="Arial" w:hAnsi="Times New Roman" w:cs="Times New Roman"/>
          <w:color w:val="363636"/>
          <w:spacing w:val="4"/>
          <w:sz w:val="24"/>
          <w:szCs w:val="24"/>
        </w:rPr>
        <w:t>)</w:t>
      </w:r>
      <w:r w:rsidR="00BC30C4" w:rsidRPr="00B42C82">
        <w:rPr>
          <w:rFonts w:ascii="Times New Roman" w:eastAsia="Arial" w:hAnsi="Times New Roman" w:cs="Times New Roman"/>
          <w:color w:val="625B60"/>
          <w:sz w:val="24"/>
          <w:szCs w:val="24"/>
        </w:rPr>
        <w:t xml:space="preserve">, </w:t>
      </w:r>
      <w:r w:rsidR="00BC30C4" w:rsidRPr="00B42C82">
        <w:rPr>
          <w:rFonts w:ascii="Times New Roman" w:eastAsia="Arial" w:hAnsi="Times New Roman" w:cs="Times New Roman"/>
          <w:color w:val="625B60"/>
          <w:spacing w:val="36"/>
          <w:sz w:val="24"/>
          <w:szCs w:val="24"/>
        </w:rPr>
        <w:t xml:space="preserve"> </w:t>
      </w:r>
      <w:r w:rsidR="00BC30C4" w:rsidRPr="00B42C82">
        <w:rPr>
          <w:rFonts w:ascii="Times New Roman" w:eastAsia="Arial" w:hAnsi="Times New Roman" w:cs="Times New Roman"/>
          <w:color w:val="363636"/>
          <w:sz w:val="24"/>
          <w:szCs w:val="24"/>
        </w:rPr>
        <w:t xml:space="preserve">exercising </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or refraining</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from</w:t>
      </w:r>
      <w:r w:rsidR="00BC30C4" w:rsidRPr="00B42C82">
        <w:rPr>
          <w:rFonts w:ascii="Times New Roman" w:eastAsia="Arial" w:hAnsi="Times New Roman" w:cs="Times New Roman"/>
          <w:color w:val="363636"/>
          <w:spacing w:val="32"/>
          <w:sz w:val="24"/>
          <w:szCs w:val="24"/>
        </w:rPr>
        <w:t xml:space="preserve"> </w:t>
      </w:r>
      <w:r w:rsidR="00BC30C4" w:rsidRPr="00B42C82">
        <w:rPr>
          <w:rFonts w:ascii="Times New Roman" w:eastAsia="Arial" w:hAnsi="Times New Roman" w:cs="Times New Roman"/>
          <w:color w:val="363636"/>
          <w:sz w:val="24"/>
          <w:szCs w:val="24"/>
        </w:rPr>
        <w:t>exercising</w:t>
      </w:r>
      <w:r w:rsidR="00BC30C4" w:rsidRPr="00B42C82">
        <w:rPr>
          <w:rFonts w:ascii="Times New Roman" w:eastAsia="Arial" w:hAnsi="Times New Roman" w:cs="Times New Roman"/>
          <w:color w:val="363636"/>
          <w:spacing w:val="50"/>
          <w:sz w:val="24"/>
          <w:szCs w:val="24"/>
        </w:rPr>
        <w:t xml:space="preserve"> </w:t>
      </w:r>
      <w:r w:rsidR="00BC30C4" w:rsidRPr="00B42C82">
        <w:rPr>
          <w:rFonts w:ascii="Times New Roman" w:eastAsia="Arial" w:hAnsi="Times New Roman" w:cs="Times New Roman"/>
          <w:color w:val="363636"/>
          <w:sz w:val="24"/>
          <w:szCs w:val="24"/>
        </w:rPr>
        <w:t>remedies,</w:t>
      </w:r>
      <w:r w:rsidR="00BC30C4" w:rsidRPr="00B42C82">
        <w:rPr>
          <w:rFonts w:ascii="Times New Roman" w:eastAsia="Arial" w:hAnsi="Times New Roman" w:cs="Times New Roman"/>
          <w:color w:val="363636"/>
          <w:spacing w:val="50"/>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30"/>
          <w:sz w:val="24"/>
          <w:szCs w:val="24"/>
        </w:rPr>
        <w:t xml:space="preserve"> </w:t>
      </w:r>
      <w:r w:rsidR="00BC30C4" w:rsidRPr="00B42C82">
        <w:rPr>
          <w:rFonts w:ascii="Times New Roman" w:eastAsia="Arial" w:hAnsi="Times New Roman" w:cs="Times New Roman"/>
          <w:color w:val="363636"/>
          <w:sz w:val="24"/>
          <w:szCs w:val="24"/>
        </w:rPr>
        <w:t>taking</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refraining</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from</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taking</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action</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with</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respect</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23"/>
          <w:sz w:val="24"/>
          <w:szCs w:val="24"/>
        </w:rPr>
        <w:t xml:space="preserve"> </w:t>
      </w:r>
      <w:r w:rsidR="00BC30C4" w:rsidRPr="00B42C82">
        <w:rPr>
          <w:rFonts w:ascii="Times New Roman" w:eastAsia="Arial" w:hAnsi="Times New Roman" w:cs="Times New Roman"/>
          <w:color w:val="363636"/>
          <w:w w:val="102"/>
          <w:sz w:val="24"/>
          <w:szCs w:val="24"/>
        </w:rPr>
        <w:t xml:space="preserve">the </w:t>
      </w:r>
      <w:ins w:id="229" w:author="Jay" w:date="2017-03-20T16:23:00Z">
        <w:r w:rsidR="006C09A7">
          <w:rPr>
            <w:rFonts w:ascii="Times New Roman" w:eastAsia="Arial" w:hAnsi="Times New Roman" w:cs="Times New Roman"/>
            <w:color w:val="363636"/>
            <w:sz w:val="24"/>
            <w:szCs w:val="24"/>
          </w:rPr>
          <w:t>PSA</w:t>
        </w:r>
      </w:ins>
      <w:del w:id="230" w:author="Jay" w:date="2017-03-20T16:23:00Z">
        <w:r w:rsidR="00BC30C4" w:rsidRPr="00B42C82" w:rsidDel="006C09A7">
          <w:rPr>
            <w:rFonts w:ascii="Times New Roman" w:eastAsia="Arial" w:hAnsi="Times New Roman" w:cs="Times New Roman"/>
            <w:color w:val="363636"/>
            <w:sz w:val="24"/>
            <w:szCs w:val="24"/>
          </w:rPr>
          <w:delText>Loan</w:delText>
        </w:r>
        <w:r w:rsidR="00BC30C4" w:rsidRPr="00B42C82" w:rsidDel="006C09A7">
          <w:rPr>
            <w:rFonts w:ascii="Times New Roman" w:eastAsia="Arial" w:hAnsi="Times New Roman" w:cs="Times New Roman"/>
            <w:color w:val="363636"/>
            <w:spacing w:val="23"/>
            <w:sz w:val="24"/>
            <w:szCs w:val="24"/>
          </w:rPr>
          <w:delText xml:space="preserve"> </w:delText>
        </w:r>
        <w:r w:rsidR="00BC30C4" w:rsidRPr="00B42C82" w:rsidDel="006C09A7">
          <w:rPr>
            <w:rFonts w:ascii="Times New Roman" w:eastAsia="Arial" w:hAnsi="Times New Roman" w:cs="Times New Roman"/>
            <w:color w:val="363636"/>
            <w:sz w:val="24"/>
            <w:szCs w:val="24"/>
          </w:rPr>
          <w:delText>Documents</w:delText>
        </w:r>
      </w:del>
      <w:r w:rsidR="00BC30C4" w:rsidRPr="00B42C82">
        <w:rPr>
          <w:rFonts w:ascii="Times New Roman" w:eastAsia="Arial" w:hAnsi="Times New Roman" w:cs="Times New Roman"/>
          <w:color w:val="363636"/>
          <w:spacing w:val="38"/>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18"/>
          <w:sz w:val="24"/>
          <w:szCs w:val="24"/>
        </w:rPr>
        <w:t xml:space="preserve"> </w:t>
      </w:r>
      <w:r w:rsidR="00BC30C4" w:rsidRPr="00B42C82">
        <w:rPr>
          <w:rFonts w:ascii="Times New Roman" w:eastAsia="Arial" w:hAnsi="Times New Roman" w:cs="Times New Roman"/>
          <w:color w:val="363636"/>
          <w:sz w:val="24"/>
          <w:szCs w:val="24"/>
        </w:rPr>
        <w:t>other</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 xml:space="preserve">agreements. </w:t>
      </w:r>
      <w:r w:rsidR="00BC30C4" w:rsidRPr="00B42C82">
        <w:rPr>
          <w:rFonts w:ascii="Times New Roman" w:eastAsia="Arial" w:hAnsi="Times New Roman" w:cs="Times New Roman"/>
          <w:color w:val="363636"/>
          <w:spacing w:val="46"/>
          <w:sz w:val="24"/>
          <w:szCs w:val="24"/>
        </w:rPr>
        <w:t xml:space="preserve"> </w:t>
      </w:r>
      <w:r w:rsidR="00BC30C4" w:rsidRPr="00B42C82">
        <w:rPr>
          <w:rFonts w:ascii="Times New Roman" w:eastAsia="Arial" w:hAnsi="Times New Roman" w:cs="Times New Roman"/>
          <w:color w:val="363636"/>
          <w:sz w:val="24"/>
          <w:szCs w:val="24"/>
        </w:rPr>
        <w:t>All</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preceding</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actions</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inactions</w:t>
      </w:r>
      <w:r w:rsidR="00BC30C4" w:rsidRPr="00B42C82">
        <w:rPr>
          <w:rFonts w:ascii="Times New Roman" w:eastAsia="Arial" w:hAnsi="Times New Roman" w:cs="Times New Roman"/>
          <w:color w:val="363636"/>
          <w:spacing w:val="29"/>
          <w:sz w:val="24"/>
          <w:szCs w:val="24"/>
        </w:rPr>
        <w:t xml:space="preserve"> </w:t>
      </w:r>
      <w:r w:rsidR="00BC30C4" w:rsidRPr="00B42C82">
        <w:rPr>
          <w:rFonts w:ascii="Times New Roman" w:eastAsia="Arial" w:hAnsi="Times New Roman" w:cs="Times New Roman"/>
          <w:color w:val="363636"/>
          <w:sz w:val="24"/>
          <w:szCs w:val="24"/>
        </w:rPr>
        <w:t>may</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be</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taken</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w w:val="101"/>
          <w:sz w:val="24"/>
          <w:szCs w:val="24"/>
        </w:rPr>
        <w:t xml:space="preserve">in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33"/>
          <w:sz w:val="24"/>
          <w:szCs w:val="24"/>
        </w:rPr>
        <w:t xml:space="preserve"> </w:t>
      </w:r>
      <w:ins w:id="231" w:author="Jay" w:date="2017-03-20T16:23:00Z">
        <w:r w:rsidR="006C09A7">
          <w:rPr>
            <w:rFonts w:ascii="Times New Roman" w:eastAsia="Arial" w:hAnsi="Times New Roman" w:cs="Times New Roman"/>
            <w:color w:val="363636"/>
            <w:sz w:val="24"/>
            <w:szCs w:val="24"/>
          </w:rPr>
          <w:t>Transfac</w:t>
        </w:r>
      </w:ins>
      <w:del w:id="232" w:author="Jay" w:date="2017-03-20T16:23:00Z">
        <w:r w:rsidR="00BC30C4" w:rsidRPr="00B42C82" w:rsidDel="006C09A7">
          <w:rPr>
            <w:rFonts w:ascii="Times New Roman" w:eastAsia="Arial" w:hAnsi="Times New Roman" w:cs="Times New Roman"/>
            <w:color w:val="363636"/>
            <w:sz w:val="24"/>
            <w:szCs w:val="24"/>
          </w:rPr>
          <w:delText>Originator</w:delText>
        </w:r>
      </w:del>
      <w:r w:rsidR="00BC30C4" w:rsidRPr="00B42C82">
        <w:rPr>
          <w:rFonts w:ascii="Times New Roman" w:eastAsia="Arial" w:hAnsi="Times New Roman" w:cs="Times New Roman"/>
          <w:color w:val="363636"/>
          <w:sz w:val="24"/>
          <w:szCs w:val="24"/>
        </w:rPr>
        <w:t>'s</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sole</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sz w:val="24"/>
          <w:szCs w:val="24"/>
        </w:rPr>
        <w:t xml:space="preserve">discretion.  </w:t>
      </w:r>
      <w:r w:rsidR="00BC30C4" w:rsidRPr="00B42C82">
        <w:rPr>
          <w:rFonts w:ascii="Times New Roman" w:eastAsia="Arial" w:hAnsi="Times New Roman" w:cs="Times New Roman"/>
          <w:color w:val="363636"/>
          <w:spacing w:val="14"/>
          <w:sz w:val="24"/>
          <w:szCs w:val="24"/>
        </w:rPr>
        <w:t xml:space="preserve"> </w:t>
      </w:r>
      <w:ins w:id="233" w:author="Jay" w:date="2017-03-20T16:23:00Z">
        <w:r w:rsidR="006C09A7">
          <w:rPr>
            <w:rFonts w:ascii="Times New Roman" w:eastAsia="Arial" w:hAnsi="Times New Roman" w:cs="Times New Roman"/>
            <w:color w:val="363636"/>
            <w:spacing w:val="40"/>
            <w:sz w:val="24"/>
            <w:szCs w:val="24"/>
          </w:rPr>
          <w:t xml:space="preserve">Transfac </w:t>
        </w:r>
      </w:ins>
      <w:del w:id="234" w:author="Jay" w:date="2017-03-20T16:23:00Z">
        <w:r w:rsidR="00BC30C4" w:rsidRPr="00B42C82" w:rsidDel="006C09A7">
          <w:rPr>
            <w:rFonts w:ascii="Times New Roman" w:eastAsia="Arial" w:hAnsi="Times New Roman" w:cs="Times New Roman"/>
            <w:color w:val="363636"/>
            <w:sz w:val="24"/>
            <w:szCs w:val="24"/>
          </w:rPr>
          <w:delText>The</w:delText>
        </w:r>
        <w:r w:rsidR="00BC30C4" w:rsidRPr="00B42C82" w:rsidDel="006C09A7">
          <w:rPr>
            <w:rFonts w:ascii="Times New Roman" w:eastAsia="Arial" w:hAnsi="Times New Roman" w:cs="Times New Roman"/>
            <w:color w:val="363636"/>
            <w:spacing w:val="43"/>
            <w:sz w:val="24"/>
            <w:szCs w:val="24"/>
          </w:rPr>
          <w:delText xml:space="preserve"> </w:delText>
        </w:r>
        <w:r w:rsidR="00BC30C4" w:rsidRPr="00B42C82" w:rsidDel="006C09A7">
          <w:rPr>
            <w:rFonts w:ascii="Times New Roman" w:eastAsia="Arial" w:hAnsi="Times New Roman" w:cs="Times New Roman"/>
            <w:color w:val="363636"/>
            <w:sz w:val="24"/>
            <w:szCs w:val="24"/>
          </w:rPr>
          <w:delText>Originating</w:delText>
        </w:r>
        <w:r w:rsidR="00BC30C4" w:rsidRPr="00B42C82" w:rsidDel="006C09A7">
          <w:rPr>
            <w:rFonts w:ascii="Times New Roman" w:eastAsia="Arial" w:hAnsi="Times New Roman" w:cs="Times New Roman"/>
            <w:color w:val="363636"/>
            <w:spacing w:val="55"/>
            <w:sz w:val="24"/>
            <w:szCs w:val="24"/>
          </w:rPr>
          <w:delText xml:space="preserve"> </w:delText>
        </w:r>
        <w:r w:rsidR="00BC30C4" w:rsidRPr="00B42C82" w:rsidDel="006C09A7">
          <w:rPr>
            <w:rFonts w:ascii="Times New Roman" w:eastAsia="Arial" w:hAnsi="Times New Roman" w:cs="Times New Roman"/>
            <w:color w:val="363636"/>
            <w:sz w:val="24"/>
            <w:szCs w:val="24"/>
          </w:rPr>
          <w:delText>Entity</w:delText>
        </w:r>
        <w:r w:rsidR="00BC30C4" w:rsidRPr="00B42C82" w:rsidDel="006C09A7">
          <w:rPr>
            <w:rFonts w:ascii="Times New Roman" w:eastAsia="Arial" w:hAnsi="Times New Roman" w:cs="Times New Roman"/>
            <w:color w:val="363636"/>
            <w:spacing w:val="40"/>
            <w:sz w:val="24"/>
            <w:szCs w:val="24"/>
          </w:rPr>
          <w:delText xml:space="preserve"> </w:delText>
        </w:r>
      </w:del>
      <w:r w:rsidR="00BC30C4" w:rsidRPr="00B42C82">
        <w:rPr>
          <w:rFonts w:ascii="Times New Roman" w:eastAsia="Arial" w:hAnsi="Times New Roman" w:cs="Times New Roman"/>
          <w:color w:val="363636"/>
          <w:sz w:val="24"/>
          <w:szCs w:val="24"/>
        </w:rPr>
        <w:t>will</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not,</w:t>
      </w:r>
      <w:r w:rsidR="00BC30C4" w:rsidRPr="00B42C82">
        <w:rPr>
          <w:rFonts w:ascii="Times New Roman" w:eastAsia="Arial" w:hAnsi="Times New Roman" w:cs="Times New Roman"/>
          <w:color w:val="363636"/>
          <w:spacing w:val="38"/>
          <w:sz w:val="24"/>
          <w:szCs w:val="24"/>
        </w:rPr>
        <w:t xml:space="preserve"> </w:t>
      </w:r>
      <w:r w:rsidR="00BC30C4" w:rsidRPr="00B42C82">
        <w:rPr>
          <w:rFonts w:ascii="Times New Roman" w:eastAsia="Arial" w:hAnsi="Times New Roman" w:cs="Times New Roman"/>
          <w:color w:val="363636"/>
          <w:sz w:val="24"/>
          <w:szCs w:val="24"/>
        </w:rPr>
        <w:t>however,</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without</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30"/>
          <w:sz w:val="24"/>
          <w:szCs w:val="24"/>
        </w:rPr>
        <w:t xml:space="preserve"> </w:t>
      </w:r>
      <w:r w:rsidR="00BC30C4" w:rsidRPr="00B42C82">
        <w:rPr>
          <w:rFonts w:ascii="Times New Roman" w:eastAsia="Arial" w:hAnsi="Times New Roman" w:cs="Times New Roman"/>
          <w:color w:val="363636"/>
          <w:sz w:val="24"/>
          <w:szCs w:val="24"/>
        </w:rPr>
        <w:t>consent</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w w:val="102"/>
          <w:sz w:val="24"/>
          <w:szCs w:val="24"/>
        </w:rPr>
        <w:t xml:space="preserve">of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Participating</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Entity,</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(i)</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agree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to</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any</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amendment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or</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modification</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of</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any</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of</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ins w:id="235" w:author="Jay" w:date="2017-03-20T16:24:00Z">
        <w:r w:rsidR="006C09A7">
          <w:rPr>
            <w:rFonts w:ascii="Times New Roman" w:eastAsia="Arial" w:hAnsi="Times New Roman" w:cs="Times New Roman"/>
            <w:color w:val="363636"/>
            <w:sz w:val="24"/>
            <w:szCs w:val="24"/>
          </w:rPr>
          <w:t xml:space="preserve">PSA </w:t>
        </w:r>
      </w:ins>
      <w:del w:id="236" w:author="Jay" w:date="2017-03-20T16:24:00Z">
        <w:r w:rsidR="00BC30C4" w:rsidRPr="00B42C82" w:rsidDel="006C09A7">
          <w:rPr>
            <w:rFonts w:ascii="Times New Roman" w:eastAsia="Arial" w:hAnsi="Times New Roman" w:cs="Times New Roman"/>
            <w:color w:val="363636"/>
            <w:sz w:val="24"/>
            <w:szCs w:val="24"/>
          </w:rPr>
          <w:delText>Loan</w:delText>
        </w:r>
        <w:r w:rsidR="00BC30C4" w:rsidRPr="00BC30C4" w:rsidDel="006C09A7">
          <w:rPr>
            <w:rFonts w:ascii="Times New Roman" w:eastAsia="Arial" w:hAnsi="Times New Roman" w:cs="Times New Roman"/>
            <w:color w:val="363636"/>
            <w:sz w:val="24"/>
            <w:szCs w:val="24"/>
          </w:rPr>
          <w:delText xml:space="preserve"> Documents </w:delText>
        </w:r>
      </w:del>
      <w:r w:rsidR="00BC30C4" w:rsidRPr="00B42C82">
        <w:rPr>
          <w:rFonts w:ascii="Times New Roman" w:eastAsia="Arial" w:hAnsi="Times New Roman" w:cs="Times New Roman"/>
          <w:color w:val="363636"/>
          <w:sz w:val="24"/>
          <w:szCs w:val="24"/>
        </w:rPr>
        <w:t>that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would</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change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demand</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nature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of</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ins w:id="237" w:author="Jay" w:date="2017-03-20T16:24:00Z">
        <w:r w:rsidR="006C09A7">
          <w:rPr>
            <w:rFonts w:ascii="Times New Roman" w:eastAsia="Arial" w:hAnsi="Times New Roman" w:cs="Times New Roman"/>
            <w:color w:val="363636"/>
            <w:sz w:val="24"/>
            <w:szCs w:val="24"/>
          </w:rPr>
          <w:t xml:space="preserve">PSA </w:t>
        </w:r>
      </w:ins>
      <w:del w:id="238" w:author="Jay" w:date="2017-03-20T16:24:00Z">
        <w:r w:rsidR="00BC30C4" w:rsidRPr="00B42C82" w:rsidDel="006C09A7">
          <w:rPr>
            <w:rFonts w:ascii="Times New Roman" w:eastAsia="Arial" w:hAnsi="Times New Roman" w:cs="Times New Roman"/>
            <w:color w:val="363636"/>
            <w:sz w:val="24"/>
            <w:szCs w:val="24"/>
          </w:rPr>
          <w:delText>Loan</w:delText>
        </w:r>
        <w:r w:rsidR="00BC30C4" w:rsidRPr="00BC30C4" w:rsidDel="006C09A7">
          <w:rPr>
            <w:rFonts w:ascii="Times New Roman" w:eastAsia="Arial" w:hAnsi="Times New Roman" w:cs="Times New Roman"/>
            <w:color w:val="363636"/>
            <w:sz w:val="24"/>
            <w:szCs w:val="24"/>
          </w:rPr>
          <w:delText xml:space="preserve"> </w:delText>
        </w:r>
      </w:del>
      <w:r w:rsidR="00BC30C4" w:rsidRPr="00B42C82">
        <w:rPr>
          <w:rFonts w:ascii="Times New Roman" w:eastAsia="Arial" w:hAnsi="Times New Roman" w:cs="Times New Roman"/>
          <w:color w:val="363636"/>
          <w:sz w:val="24"/>
          <w:szCs w:val="24"/>
        </w:rPr>
        <w:t>or</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reduce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interest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on</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or</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fees</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payable</w:t>
      </w:r>
      <w:r w:rsidR="00BC30C4" w:rsidRPr="00BC30C4">
        <w:rPr>
          <w:rFonts w:ascii="Times New Roman" w:eastAsia="Arial" w:hAnsi="Times New Roman" w:cs="Times New Roman"/>
          <w:color w:val="363636"/>
          <w:sz w:val="24"/>
          <w:szCs w:val="24"/>
        </w:rPr>
        <w:t xml:space="preserve"> with </w:t>
      </w:r>
      <w:r w:rsidR="00BC30C4" w:rsidRPr="00B42C82">
        <w:rPr>
          <w:rFonts w:ascii="Times New Roman" w:eastAsia="Arial" w:hAnsi="Times New Roman" w:cs="Times New Roman"/>
          <w:color w:val="363636"/>
          <w:sz w:val="24"/>
          <w:szCs w:val="24"/>
        </w:rPr>
        <w:t>respect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to</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ins w:id="239" w:author="Jay" w:date="2017-03-20T16:24:00Z">
        <w:r w:rsidR="006C09A7">
          <w:rPr>
            <w:rFonts w:ascii="Times New Roman" w:eastAsia="Arial" w:hAnsi="Times New Roman" w:cs="Times New Roman"/>
            <w:color w:val="363636"/>
            <w:sz w:val="24"/>
            <w:szCs w:val="24"/>
          </w:rPr>
          <w:t>PSA</w:t>
        </w:r>
      </w:ins>
      <w:del w:id="240" w:author="Jay" w:date="2017-03-20T16:24:00Z">
        <w:r w:rsidR="00BC30C4" w:rsidRPr="00B42C82" w:rsidDel="006C09A7">
          <w:rPr>
            <w:rFonts w:ascii="Times New Roman" w:eastAsia="Arial" w:hAnsi="Times New Roman" w:cs="Times New Roman"/>
            <w:color w:val="363636"/>
            <w:sz w:val="24"/>
            <w:szCs w:val="24"/>
          </w:rPr>
          <w:delText>Loan</w:delText>
        </w:r>
      </w:del>
      <w:r w:rsidR="00BC30C4" w:rsidRPr="00B42C82">
        <w:rPr>
          <w:rFonts w:ascii="Times New Roman" w:eastAsia="Arial" w:hAnsi="Times New Roman" w:cs="Times New Roman"/>
          <w:color w:val="363636"/>
          <w:sz w:val="24"/>
          <w:szCs w:val="24"/>
        </w:rPr>
        <w: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or</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release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any</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guarantor</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of,</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the</w:t>
      </w:r>
      <w:r w:rsidR="00BC30C4" w:rsidRPr="00BC30C4">
        <w:rPr>
          <w:rFonts w:ascii="Times New Roman" w:eastAsia="Arial" w:hAnsi="Times New Roman" w:cs="Times New Roman"/>
          <w:color w:val="363636"/>
          <w:sz w:val="24"/>
          <w:szCs w:val="24"/>
        </w:rPr>
        <w:t xml:space="preserve"> </w:t>
      </w:r>
      <w:ins w:id="241" w:author="Jay" w:date="2017-03-20T16:24:00Z">
        <w:r w:rsidR="006C09A7">
          <w:rPr>
            <w:rFonts w:ascii="Times New Roman" w:eastAsia="Arial" w:hAnsi="Times New Roman" w:cs="Times New Roman"/>
            <w:color w:val="363636"/>
            <w:sz w:val="24"/>
            <w:szCs w:val="24"/>
          </w:rPr>
          <w:t>obligations under the PSA</w:t>
        </w:r>
      </w:ins>
      <w:del w:id="242" w:author="Jay" w:date="2017-03-20T16:24:00Z">
        <w:r w:rsidR="00BC30C4" w:rsidRPr="00B42C82" w:rsidDel="006C09A7">
          <w:rPr>
            <w:rFonts w:ascii="Times New Roman" w:eastAsia="Arial" w:hAnsi="Times New Roman" w:cs="Times New Roman"/>
            <w:color w:val="363636"/>
            <w:sz w:val="24"/>
            <w:szCs w:val="24"/>
          </w:rPr>
          <w:delText>Loan</w:delText>
        </w:r>
      </w:del>
      <w:r w:rsidR="00BC30C4" w:rsidRPr="00B42C82">
        <w:rPr>
          <w:rFonts w:ascii="Times New Roman" w:eastAsia="Arial" w:hAnsi="Times New Roman" w:cs="Times New Roman"/>
          <w:color w:val="363636"/>
          <w:sz w:val="24"/>
          <w:szCs w:val="24"/>
        </w:rPr>
        <w: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(ii)</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waive</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any</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Default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relating</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to</w:t>
      </w:r>
      <w:r w:rsidR="00BC30C4" w:rsidRPr="00BC30C4">
        <w:rPr>
          <w:rFonts w:ascii="Times New Roman" w:eastAsia="Arial" w:hAnsi="Times New Roman" w:cs="Times New Roman"/>
          <w:color w:val="363636"/>
          <w:sz w:val="24"/>
          <w:szCs w:val="24"/>
        </w:rPr>
        <w:t xml:space="preserve"> late </w:t>
      </w:r>
      <w:r w:rsidR="00BC30C4" w:rsidRPr="00B42C82">
        <w:rPr>
          <w:rFonts w:ascii="Times New Roman" w:eastAsia="Arial" w:hAnsi="Times New Roman" w:cs="Times New Roman"/>
          <w:color w:val="363636"/>
          <w:sz w:val="24"/>
          <w:szCs w:val="24"/>
        </w:rPr>
        <w:t>payment,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if</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such</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Default</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remains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uncured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for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twenty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(20)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 xml:space="preserve">business </w:t>
      </w:r>
      <w:r w:rsidR="00BC30C4" w:rsidRPr="00BC30C4">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z w:val="24"/>
          <w:szCs w:val="24"/>
        </w:rPr>
        <w:t>days</w:t>
      </w:r>
      <w:ins w:id="243" w:author="Jay" w:date="2017-03-20T16:25:00Z">
        <w:r w:rsidR="00AA4212">
          <w:rPr>
            <w:rFonts w:ascii="Times New Roman" w:eastAsia="Arial" w:hAnsi="Times New Roman" w:cs="Times New Roman"/>
            <w:color w:val="363636"/>
            <w:sz w:val="24"/>
            <w:szCs w:val="24"/>
          </w:rPr>
          <w:t>.</w:t>
        </w:r>
      </w:ins>
      <w:del w:id="244" w:author="Jay" w:date="2017-03-20T16:25:00Z">
        <w:r w:rsidR="00BC30C4" w:rsidRPr="00B42C82" w:rsidDel="00AA4212">
          <w:rPr>
            <w:rFonts w:ascii="Times New Roman" w:eastAsia="Arial" w:hAnsi="Times New Roman" w:cs="Times New Roman"/>
            <w:color w:val="363636"/>
            <w:sz w:val="24"/>
            <w:szCs w:val="24"/>
          </w:rPr>
          <w:delText xml:space="preserve">; </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or</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(iii)</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 xml:space="preserve">increase </w:delText>
        </w:r>
        <w:r w:rsidR="00BC30C4" w:rsidRPr="00BC30C4" w:rsidDel="00AA4212">
          <w:rPr>
            <w:rFonts w:ascii="Times New Roman" w:eastAsia="Arial" w:hAnsi="Times New Roman" w:cs="Times New Roman"/>
            <w:color w:val="363636"/>
            <w:sz w:val="24"/>
            <w:szCs w:val="24"/>
          </w:rPr>
          <w:delText xml:space="preserve"> the </w:delText>
        </w:r>
        <w:r w:rsidR="00BC30C4" w:rsidRPr="00B42C82" w:rsidDel="00AA4212">
          <w:rPr>
            <w:rFonts w:ascii="Times New Roman" w:eastAsia="Arial" w:hAnsi="Times New Roman" w:cs="Times New Roman"/>
            <w:color w:val="363636"/>
            <w:sz w:val="24"/>
            <w:szCs w:val="24"/>
          </w:rPr>
          <w:delText>maximum</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potential principal</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amount</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of</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the</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Loan</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to</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an</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amount</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in</w:delText>
        </w:r>
        <w:r w:rsidR="00BC30C4" w:rsidRPr="00BC30C4" w:rsidDel="00AA4212">
          <w:rPr>
            <w:rFonts w:ascii="Times New Roman" w:eastAsia="Arial" w:hAnsi="Times New Roman" w:cs="Times New Roman"/>
            <w:color w:val="363636"/>
            <w:sz w:val="24"/>
            <w:szCs w:val="24"/>
          </w:rPr>
          <w:delText xml:space="preserve"> </w:delText>
        </w:r>
        <w:r w:rsidR="00BC30C4" w:rsidRPr="00B42C82" w:rsidDel="00AA4212">
          <w:rPr>
            <w:rFonts w:ascii="Times New Roman" w:eastAsia="Arial" w:hAnsi="Times New Roman" w:cs="Times New Roman"/>
            <w:color w:val="363636"/>
            <w:sz w:val="24"/>
            <w:szCs w:val="24"/>
          </w:rPr>
          <w:delText>excess</w:delText>
        </w:r>
        <w:r w:rsidR="00BC30C4" w:rsidRPr="00BC30C4" w:rsidDel="00AA4212">
          <w:rPr>
            <w:rFonts w:ascii="Times New Roman" w:eastAsia="Arial" w:hAnsi="Times New Roman" w:cs="Times New Roman"/>
            <w:color w:val="363636"/>
            <w:sz w:val="24"/>
            <w:szCs w:val="24"/>
          </w:rPr>
          <w:delText xml:space="preserve"> of</w:delText>
        </w:r>
        <w:r w:rsidR="00BC30C4" w:rsidDel="00AA4212">
          <w:rPr>
            <w:rFonts w:ascii="Times New Roman" w:eastAsia="Arial" w:hAnsi="Times New Roman" w:cs="Times New Roman"/>
            <w:color w:val="363636"/>
            <w:sz w:val="24"/>
            <w:szCs w:val="24"/>
          </w:rPr>
          <w:delText xml:space="preserve"> </w:delText>
        </w:r>
        <w:r w:rsidR="00BC30C4" w:rsidRPr="00BC30C4" w:rsidDel="00AA4212">
          <w:rPr>
            <w:rFonts w:ascii="Times New Roman" w:eastAsia="Arial" w:hAnsi="Times New Roman" w:cs="Times New Roman"/>
            <w:color w:val="363636"/>
            <w:sz w:val="24"/>
            <w:szCs w:val="24"/>
          </w:rPr>
          <w:delText xml:space="preserve">$  </w:delText>
        </w:r>
        <w:r w:rsidR="00BC30C4" w:rsidDel="00AA4212">
          <w:rPr>
            <w:rFonts w:ascii="Times New Roman" w:eastAsia="Arial" w:hAnsi="Times New Roman" w:cs="Times New Roman"/>
            <w:color w:val="363636"/>
            <w:sz w:val="24"/>
            <w:szCs w:val="24"/>
          </w:rPr>
          <w:delText>________.</w:delText>
        </w:r>
        <w:r w:rsidR="00BC30C4" w:rsidRPr="00BC30C4" w:rsidDel="00AA4212">
          <w:rPr>
            <w:rFonts w:ascii="Times New Roman" w:eastAsia="Arial" w:hAnsi="Times New Roman" w:cs="Times New Roman"/>
            <w:color w:val="363636"/>
            <w:sz w:val="24"/>
            <w:szCs w:val="24"/>
          </w:rPr>
          <w:delText xml:space="preserve">  </w:delText>
        </w:r>
      </w:del>
      <w:r w:rsidR="00277365" w:rsidRPr="00B42C82">
        <w:rPr>
          <w:rFonts w:ascii="Times New Roman" w:hAnsi="Times New Roman" w:cs="Times New Roman"/>
          <w:noProof/>
          <w:sz w:val="24"/>
          <w:szCs w:val="24"/>
        </w:rPr>
        <mc:AlternateContent>
          <mc:Choice Requires="wpg">
            <w:drawing>
              <wp:anchor distT="0" distB="0" distL="114300" distR="114300" simplePos="0" relativeHeight="251656704" behindDoc="1" locked="0" layoutInCell="1" allowOverlap="1">
                <wp:simplePos x="0" y="0"/>
                <wp:positionH relativeFrom="page">
                  <wp:posOffset>8890</wp:posOffset>
                </wp:positionH>
                <wp:positionV relativeFrom="page">
                  <wp:posOffset>12065</wp:posOffset>
                </wp:positionV>
                <wp:extent cx="1270" cy="8065135"/>
                <wp:effectExtent l="18415" t="12065" r="8890" b="9525"/>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065135"/>
                          <a:chOff x="14" y="19"/>
                          <a:chExt cx="2" cy="12701"/>
                        </a:xfrm>
                      </wpg:grpSpPr>
                      <wps:wsp>
                        <wps:cNvPr id="8" name="Freeform 13"/>
                        <wps:cNvSpPr>
                          <a:spLocks/>
                        </wps:cNvSpPr>
                        <wps:spPr bwMode="auto">
                          <a:xfrm>
                            <a:off x="14" y="19"/>
                            <a:ext cx="2" cy="12701"/>
                          </a:xfrm>
                          <a:custGeom>
                            <a:avLst/>
                            <a:gdLst>
                              <a:gd name="T0" fmla="+- 0 12720 19"/>
                              <a:gd name="T1" fmla="*/ 12720 h 12701"/>
                              <a:gd name="T2" fmla="+- 0 19 19"/>
                              <a:gd name="T3" fmla="*/ 19 h 12701"/>
                            </a:gdLst>
                            <a:ahLst/>
                            <a:cxnLst>
                              <a:cxn ang="0">
                                <a:pos x="0" y="T1"/>
                              </a:cxn>
                              <a:cxn ang="0">
                                <a:pos x="0" y="T3"/>
                              </a:cxn>
                            </a:cxnLst>
                            <a:rect l="0" t="0" r="r" b="b"/>
                            <a:pathLst>
                              <a:path h="12701">
                                <a:moveTo>
                                  <a:pt x="0" y="12701"/>
                                </a:moveTo>
                                <a:lnTo>
                                  <a:pt x="0" y="0"/>
                                </a:lnTo>
                              </a:path>
                            </a:pathLst>
                          </a:custGeom>
                          <a:noFill/>
                          <a:ln w="18288">
                            <a:solidFill>
                              <a:srgbClr val="B3BC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14224" id="Group 12" o:spid="_x0000_s1026" style="position:absolute;margin-left:.7pt;margin-top:.95pt;width:.1pt;height:635.05pt;z-index:-251659776;mso-position-horizontal-relative:page;mso-position-vertical-relative:page" coordorigin="14,19" coordsize="2,12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">
                <v:shape id="Freeform 13" o:spid="_x0000_s1027" style="position:absolute;left:14;top:19;width:2;height:12701;visibility:visible;mso-wrap-style:square;v-text-anchor:top" coordsize="2,12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kFurwA&#10;AADaAAAADwAAAGRycy9kb3ducmV2LnhtbERPS4vCMBC+L/gfwgjeNHUPi1SjiCC4t10f4HFopk0x&#10;mZRmVuu/Nwdhjx/fe7UZgld36lMb2cB8VoAirqJtuTFwPu2nC1BJkC36yGTgSQk269HHCksbH/xL&#10;96M0KodwKtGAE+lKrVPlKGCaxY44c3XsA0qGfaNtj48cHrz+LIovHbDl3OCwo52j6nb8CwYuP/75&#10;HbEmjP5a74qrSO2sMZPxsF2CEhrkX/x2H6yBvDVfyTdAr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SQW6vAAAANoAAAAPAAAAAAAAAAAAAAAAAJgCAABkcnMvZG93bnJldi54&#10;bWxQSwUGAAAAAAQABAD1AAAAgQMAAAAA&#10;" path="m,12701l,e" filled="f" strokecolor="#b3bcb8" strokeweight="1.44pt">
                  <v:path arrowok="t" o:connecttype="custom" o:connectlocs="0,12720;0,19" o:connectangles="0,0"/>
                </v:shape>
                <w10:wrap anchorx="page" anchory="page"/>
              </v:group>
            </w:pict>
          </mc:Fallback>
        </mc:AlternateContent>
      </w:r>
      <w:r w:rsidR="00277365" w:rsidRPr="00B42C82">
        <w:rPr>
          <w:rFonts w:ascii="Times New Roman" w:hAnsi="Times New Roman" w:cs="Times New Roman"/>
          <w:noProof/>
          <w:sz w:val="24"/>
          <w:szCs w:val="24"/>
        </w:rPr>
        <mc:AlternateContent>
          <mc:Choice Requires="wpg">
            <w:drawing>
              <wp:anchor distT="0" distB="0" distL="114300" distR="114300" simplePos="0" relativeHeight="251657728" behindDoc="1" locked="0" layoutInCell="1" allowOverlap="1">
                <wp:simplePos x="0" y="0"/>
                <wp:positionH relativeFrom="page">
                  <wp:posOffset>7764780</wp:posOffset>
                </wp:positionH>
                <wp:positionV relativeFrom="page">
                  <wp:posOffset>0</wp:posOffset>
                </wp:positionV>
                <wp:extent cx="1270" cy="10046335"/>
                <wp:effectExtent l="11430" t="9525" r="15875" b="1206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046335"/>
                          <a:chOff x="12228" y="0"/>
                          <a:chExt cx="2" cy="15821"/>
                        </a:xfrm>
                      </wpg:grpSpPr>
                      <wps:wsp>
                        <wps:cNvPr id="6" name="Freeform 11"/>
                        <wps:cNvSpPr>
                          <a:spLocks/>
                        </wps:cNvSpPr>
                        <wps:spPr bwMode="auto">
                          <a:xfrm>
                            <a:off x="12228" y="0"/>
                            <a:ext cx="2" cy="15821"/>
                          </a:xfrm>
                          <a:custGeom>
                            <a:avLst/>
                            <a:gdLst>
                              <a:gd name="T0" fmla="*/ 15821 h 15821"/>
                              <a:gd name="T1" fmla="*/ 0 h 15821"/>
                            </a:gdLst>
                            <a:ahLst/>
                            <a:cxnLst>
                              <a:cxn ang="0">
                                <a:pos x="0" y="T0"/>
                              </a:cxn>
                              <a:cxn ang="0">
                                <a:pos x="0" y="T1"/>
                              </a:cxn>
                            </a:cxnLst>
                            <a:rect l="0" t="0" r="r" b="b"/>
                            <a:pathLst>
                              <a:path h="15821">
                                <a:moveTo>
                                  <a:pt x="0" y="15821"/>
                                </a:moveTo>
                                <a:lnTo>
                                  <a:pt x="0" y="0"/>
                                </a:lnTo>
                              </a:path>
                            </a:pathLst>
                          </a:custGeom>
                          <a:noFill/>
                          <a:ln w="18288">
                            <a:solidFill>
                              <a:srgbClr val="B3B8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FD89E3" id="Group 10" o:spid="_x0000_s1026" style="position:absolute;margin-left:611.4pt;margin-top:0;width:.1pt;height:791.05pt;z-index:-251658752;mso-position-horizontal-relative:page;mso-position-vertical-relative:page" coordorigin="12228" coordsize="2,1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">
                <v:shape id="Freeform 11" o:spid="_x0000_s1027" style="position:absolute;left:12228;width:2;height:15821;visibility:visible;mso-wrap-style:square;v-text-anchor:top" coordsize="2,15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Ha8IA&#10;AADaAAAADwAAAGRycy9kb3ducmV2LnhtbESP3YrCMBSE7xd8h3AE79ZUEdGuUURQZFkQf3D38tCc&#10;bYvNSUmiVp/eCIKXw8x8w0xmjanEhZwvLSvodRMQxJnVJecKDvvl5wiED8gaK8uk4EYeZtPWxwRT&#10;ba+8pcsu5CJC2KeooAihTqX0WUEGfdfWxNH7t85giNLlUju8RripZD9JhtJgyXGhwJoWBWWn3dko&#10;OHk/vn/fzrg5Ohz8/Fb9v5FbKdVpN/MvEIGa8A6/2mutYAjPK/EG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odrwgAAANoAAAAPAAAAAAAAAAAAAAAAAJgCAABkcnMvZG93&#10;bnJldi54bWxQSwUGAAAAAAQABAD1AAAAhwMAAAAA&#10;" path="m,15821l,e" filled="f" strokecolor="#b3b8b8" strokeweight="1.44pt">
                  <v:path arrowok="t" o:connecttype="custom" o:connectlocs="0,15821;0,0" o:connectangles="0,0"/>
                </v:shape>
                <w10:wrap anchorx="page" anchory="page"/>
              </v:group>
            </w:pict>
          </mc:Fallback>
        </mc:AlternateContent>
      </w:r>
      <w:r w:rsidR="00277365" w:rsidRPr="00B42C82">
        <w:rPr>
          <w:rFonts w:ascii="Times New Roman" w:hAnsi="Times New Roman" w:cs="Times New Roman"/>
          <w:noProof/>
          <w:sz w:val="24"/>
          <w:szCs w:val="24"/>
        </w:rPr>
        <mc:AlternateContent>
          <mc:Choice Requires="wpg">
            <w:drawing>
              <wp:anchor distT="0" distB="0" distL="114300" distR="114300" simplePos="0" relativeHeight="251658752" behindDoc="1" locked="0" layoutInCell="1" allowOverlap="1">
                <wp:simplePos x="0" y="0"/>
                <wp:positionH relativeFrom="page">
                  <wp:posOffset>7620</wp:posOffset>
                </wp:positionH>
                <wp:positionV relativeFrom="page">
                  <wp:posOffset>8138160</wp:posOffset>
                </wp:positionV>
                <wp:extent cx="1270" cy="1911350"/>
                <wp:effectExtent l="7620" t="13335" r="10160" b="889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11350"/>
                          <a:chOff x="12" y="12816"/>
                          <a:chExt cx="2" cy="3010"/>
                        </a:xfrm>
                      </wpg:grpSpPr>
                      <wps:wsp>
                        <wps:cNvPr id="4" name="Freeform 9"/>
                        <wps:cNvSpPr>
                          <a:spLocks/>
                        </wps:cNvSpPr>
                        <wps:spPr bwMode="auto">
                          <a:xfrm>
                            <a:off x="12" y="12816"/>
                            <a:ext cx="2" cy="3010"/>
                          </a:xfrm>
                          <a:custGeom>
                            <a:avLst/>
                            <a:gdLst>
                              <a:gd name="T0" fmla="+- 0 15826 12816"/>
                              <a:gd name="T1" fmla="*/ 15826 h 3010"/>
                              <a:gd name="T2" fmla="+- 0 12816 12816"/>
                              <a:gd name="T3" fmla="*/ 12816 h 3010"/>
                            </a:gdLst>
                            <a:ahLst/>
                            <a:cxnLst>
                              <a:cxn ang="0">
                                <a:pos x="0" y="T1"/>
                              </a:cxn>
                              <a:cxn ang="0">
                                <a:pos x="0" y="T3"/>
                              </a:cxn>
                            </a:cxnLst>
                            <a:rect l="0" t="0" r="r" b="b"/>
                            <a:pathLst>
                              <a:path h="3010">
                                <a:moveTo>
                                  <a:pt x="0" y="3010"/>
                                </a:moveTo>
                                <a:lnTo>
                                  <a:pt x="0" y="0"/>
                                </a:lnTo>
                              </a:path>
                            </a:pathLst>
                          </a:custGeom>
                          <a:noFill/>
                          <a:ln w="3048">
                            <a:solidFill>
                              <a:srgbClr val="B8B8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21721" id="Group 8" o:spid="_x0000_s1026" style="position:absolute;margin-left:.6pt;margin-top:640.8pt;width:.1pt;height:150.5pt;z-index:-251657728;mso-position-horizontal-relative:page;mso-position-vertical-relative:page" coordorigin="12,12816" coordsize="2,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">
                <v:shape id="Freeform 9" o:spid="_x0000_s1027" style="position:absolute;left:12;top:12816;width:2;height:3010;visibility:visible;mso-wrap-style:square;v-text-anchor:top" coordsize="2,3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rasEA&#10;AADaAAAADwAAAGRycy9kb3ducmV2LnhtbESPX0vDQBDE3wW/w7GCb/aiiLSxlyCioH2yqfi8zW3+&#10;YG4v5NZc/PY9QejjMDO/Ybbl4gY10xR6zwZuVxko4trbnlsDn4fXmzWoIMgWB89k4JcClMXlxRZz&#10;6yPvaa6kVQnCIUcDnciYax3qjhyGlR+Jk9f4yaEkObXaThgT3A36LssetMOe00KHIz13VH9XP87A&#10;R0MxSuWbWY7HzTq+jLuvw7sx11fL0yMooUXO4f/2mzVwD39X0g3Qx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6q2rBAAAA2gAAAA8AAAAAAAAAAAAAAAAAmAIAAGRycy9kb3du&#10;cmV2LnhtbFBLBQYAAAAABAAEAPUAAACGAwAAAAA=&#10;" path="m,3010l,e" filled="f" strokecolor="#b8b8b8" strokeweight=".24pt">
                  <v:path arrowok="t" o:connecttype="custom" o:connectlocs="0,15826;0,12816" o:connectangles="0,0"/>
                </v:shape>
                <w10:wrap anchorx="page" anchory="page"/>
              </v:group>
            </w:pict>
          </mc:Fallback>
        </mc:AlternateContent>
      </w:r>
    </w:p>
    <w:p w:rsidR="00B0331C" w:rsidRPr="00B42C82" w:rsidRDefault="00B0331C" w:rsidP="00B42C82">
      <w:pPr>
        <w:spacing w:before="19" w:after="0" w:line="260" w:lineRule="exact"/>
        <w:rPr>
          <w:rFonts w:ascii="Times New Roman" w:hAnsi="Times New Roman" w:cs="Times New Roman"/>
          <w:sz w:val="24"/>
          <w:szCs w:val="24"/>
        </w:rPr>
      </w:pPr>
    </w:p>
    <w:p w:rsidR="00B0331C" w:rsidRPr="00BC30C4" w:rsidRDefault="00BC30C4" w:rsidP="00B42C82">
      <w:pPr>
        <w:spacing w:before="33" w:after="0" w:line="246" w:lineRule="auto"/>
        <w:ind w:firstLine="696"/>
        <w:jc w:val="both"/>
        <w:rPr>
          <w:rFonts w:ascii="Times New Roman" w:eastAsia="Arial" w:hAnsi="Times New Roman" w:cs="Times New Roman"/>
          <w:color w:val="363636"/>
          <w:sz w:val="24"/>
          <w:szCs w:val="24"/>
        </w:rPr>
      </w:pPr>
      <w:r w:rsidRPr="00BC30C4">
        <w:rPr>
          <w:rFonts w:ascii="Times New Roman" w:eastAsia="Arial" w:hAnsi="Times New Roman" w:cs="Times New Roman"/>
          <w:color w:val="363636"/>
          <w:sz w:val="24"/>
          <w:szCs w:val="24"/>
        </w:rPr>
        <w:t xml:space="preserve">If </w:t>
      </w:r>
      <w:ins w:id="245" w:author="Jay" w:date="2017-03-20T16:25:00Z">
        <w:r w:rsidR="00AA4212">
          <w:rPr>
            <w:rFonts w:ascii="Times New Roman" w:eastAsia="Arial" w:hAnsi="Times New Roman" w:cs="Times New Roman"/>
            <w:color w:val="363636"/>
            <w:sz w:val="24"/>
            <w:szCs w:val="24"/>
          </w:rPr>
          <w:t xml:space="preserve">Transfac </w:t>
        </w:r>
      </w:ins>
      <w:del w:id="246" w:author="Jay" w:date="2017-03-20T16:25:00Z">
        <w:r w:rsidRPr="00BC30C4" w:rsidDel="00AA4212">
          <w:rPr>
            <w:rFonts w:ascii="Times New Roman" w:eastAsia="Arial" w:hAnsi="Times New Roman" w:cs="Times New Roman"/>
            <w:color w:val="363636"/>
            <w:sz w:val="24"/>
            <w:szCs w:val="24"/>
          </w:rPr>
          <w:delText xml:space="preserve">the Originating Entity </w:delText>
        </w:r>
      </w:del>
      <w:r w:rsidRPr="00BC30C4">
        <w:rPr>
          <w:rFonts w:ascii="Times New Roman" w:eastAsia="Arial" w:hAnsi="Times New Roman" w:cs="Times New Roman"/>
          <w:color w:val="363636"/>
          <w:sz w:val="24"/>
          <w:szCs w:val="24"/>
        </w:rPr>
        <w:t>requests the Participating Entity's written consent to any of the events set forth above, and the Participating Entity does not respond to the request, in writing, within five (5) days of the making of such request, the Participating Entity will be deemed to have given its consent.</w:t>
      </w:r>
    </w:p>
    <w:p w:rsidR="00B0331C" w:rsidRPr="00BC30C4" w:rsidRDefault="00B0331C" w:rsidP="00B42C82">
      <w:pPr>
        <w:spacing w:before="11" w:after="0" w:line="240" w:lineRule="exact"/>
        <w:rPr>
          <w:rFonts w:ascii="Times New Roman" w:eastAsia="Arial" w:hAnsi="Times New Roman" w:cs="Times New Roman"/>
          <w:color w:val="363636"/>
          <w:sz w:val="24"/>
          <w:szCs w:val="24"/>
        </w:rPr>
      </w:pPr>
    </w:p>
    <w:p w:rsidR="00B0331C" w:rsidRPr="00BC30C4" w:rsidRDefault="00BD2F64" w:rsidP="00B42C82">
      <w:pPr>
        <w:spacing w:after="0" w:line="245" w:lineRule="auto"/>
        <w:ind w:firstLine="696"/>
        <w:jc w:val="both"/>
        <w:rPr>
          <w:rFonts w:ascii="Times New Roman" w:eastAsia="Arial" w:hAnsi="Times New Roman" w:cs="Times New Roman"/>
          <w:color w:val="494B4B"/>
          <w:sz w:val="24"/>
          <w:szCs w:val="24"/>
        </w:rPr>
      </w:pPr>
      <w:ins w:id="247" w:author="Jay" w:date="2017-03-20T17:12:00Z">
        <w:r>
          <w:rPr>
            <w:rFonts w:ascii="Times New Roman" w:eastAsia="Arial" w:hAnsi="Times New Roman" w:cs="Times New Roman"/>
            <w:color w:val="494B4B"/>
            <w:sz w:val="24"/>
            <w:szCs w:val="24"/>
          </w:rPr>
          <w:t>8</w:t>
        </w:r>
      </w:ins>
      <w:del w:id="248" w:author="Jay" w:date="2017-03-20T17:12:00Z">
        <w:r w:rsidR="00BC30C4" w:rsidRPr="00B42C82" w:rsidDel="00BD2F64">
          <w:rPr>
            <w:rFonts w:ascii="Times New Roman" w:eastAsia="Arial" w:hAnsi="Times New Roman" w:cs="Times New Roman"/>
            <w:color w:val="494B4B"/>
            <w:sz w:val="24"/>
            <w:szCs w:val="24"/>
          </w:rPr>
          <w:delText>10</w:delText>
        </w:r>
      </w:del>
      <w:r w:rsidR="00BC30C4" w:rsidRPr="00BC30C4">
        <w:rPr>
          <w:rFonts w:ascii="Times New Roman" w:eastAsia="Arial" w:hAnsi="Times New Roman" w:cs="Times New Roman"/>
          <w:color w:val="494B4B"/>
          <w:sz w:val="24"/>
          <w:szCs w:val="24"/>
          <w:u w:color="000000"/>
        </w:rPr>
        <w:t xml:space="preserve">.      </w:t>
      </w:r>
      <w:r w:rsidR="00BC30C4" w:rsidRPr="00B42C82">
        <w:rPr>
          <w:rFonts w:ascii="Times New Roman" w:eastAsia="Arial" w:hAnsi="Times New Roman" w:cs="Times New Roman"/>
          <w:color w:val="494B4B"/>
          <w:sz w:val="24"/>
          <w:szCs w:val="24"/>
          <w:u w:val="single" w:color="000000"/>
        </w:rPr>
        <w:t>Purchase</w:t>
      </w:r>
      <w:r w:rsidR="00BC30C4" w:rsidRPr="00BC30C4">
        <w:rPr>
          <w:rFonts w:ascii="Times New Roman" w:eastAsia="Arial" w:hAnsi="Times New Roman" w:cs="Times New Roman"/>
          <w:color w:val="494B4B"/>
          <w:sz w:val="24"/>
          <w:szCs w:val="24"/>
          <w:u w:val="single" w:color="000000"/>
        </w:rPr>
        <w:t xml:space="preserve"> </w:t>
      </w:r>
      <w:r w:rsidR="00BC30C4" w:rsidRPr="00B42C82">
        <w:rPr>
          <w:rFonts w:ascii="Times New Roman" w:eastAsia="Arial" w:hAnsi="Times New Roman" w:cs="Times New Roman"/>
          <w:color w:val="494B4B"/>
          <w:sz w:val="24"/>
          <w:szCs w:val="24"/>
          <w:u w:val="single" w:color="000000"/>
        </w:rPr>
        <w:t>of</w:t>
      </w:r>
      <w:r w:rsidR="00BC30C4" w:rsidRPr="00BC30C4">
        <w:rPr>
          <w:rFonts w:ascii="Times New Roman" w:eastAsia="Arial" w:hAnsi="Times New Roman" w:cs="Times New Roman"/>
          <w:color w:val="494B4B"/>
          <w:sz w:val="24"/>
          <w:szCs w:val="24"/>
          <w:u w:val="single" w:color="000000"/>
        </w:rPr>
        <w:t xml:space="preserve"> Participation</w:t>
      </w:r>
      <w:r w:rsidR="00BC30C4" w:rsidRPr="00B42C82">
        <w:rPr>
          <w:rFonts w:ascii="Times New Roman" w:eastAsia="Arial" w:hAnsi="Times New Roman" w:cs="Times New Roman"/>
          <w:color w:val="646766"/>
          <w:w w:val="113"/>
          <w:sz w:val="24"/>
          <w:szCs w:val="24"/>
        </w:rPr>
        <w:t>.</w:t>
      </w:r>
      <w:r w:rsidR="00BC30C4" w:rsidRPr="00B42C82">
        <w:rPr>
          <w:rFonts w:ascii="Times New Roman" w:eastAsia="Arial" w:hAnsi="Times New Roman" w:cs="Times New Roman"/>
          <w:color w:val="646766"/>
          <w:sz w:val="24"/>
          <w:szCs w:val="24"/>
        </w:rPr>
        <w:t xml:space="preserve">  </w:t>
      </w:r>
      <w:r w:rsidR="00BC30C4" w:rsidRPr="00B42C82">
        <w:rPr>
          <w:rFonts w:ascii="Times New Roman" w:eastAsia="Arial" w:hAnsi="Times New Roman" w:cs="Times New Roman"/>
          <w:color w:val="646766"/>
          <w:spacing w:val="27"/>
          <w:sz w:val="24"/>
          <w:szCs w:val="24"/>
        </w:rPr>
        <w:t xml:space="preserve"> </w:t>
      </w:r>
      <w:r w:rsidR="00BC30C4" w:rsidRPr="00B42C82">
        <w:rPr>
          <w:rFonts w:ascii="Times New Roman" w:eastAsia="Arial" w:hAnsi="Times New Roman" w:cs="Times New Roman"/>
          <w:color w:val="494B4B"/>
          <w:sz w:val="24"/>
          <w:szCs w:val="24"/>
        </w:rPr>
        <w:t>No</w:t>
      </w:r>
      <w:r w:rsidR="00BC30C4" w:rsidRPr="00B42C82">
        <w:rPr>
          <w:rFonts w:ascii="Times New Roman" w:eastAsia="Arial" w:hAnsi="Times New Roman" w:cs="Times New Roman"/>
          <w:color w:val="494B4B"/>
          <w:spacing w:val="51"/>
          <w:sz w:val="24"/>
          <w:szCs w:val="24"/>
        </w:rPr>
        <w:t xml:space="preserve"> </w:t>
      </w:r>
      <w:r w:rsidR="00BC30C4" w:rsidRPr="00B42C82">
        <w:rPr>
          <w:rFonts w:ascii="Times New Roman" w:eastAsia="Arial" w:hAnsi="Times New Roman" w:cs="Times New Roman"/>
          <w:color w:val="494B4B"/>
          <w:sz w:val="24"/>
          <w:szCs w:val="24"/>
        </w:rPr>
        <w:t>amounts</w:t>
      </w:r>
      <w:r w:rsidR="00BC30C4" w:rsidRPr="00B42C82">
        <w:rPr>
          <w:rFonts w:ascii="Times New Roman" w:eastAsia="Arial" w:hAnsi="Times New Roman" w:cs="Times New Roman"/>
          <w:color w:val="494B4B"/>
          <w:spacing w:val="36"/>
          <w:sz w:val="24"/>
          <w:szCs w:val="24"/>
        </w:rPr>
        <w:t xml:space="preserve"> </w:t>
      </w:r>
      <w:r w:rsidR="00BC30C4" w:rsidRPr="00B42C82">
        <w:rPr>
          <w:rFonts w:ascii="Times New Roman" w:eastAsia="Arial" w:hAnsi="Times New Roman" w:cs="Times New Roman"/>
          <w:color w:val="494B4B"/>
          <w:sz w:val="24"/>
          <w:szCs w:val="24"/>
        </w:rPr>
        <w:t>paid</w:t>
      </w:r>
      <w:r w:rsidR="00BC30C4" w:rsidRPr="00B42C82">
        <w:rPr>
          <w:rFonts w:ascii="Times New Roman" w:eastAsia="Arial" w:hAnsi="Times New Roman" w:cs="Times New Roman"/>
          <w:color w:val="494B4B"/>
          <w:spacing w:val="36"/>
          <w:sz w:val="24"/>
          <w:szCs w:val="24"/>
        </w:rPr>
        <w:t xml:space="preserve"> </w:t>
      </w:r>
      <w:r w:rsidR="00BC30C4" w:rsidRPr="00B42C82">
        <w:rPr>
          <w:rFonts w:ascii="Times New Roman" w:eastAsia="Arial" w:hAnsi="Times New Roman" w:cs="Times New Roman"/>
          <w:color w:val="494B4B"/>
          <w:sz w:val="24"/>
          <w:szCs w:val="24"/>
        </w:rPr>
        <w:t>by</w:t>
      </w:r>
      <w:r w:rsidR="00BC30C4" w:rsidRPr="00B42C82">
        <w:rPr>
          <w:rFonts w:ascii="Times New Roman" w:eastAsia="Arial" w:hAnsi="Times New Roman" w:cs="Times New Roman"/>
          <w:color w:val="494B4B"/>
          <w:spacing w:val="48"/>
          <w:sz w:val="24"/>
          <w:szCs w:val="24"/>
        </w:rPr>
        <w:t xml:space="preserve"> </w:t>
      </w:r>
      <w:r w:rsidR="00BC30C4" w:rsidRPr="00B42C82">
        <w:rPr>
          <w:rFonts w:ascii="Times New Roman" w:eastAsia="Arial" w:hAnsi="Times New Roman" w:cs="Times New Roman"/>
          <w:color w:val="494B4B"/>
          <w:sz w:val="24"/>
          <w:szCs w:val="24"/>
        </w:rPr>
        <w:t>the</w:t>
      </w:r>
      <w:r w:rsidR="00BC30C4" w:rsidRPr="00B42C82">
        <w:rPr>
          <w:rFonts w:ascii="Times New Roman" w:eastAsia="Arial" w:hAnsi="Times New Roman" w:cs="Times New Roman"/>
          <w:color w:val="494B4B"/>
          <w:spacing w:val="38"/>
          <w:sz w:val="24"/>
          <w:szCs w:val="24"/>
        </w:rPr>
        <w:t xml:space="preserve"> </w:t>
      </w:r>
      <w:r w:rsidR="00BC30C4" w:rsidRPr="00B42C82">
        <w:rPr>
          <w:rFonts w:ascii="Times New Roman" w:eastAsia="Arial" w:hAnsi="Times New Roman" w:cs="Times New Roman"/>
          <w:color w:val="494B4B"/>
          <w:sz w:val="24"/>
          <w:szCs w:val="24"/>
        </w:rPr>
        <w:t>Participating</w:t>
      </w:r>
      <w:r w:rsidR="00BC30C4" w:rsidRPr="00B42C82">
        <w:rPr>
          <w:rFonts w:ascii="Times New Roman" w:eastAsia="Arial" w:hAnsi="Times New Roman" w:cs="Times New Roman"/>
          <w:color w:val="494B4B"/>
          <w:spacing w:val="6"/>
          <w:sz w:val="24"/>
          <w:szCs w:val="24"/>
        </w:rPr>
        <w:t xml:space="preserve"> </w:t>
      </w:r>
      <w:r w:rsidR="00BC30C4" w:rsidRPr="00B42C82">
        <w:rPr>
          <w:rFonts w:ascii="Times New Roman" w:eastAsia="Arial" w:hAnsi="Times New Roman" w:cs="Times New Roman"/>
          <w:color w:val="494B4B"/>
          <w:sz w:val="24"/>
          <w:szCs w:val="24"/>
        </w:rPr>
        <w:t>Entity</w:t>
      </w:r>
      <w:r w:rsidR="00BC30C4" w:rsidRPr="00B42C82">
        <w:rPr>
          <w:rFonts w:ascii="Times New Roman" w:eastAsia="Arial" w:hAnsi="Times New Roman" w:cs="Times New Roman"/>
          <w:color w:val="494B4B"/>
          <w:spacing w:val="38"/>
          <w:sz w:val="24"/>
          <w:szCs w:val="24"/>
        </w:rPr>
        <w:t xml:space="preserve"> </w:t>
      </w:r>
      <w:r w:rsidR="00BC30C4" w:rsidRPr="00B42C82">
        <w:rPr>
          <w:rFonts w:ascii="Times New Roman" w:eastAsia="Arial" w:hAnsi="Times New Roman" w:cs="Times New Roman"/>
          <w:color w:val="494B4B"/>
          <w:sz w:val="24"/>
          <w:szCs w:val="24"/>
        </w:rPr>
        <w:t>to</w:t>
      </w:r>
      <w:r w:rsidR="00BC30C4" w:rsidRPr="00B42C82">
        <w:rPr>
          <w:rFonts w:ascii="Times New Roman" w:eastAsia="Arial" w:hAnsi="Times New Roman" w:cs="Times New Roman"/>
          <w:color w:val="494B4B"/>
          <w:spacing w:val="40"/>
          <w:sz w:val="24"/>
          <w:szCs w:val="24"/>
        </w:rPr>
        <w:t xml:space="preserve"> </w:t>
      </w:r>
      <w:r w:rsidR="00BC30C4" w:rsidRPr="00B42C82">
        <w:rPr>
          <w:rFonts w:ascii="Times New Roman" w:eastAsia="Arial" w:hAnsi="Times New Roman" w:cs="Times New Roman"/>
          <w:color w:val="494B4B"/>
          <w:sz w:val="24"/>
          <w:szCs w:val="24"/>
        </w:rPr>
        <w:t xml:space="preserve">the </w:t>
      </w:r>
      <w:ins w:id="249" w:author="Jay" w:date="2017-03-20T16:25:00Z">
        <w:r w:rsidR="00AA4212">
          <w:rPr>
            <w:rFonts w:ascii="Times New Roman" w:eastAsia="Arial" w:hAnsi="Times New Roman" w:cs="Times New Roman"/>
            <w:color w:val="494B4B"/>
            <w:sz w:val="24"/>
            <w:szCs w:val="24"/>
          </w:rPr>
          <w:t>Transfac</w:t>
        </w:r>
      </w:ins>
      <w:del w:id="250" w:author="Jay" w:date="2017-03-20T16:25:00Z">
        <w:r w:rsidR="00BC30C4" w:rsidRPr="00B42C82" w:rsidDel="00AA4212">
          <w:rPr>
            <w:rFonts w:ascii="Times New Roman" w:eastAsia="Arial" w:hAnsi="Times New Roman" w:cs="Times New Roman"/>
            <w:color w:val="494B4B"/>
            <w:sz w:val="24"/>
            <w:szCs w:val="24"/>
          </w:rPr>
          <w:delText>Originating</w:delText>
        </w:r>
        <w:r w:rsidR="00BC30C4" w:rsidRPr="00B42C82" w:rsidDel="00AA4212">
          <w:rPr>
            <w:rFonts w:ascii="Times New Roman" w:eastAsia="Arial" w:hAnsi="Times New Roman" w:cs="Times New Roman"/>
            <w:color w:val="494B4B"/>
            <w:spacing w:val="-4"/>
            <w:sz w:val="24"/>
            <w:szCs w:val="24"/>
          </w:rPr>
          <w:delText xml:space="preserve"> </w:delText>
        </w:r>
        <w:r w:rsidR="00BC30C4" w:rsidRPr="00B42C82" w:rsidDel="00AA4212">
          <w:rPr>
            <w:rFonts w:ascii="Times New Roman" w:eastAsia="Arial" w:hAnsi="Times New Roman" w:cs="Times New Roman"/>
            <w:color w:val="494B4B"/>
            <w:sz w:val="24"/>
            <w:szCs w:val="24"/>
          </w:rPr>
          <w:delText>Entity</w:delText>
        </w:r>
      </w:del>
      <w:r w:rsidR="00BC30C4" w:rsidRPr="00B42C82">
        <w:rPr>
          <w:rFonts w:ascii="Times New Roman" w:eastAsia="Arial" w:hAnsi="Times New Roman" w:cs="Times New Roman"/>
          <w:color w:val="494B4B"/>
          <w:spacing w:val="10"/>
          <w:sz w:val="24"/>
          <w:szCs w:val="24"/>
        </w:rPr>
        <w:t xml:space="preserve"> </w:t>
      </w:r>
      <w:r w:rsidR="00BC30C4" w:rsidRPr="00B42C82">
        <w:rPr>
          <w:rFonts w:ascii="Times New Roman" w:eastAsia="Arial" w:hAnsi="Times New Roman" w:cs="Times New Roman"/>
          <w:color w:val="494B4B"/>
          <w:sz w:val="24"/>
          <w:szCs w:val="24"/>
        </w:rPr>
        <w:t>for</w:t>
      </w:r>
      <w:r w:rsidR="00BC30C4" w:rsidRPr="00B42C82">
        <w:rPr>
          <w:rFonts w:ascii="Times New Roman" w:eastAsia="Arial" w:hAnsi="Times New Roman" w:cs="Times New Roman"/>
          <w:color w:val="494B4B"/>
          <w:spacing w:val="21"/>
          <w:sz w:val="24"/>
          <w:szCs w:val="24"/>
        </w:rPr>
        <w:t xml:space="preserve"> </w:t>
      </w:r>
      <w:r w:rsidR="00BC30C4" w:rsidRPr="00B42C82">
        <w:rPr>
          <w:rFonts w:ascii="Times New Roman" w:eastAsia="Arial" w:hAnsi="Times New Roman" w:cs="Times New Roman"/>
          <w:color w:val="494B4B"/>
          <w:sz w:val="24"/>
          <w:szCs w:val="24"/>
        </w:rPr>
        <w:t>the</w:t>
      </w:r>
      <w:r w:rsidR="00BC30C4" w:rsidRPr="00B42C82">
        <w:rPr>
          <w:rFonts w:ascii="Times New Roman" w:eastAsia="Arial" w:hAnsi="Times New Roman" w:cs="Times New Roman"/>
          <w:color w:val="494B4B"/>
          <w:spacing w:val="20"/>
          <w:sz w:val="24"/>
          <w:szCs w:val="24"/>
        </w:rPr>
        <w:t xml:space="preserve"> </w:t>
      </w:r>
      <w:r w:rsidR="00BC30C4" w:rsidRPr="00B42C82">
        <w:rPr>
          <w:rFonts w:ascii="Times New Roman" w:eastAsia="Arial" w:hAnsi="Times New Roman" w:cs="Times New Roman"/>
          <w:color w:val="494B4B"/>
          <w:sz w:val="24"/>
          <w:szCs w:val="24"/>
        </w:rPr>
        <w:t>pu</w:t>
      </w:r>
      <w:r w:rsidR="00BC30C4" w:rsidRPr="00B42C82">
        <w:rPr>
          <w:rFonts w:ascii="Times New Roman" w:eastAsia="Arial" w:hAnsi="Times New Roman" w:cs="Times New Roman"/>
          <w:color w:val="494B4B"/>
          <w:spacing w:val="5"/>
          <w:sz w:val="24"/>
          <w:szCs w:val="24"/>
        </w:rPr>
        <w:t>r</w:t>
      </w:r>
      <w:r w:rsidR="00BC30C4" w:rsidRPr="00B42C82">
        <w:rPr>
          <w:rFonts w:ascii="Times New Roman" w:eastAsia="Arial" w:hAnsi="Times New Roman" w:cs="Times New Roman"/>
          <w:color w:val="646766"/>
          <w:spacing w:val="-6"/>
          <w:sz w:val="24"/>
          <w:szCs w:val="24"/>
        </w:rPr>
        <w:t>c</w:t>
      </w:r>
      <w:r w:rsidR="00BC30C4" w:rsidRPr="00B42C82">
        <w:rPr>
          <w:rFonts w:ascii="Times New Roman" w:eastAsia="Arial" w:hAnsi="Times New Roman" w:cs="Times New Roman"/>
          <w:color w:val="494B4B"/>
          <w:sz w:val="24"/>
          <w:szCs w:val="24"/>
        </w:rPr>
        <w:t>hase</w:t>
      </w:r>
      <w:r w:rsidR="00BC30C4" w:rsidRPr="00B42C82">
        <w:rPr>
          <w:rFonts w:ascii="Times New Roman" w:eastAsia="Arial" w:hAnsi="Times New Roman" w:cs="Times New Roman"/>
          <w:color w:val="494B4B"/>
          <w:spacing w:val="21"/>
          <w:sz w:val="24"/>
          <w:szCs w:val="24"/>
        </w:rPr>
        <w:t xml:space="preserve"> </w:t>
      </w:r>
      <w:r w:rsidR="00BC30C4" w:rsidRPr="00B42C82">
        <w:rPr>
          <w:rFonts w:ascii="Times New Roman" w:eastAsia="Arial" w:hAnsi="Times New Roman" w:cs="Times New Roman"/>
          <w:color w:val="494B4B"/>
          <w:sz w:val="24"/>
          <w:szCs w:val="24"/>
        </w:rPr>
        <w:t>of</w:t>
      </w:r>
      <w:r w:rsidR="00BC30C4" w:rsidRPr="00B42C82">
        <w:rPr>
          <w:rFonts w:ascii="Times New Roman" w:eastAsia="Arial" w:hAnsi="Times New Roman" w:cs="Times New Roman"/>
          <w:color w:val="494B4B"/>
          <w:spacing w:val="28"/>
          <w:sz w:val="24"/>
          <w:szCs w:val="24"/>
        </w:rPr>
        <w:t xml:space="preserve"> </w:t>
      </w:r>
      <w:r w:rsidR="00BC30C4" w:rsidRPr="00B42C82">
        <w:rPr>
          <w:rFonts w:ascii="Times New Roman" w:eastAsia="Arial" w:hAnsi="Times New Roman" w:cs="Times New Roman"/>
          <w:color w:val="494B4B"/>
          <w:sz w:val="24"/>
          <w:szCs w:val="24"/>
        </w:rPr>
        <w:t>the</w:t>
      </w:r>
      <w:r w:rsidR="00BC30C4" w:rsidRPr="00B42C82">
        <w:rPr>
          <w:rFonts w:ascii="Times New Roman" w:eastAsia="Arial" w:hAnsi="Times New Roman" w:cs="Times New Roman"/>
          <w:color w:val="494B4B"/>
          <w:spacing w:val="18"/>
          <w:sz w:val="24"/>
          <w:szCs w:val="24"/>
        </w:rPr>
        <w:t xml:space="preserve"> </w:t>
      </w:r>
      <w:r w:rsidR="00BC30C4" w:rsidRPr="00B42C82">
        <w:rPr>
          <w:rFonts w:ascii="Times New Roman" w:eastAsia="Arial" w:hAnsi="Times New Roman" w:cs="Times New Roman"/>
          <w:color w:val="494B4B"/>
          <w:sz w:val="24"/>
          <w:szCs w:val="24"/>
        </w:rPr>
        <w:t>Participation will</w:t>
      </w:r>
      <w:r w:rsidR="00BC30C4" w:rsidRPr="00B42C82">
        <w:rPr>
          <w:rFonts w:ascii="Times New Roman" w:eastAsia="Arial" w:hAnsi="Times New Roman" w:cs="Times New Roman"/>
          <w:color w:val="494B4B"/>
          <w:spacing w:val="15"/>
          <w:sz w:val="24"/>
          <w:szCs w:val="24"/>
        </w:rPr>
        <w:t xml:space="preserve"> </w:t>
      </w:r>
      <w:r w:rsidR="00BC30C4" w:rsidRPr="00B42C82">
        <w:rPr>
          <w:rFonts w:ascii="Times New Roman" w:eastAsia="Arial" w:hAnsi="Times New Roman" w:cs="Times New Roman"/>
          <w:color w:val="494B4B"/>
          <w:sz w:val="24"/>
          <w:szCs w:val="24"/>
        </w:rPr>
        <w:t>be</w:t>
      </w:r>
      <w:r w:rsidR="00BC30C4" w:rsidRPr="00B42C82">
        <w:rPr>
          <w:rFonts w:ascii="Times New Roman" w:eastAsia="Arial" w:hAnsi="Times New Roman" w:cs="Times New Roman"/>
          <w:color w:val="494B4B"/>
          <w:spacing w:val="30"/>
          <w:sz w:val="24"/>
          <w:szCs w:val="24"/>
        </w:rPr>
        <w:t xml:space="preserve"> </w:t>
      </w:r>
      <w:r w:rsidR="00BC30C4" w:rsidRPr="00B42C82">
        <w:rPr>
          <w:rFonts w:ascii="Times New Roman" w:eastAsia="Arial" w:hAnsi="Times New Roman" w:cs="Times New Roman"/>
          <w:color w:val="494B4B"/>
          <w:sz w:val="24"/>
          <w:szCs w:val="24"/>
        </w:rPr>
        <w:t>considered</w:t>
      </w:r>
      <w:r w:rsidR="00BC30C4" w:rsidRPr="00B42C82">
        <w:rPr>
          <w:rFonts w:ascii="Times New Roman" w:eastAsia="Arial" w:hAnsi="Times New Roman" w:cs="Times New Roman"/>
          <w:color w:val="494B4B"/>
          <w:spacing w:val="12"/>
          <w:sz w:val="24"/>
          <w:szCs w:val="24"/>
        </w:rPr>
        <w:t xml:space="preserve"> </w:t>
      </w:r>
      <w:r w:rsidR="00BC30C4" w:rsidRPr="00B42C82">
        <w:rPr>
          <w:rFonts w:ascii="Times New Roman" w:eastAsia="Arial" w:hAnsi="Times New Roman" w:cs="Times New Roman"/>
          <w:color w:val="494B4B"/>
          <w:sz w:val="24"/>
          <w:szCs w:val="24"/>
        </w:rPr>
        <w:t>a</w:t>
      </w:r>
      <w:r w:rsidR="00BC30C4" w:rsidRPr="00B42C82">
        <w:rPr>
          <w:rFonts w:ascii="Times New Roman" w:eastAsia="Arial" w:hAnsi="Times New Roman" w:cs="Times New Roman"/>
          <w:color w:val="494B4B"/>
          <w:spacing w:val="26"/>
          <w:sz w:val="24"/>
          <w:szCs w:val="24"/>
        </w:rPr>
        <w:t xml:space="preserve"> </w:t>
      </w:r>
      <w:r w:rsidR="00BC30C4" w:rsidRPr="00B42C82">
        <w:rPr>
          <w:rFonts w:ascii="Times New Roman" w:eastAsia="Arial" w:hAnsi="Times New Roman" w:cs="Times New Roman"/>
          <w:color w:val="494B4B"/>
          <w:sz w:val="24"/>
          <w:szCs w:val="24"/>
        </w:rPr>
        <w:t>loan</w:t>
      </w:r>
      <w:r w:rsidR="00BC30C4" w:rsidRPr="00B42C82">
        <w:rPr>
          <w:rFonts w:ascii="Times New Roman" w:eastAsia="Arial" w:hAnsi="Times New Roman" w:cs="Times New Roman"/>
          <w:color w:val="494B4B"/>
          <w:spacing w:val="16"/>
          <w:sz w:val="24"/>
          <w:szCs w:val="24"/>
        </w:rPr>
        <w:t xml:space="preserve"> </w:t>
      </w:r>
      <w:r w:rsidR="00BC30C4" w:rsidRPr="00B42C82">
        <w:rPr>
          <w:rFonts w:ascii="Times New Roman" w:eastAsia="Arial" w:hAnsi="Times New Roman" w:cs="Times New Roman"/>
          <w:color w:val="494B4B"/>
          <w:sz w:val="24"/>
          <w:szCs w:val="24"/>
        </w:rPr>
        <w:t>of</w:t>
      </w:r>
      <w:r w:rsidR="00BC30C4" w:rsidRPr="00B42C82">
        <w:rPr>
          <w:rFonts w:ascii="Times New Roman" w:eastAsia="Arial" w:hAnsi="Times New Roman" w:cs="Times New Roman"/>
          <w:color w:val="494B4B"/>
          <w:spacing w:val="26"/>
          <w:sz w:val="24"/>
          <w:szCs w:val="24"/>
        </w:rPr>
        <w:t xml:space="preserve"> </w:t>
      </w:r>
      <w:r w:rsidR="00BC30C4" w:rsidRPr="00B42C82">
        <w:rPr>
          <w:rFonts w:ascii="Times New Roman" w:eastAsia="Arial" w:hAnsi="Times New Roman" w:cs="Times New Roman"/>
          <w:color w:val="494B4B"/>
          <w:sz w:val="24"/>
          <w:szCs w:val="24"/>
        </w:rPr>
        <w:t>any</w:t>
      </w:r>
      <w:r w:rsidR="00BC30C4" w:rsidRPr="00B42C82">
        <w:rPr>
          <w:rFonts w:ascii="Times New Roman" w:eastAsia="Arial" w:hAnsi="Times New Roman" w:cs="Times New Roman"/>
          <w:color w:val="494B4B"/>
          <w:spacing w:val="8"/>
          <w:sz w:val="24"/>
          <w:szCs w:val="24"/>
        </w:rPr>
        <w:t xml:space="preserve"> </w:t>
      </w:r>
      <w:r w:rsidR="00BC30C4" w:rsidRPr="00B42C82">
        <w:rPr>
          <w:rFonts w:ascii="Times New Roman" w:eastAsia="Arial" w:hAnsi="Times New Roman" w:cs="Times New Roman"/>
          <w:color w:val="494B4B"/>
          <w:sz w:val="24"/>
          <w:szCs w:val="24"/>
        </w:rPr>
        <w:t>kind</w:t>
      </w:r>
      <w:r w:rsidR="00BC30C4" w:rsidRPr="00B42C82">
        <w:rPr>
          <w:rFonts w:ascii="Times New Roman" w:eastAsia="Arial" w:hAnsi="Times New Roman" w:cs="Times New Roman"/>
          <w:color w:val="494B4B"/>
          <w:spacing w:val="18"/>
          <w:sz w:val="24"/>
          <w:szCs w:val="24"/>
        </w:rPr>
        <w:t xml:space="preserve"> </w:t>
      </w:r>
      <w:r w:rsidR="00BC30C4" w:rsidRPr="00B42C82">
        <w:rPr>
          <w:rFonts w:ascii="Times New Roman" w:eastAsia="Arial" w:hAnsi="Times New Roman" w:cs="Times New Roman"/>
          <w:color w:val="494B4B"/>
          <w:sz w:val="24"/>
          <w:szCs w:val="24"/>
        </w:rPr>
        <w:t>or nature</w:t>
      </w:r>
      <w:r w:rsidR="00BC30C4" w:rsidRPr="00B42C82">
        <w:rPr>
          <w:rFonts w:ascii="Times New Roman" w:eastAsia="Arial" w:hAnsi="Times New Roman" w:cs="Times New Roman"/>
          <w:color w:val="494B4B"/>
          <w:spacing w:val="-2"/>
          <w:sz w:val="24"/>
          <w:szCs w:val="24"/>
        </w:rPr>
        <w:t xml:space="preserve"> </w:t>
      </w:r>
      <w:r w:rsidR="00BC30C4" w:rsidRPr="00B42C82">
        <w:rPr>
          <w:rFonts w:ascii="Times New Roman" w:eastAsia="Arial" w:hAnsi="Times New Roman" w:cs="Times New Roman"/>
          <w:color w:val="494B4B"/>
          <w:sz w:val="24"/>
          <w:szCs w:val="24"/>
        </w:rPr>
        <w:t>by</w:t>
      </w:r>
      <w:r w:rsidR="00BC30C4" w:rsidRPr="00B42C82">
        <w:rPr>
          <w:rFonts w:ascii="Times New Roman" w:eastAsia="Arial" w:hAnsi="Times New Roman" w:cs="Times New Roman"/>
          <w:color w:val="494B4B"/>
          <w:spacing w:val="12"/>
          <w:sz w:val="24"/>
          <w:szCs w:val="24"/>
        </w:rPr>
        <w:t xml:space="preserve"> </w:t>
      </w:r>
      <w:r w:rsidR="00BC30C4" w:rsidRPr="00B42C82">
        <w:rPr>
          <w:rFonts w:ascii="Times New Roman" w:eastAsia="Arial" w:hAnsi="Times New Roman" w:cs="Times New Roman"/>
          <w:color w:val="494B4B"/>
          <w:sz w:val="24"/>
          <w:szCs w:val="24"/>
        </w:rPr>
        <w:t>the</w:t>
      </w:r>
      <w:r w:rsidR="00BC30C4" w:rsidRPr="00B42C82">
        <w:rPr>
          <w:rFonts w:ascii="Times New Roman" w:eastAsia="Arial" w:hAnsi="Times New Roman" w:cs="Times New Roman"/>
          <w:color w:val="494B4B"/>
          <w:spacing w:val="10"/>
          <w:sz w:val="24"/>
          <w:szCs w:val="24"/>
        </w:rPr>
        <w:t xml:space="preserve"> </w:t>
      </w:r>
      <w:r w:rsidR="00BC30C4" w:rsidRPr="00B42C82">
        <w:rPr>
          <w:rFonts w:ascii="Times New Roman" w:eastAsia="Arial" w:hAnsi="Times New Roman" w:cs="Times New Roman"/>
          <w:color w:val="494B4B"/>
          <w:sz w:val="24"/>
          <w:szCs w:val="24"/>
        </w:rPr>
        <w:t>Participating</w:t>
      </w:r>
      <w:r w:rsidR="00BC30C4" w:rsidRPr="00B42C82">
        <w:rPr>
          <w:rFonts w:ascii="Times New Roman" w:eastAsia="Arial" w:hAnsi="Times New Roman" w:cs="Times New Roman"/>
          <w:color w:val="494B4B"/>
          <w:spacing w:val="-17"/>
          <w:sz w:val="24"/>
          <w:szCs w:val="24"/>
        </w:rPr>
        <w:t xml:space="preserve"> </w:t>
      </w:r>
      <w:r w:rsidR="00BC30C4" w:rsidRPr="00BC30C4">
        <w:rPr>
          <w:rFonts w:ascii="Times New Roman" w:eastAsia="Arial" w:hAnsi="Times New Roman" w:cs="Times New Roman"/>
          <w:color w:val="494B4B"/>
          <w:sz w:val="24"/>
          <w:szCs w:val="24"/>
        </w:rPr>
        <w:t>Entit</w:t>
      </w:r>
      <w:r w:rsidR="00BC30C4" w:rsidRPr="00B42C82">
        <w:rPr>
          <w:rFonts w:ascii="Times New Roman" w:eastAsia="Arial" w:hAnsi="Times New Roman" w:cs="Times New Roman"/>
          <w:color w:val="494B4B"/>
          <w:sz w:val="24"/>
          <w:szCs w:val="24"/>
        </w:rPr>
        <w: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51" w:author="Jay" w:date="2017-03-20T16:26:00Z">
        <w:r w:rsidR="00AA4212">
          <w:rPr>
            <w:rFonts w:ascii="Times New Roman" w:eastAsia="Arial" w:hAnsi="Times New Roman" w:cs="Times New Roman"/>
            <w:color w:val="494B4B"/>
            <w:sz w:val="24"/>
            <w:szCs w:val="24"/>
          </w:rPr>
          <w:t>to Transfac</w:t>
        </w:r>
      </w:ins>
      <w:del w:id="252" w:author="Jay" w:date="2017-03-20T16:26:00Z">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w:delText>
        </w:r>
        <w:r w:rsidR="00BC30C4" w:rsidRPr="00BC30C4" w:rsidDel="00AA4212">
          <w:rPr>
            <w:rFonts w:ascii="Times New Roman" w:eastAsia="Arial" w:hAnsi="Times New Roman" w:cs="Times New Roman"/>
            <w:color w:val="494B4B"/>
            <w:sz w:val="24"/>
            <w:szCs w:val="24"/>
          </w:rPr>
          <w:delText>y</w:delText>
        </w:r>
      </w:del>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each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Agreement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will look</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only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53" w:author="Jay" w:date="2017-03-20T16:26:00Z">
        <w:r w:rsidR="00AA4212">
          <w:rPr>
            <w:rFonts w:ascii="Times New Roman" w:eastAsia="Arial" w:hAnsi="Times New Roman" w:cs="Times New Roman"/>
            <w:color w:val="494B4B"/>
            <w:sz w:val="24"/>
            <w:szCs w:val="24"/>
          </w:rPr>
          <w:t xml:space="preserve">third-party guarantor </w:t>
        </w:r>
      </w:ins>
      <w:del w:id="254" w:author="Jay" w:date="2017-03-20T16:26:00Z">
        <w:r w:rsidR="00BC30C4" w:rsidRPr="00B42C82" w:rsidDel="00AA4212">
          <w:rPr>
            <w:rFonts w:ascii="Times New Roman" w:eastAsia="Arial" w:hAnsi="Times New Roman" w:cs="Times New Roman"/>
            <w:color w:val="494B4B"/>
            <w:sz w:val="24"/>
            <w:szCs w:val="24"/>
          </w:rPr>
          <w:delText>Borrower</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for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repayment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ins w:id="255" w:author="Jay" w:date="2017-03-20T16:26:00Z">
        <w:r w:rsidR="00AA4212">
          <w:rPr>
            <w:rFonts w:ascii="Times New Roman" w:eastAsia="Arial" w:hAnsi="Times New Roman" w:cs="Times New Roman"/>
            <w:color w:val="494B4B"/>
            <w:sz w:val="24"/>
            <w:szCs w:val="24"/>
          </w:rPr>
          <w:t>any amounts due under the PSA</w:t>
        </w:r>
      </w:ins>
      <w:del w:id="256" w:author="Jay" w:date="2017-03-20T16:26:00Z">
        <w:r w:rsidR="00BC30C4" w:rsidRPr="00B42C82" w:rsidDel="00AA4212">
          <w:rPr>
            <w:rFonts w:ascii="Times New Roman" w:eastAsia="Arial" w:hAnsi="Times New Roman" w:cs="Times New Roman"/>
            <w:color w:val="494B4B"/>
            <w:sz w:val="24"/>
            <w:szCs w:val="24"/>
          </w:rPr>
          <w:delText>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Loan</w:delText>
        </w:r>
      </w:del>
      <w:r w:rsidR="00BC30C4" w:rsidRPr="00B42C82">
        <w:rPr>
          <w:rFonts w:ascii="Times New Roman" w:eastAsia="Arial" w:hAnsi="Times New Roman" w:cs="Times New Roman"/>
          <w:color w:val="494B4B"/>
          <w:sz w:val="24"/>
          <w:szCs w:val="24"/>
        </w:rPr>
        <w: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other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third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liable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therefore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 any</w:t>
      </w:r>
      <w:r w:rsidR="00BC30C4" w:rsidRPr="00BC30C4">
        <w:rPr>
          <w:rFonts w:ascii="Times New Roman" w:eastAsia="Arial" w:hAnsi="Times New Roman" w:cs="Times New Roman"/>
          <w:color w:val="494B4B"/>
          <w:sz w:val="24"/>
          <w:szCs w:val="24"/>
        </w:rPr>
        <w:t xml:space="preserve"> guarantor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57" w:author="Jay" w:date="2017-03-20T16:26:00Z">
        <w:r w:rsidR="00AA4212">
          <w:rPr>
            <w:rFonts w:ascii="Times New Roman" w:eastAsia="Arial" w:hAnsi="Times New Roman" w:cs="Times New Roman"/>
            <w:color w:val="494B4B"/>
            <w:sz w:val="24"/>
            <w:szCs w:val="24"/>
          </w:rPr>
          <w:t>Factoring Client</w:t>
        </w:r>
      </w:ins>
      <w:del w:id="258" w:author="Jay" w:date="2017-03-20T16:26:00Z">
        <w:r w:rsidR="00BC30C4" w:rsidRPr="00B42C82" w:rsidDel="00AA4212">
          <w:rPr>
            <w:rFonts w:ascii="Times New Roman" w:eastAsia="Arial" w:hAnsi="Times New Roman" w:cs="Times New Roman"/>
            <w:color w:val="494B4B"/>
            <w:sz w:val="24"/>
            <w:szCs w:val="24"/>
          </w:rPr>
          <w:delText>Borrower</w:delText>
        </w:r>
      </w:del>
      <w:r w:rsidR="00BC30C4" w:rsidRPr="00B42C82">
        <w:rPr>
          <w:rFonts w:ascii="Times New Roman" w:eastAsia="Arial" w:hAnsi="Times New Roman" w:cs="Times New Roman"/>
          <w:color w:val="494B4B"/>
          <w:sz w:val="24"/>
          <w:szCs w:val="24"/>
        </w:rPr>
        <w:t>.</w:t>
      </w:r>
    </w:p>
    <w:p w:rsidR="00B0331C" w:rsidRPr="00BC30C4" w:rsidRDefault="00B0331C" w:rsidP="00B42C82">
      <w:pPr>
        <w:spacing w:before="17" w:after="0" w:line="240" w:lineRule="exact"/>
        <w:rPr>
          <w:rFonts w:ascii="Times New Roman" w:eastAsia="Arial" w:hAnsi="Times New Roman" w:cs="Times New Roman"/>
          <w:color w:val="494B4B"/>
          <w:sz w:val="24"/>
          <w:szCs w:val="24"/>
        </w:rPr>
      </w:pPr>
    </w:p>
    <w:p w:rsidR="00B0331C" w:rsidRPr="00BC30C4" w:rsidRDefault="00BD2F64" w:rsidP="00B42C82">
      <w:pPr>
        <w:spacing w:after="0" w:line="245" w:lineRule="auto"/>
        <w:ind w:firstLine="691"/>
        <w:jc w:val="both"/>
        <w:rPr>
          <w:rFonts w:ascii="Times New Roman" w:eastAsia="Arial" w:hAnsi="Times New Roman" w:cs="Times New Roman"/>
          <w:color w:val="494B4B"/>
          <w:sz w:val="24"/>
          <w:szCs w:val="24"/>
        </w:rPr>
      </w:pPr>
      <w:ins w:id="259" w:author="Jay" w:date="2017-03-20T17:12:00Z">
        <w:r>
          <w:rPr>
            <w:rFonts w:ascii="Times New Roman" w:eastAsia="Arial" w:hAnsi="Times New Roman" w:cs="Times New Roman"/>
            <w:color w:val="494B4B"/>
            <w:sz w:val="24"/>
            <w:szCs w:val="24"/>
          </w:rPr>
          <w:t>9</w:t>
        </w:r>
      </w:ins>
      <w:del w:id="260" w:author="Jay" w:date="2017-03-20T17:12:00Z">
        <w:r w:rsidR="00BC30C4" w:rsidRPr="00B42C82" w:rsidDel="00BD2F64">
          <w:rPr>
            <w:rFonts w:ascii="Times New Roman" w:eastAsia="Arial" w:hAnsi="Times New Roman" w:cs="Times New Roman"/>
            <w:color w:val="494B4B"/>
            <w:sz w:val="24"/>
            <w:szCs w:val="24"/>
          </w:rPr>
          <w:delText>1</w:delText>
        </w:r>
        <w:r w:rsidR="00BC30C4" w:rsidRPr="00BC30C4" w:rsidDel="00BD2F64">
          <w:rPr>
            <w:rFonts w:ascii="Times New Roman" w:eastAsia="Arial" w:hAnsi="Times New Roman" w:cs="Times New Roman"/>
            <w:color w:val="494B4B"/>
            <w:sz w:val="24"/>
            <w:szCs w:val="24"/>
          </w:rPr>
          <w:delText>1</w:delText>
        </w:r>
      </w:del>
      <w:r w:rsidR="00BC30C4" w:rsidRPr="00BC30C4">
        <w:rPr>
          <w:rFonts w:ascii="Times New Roman" w:eastAsia="Arial" w:hAnsi="Times New Roman" w:cs="Times New Roman"/>
          <w:color w:val="494B4B"/>
          <w:sz w:val="24"/>
          <w:szCs w:val="24"/>
        </w:rPr>
        <w:t xml:space="preserve">.     </w:t>
      </w:r>
      <w:r w:rsidR="00BC30C4" w:rsidRPr="00BC30C4">
        <w:rPr>
          <w:rFonts w:ascii="Times New Roman" w:eastAsia="Arial" w:hAnsi="Times New Roman" w:cs="Times New Roman"/>
          <w:color w:val="494B4B"/>
          <w:sz w:val="24"/>
          <w:szCs w:val="24"/>
          <w:u w:val="single"/>
        </w:rPr>
        <w:t>Participation Not a Security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Notwithstanding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anything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contrary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contained </w:t>
      </w:r>
      <w:r w:rsidR="00BC30C4" w:rsidRPr="00BC30C4">
        <w:rPr>
          <w:rFonts w:ascii="Times New Roman" w:eastAsia="Arial" w:hAnsi="Times New Roman" w:cs="Times New Roman"/>
          <w:color w:val="494B4B"/>
          <w:sz w:val="24"/>
          <w:szCs w:val="24"/>
        </w:rPr>
        <w:t xml:space="preserve">herein,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hereto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expressly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intend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agree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that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Participation </w:t>
      </w:r>
      <w:r w:rsidR="00BC30C4" w:rsidRPr="00B42C82">
        <w:rPr>
          <w:rFonts w:ascii="Times New Roman" w:eastAsia="Arial" w:hAnsi="Times New Roman" w:cs="Times New Roman"/>
          <w:color w:val="494B4B"/>
          <w:sz w:val="24"/>
          <w:szCs w:val="24"/>
        </w:rPr>
        <w:t>evidenced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by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this </w:t>
      </w:r>
      <w:r w:rsidR="00BC30C4" w:rsidRPr="00BC30C4">
        <w:rPr>
          <w:rFonts w:ascii="Times New Roman" w:eastAsia="Arial" w:hAnsi="Times New Roman" w:cs="Times New Roman"/>
          <w:color w:val="494B4B"/>
          <w:sz w:val="24"/>
          <w:szCs w:val="24"/>
        </w:rPr>
        <w:t xml:space="preserve">Participation Agreement </w:t>
      </w:r>
      <w:r w:rsidR="00BC30C4" w:rsidRPr="00B42C82">
        <w:rPr>
          <w:rFonts w:ascii="Times New Roman" w:eastAsia="Arial" w:hAnsi="Times New Roman" w:cs="Times New Roman"/>
          <w:color w:val="494B4B"/>
          <w:sz w:val="24"/>
          <w:szCs w:val="24"/>
        </w:rPr>
        <w:t>is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security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under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federal</w:t>
      </w:r>
      <w:r w:rsidR="00BC30C4" w:rsidRPr="00BC30C4">
        <w:rPr>
          <w:rFonts w:ascii="Times New Roman" w:eastAsia="Arial" w:hAnsi="Times New Roman" w:cs="Times New Roman"/>
          <w:color w:val="494B4B"/>
          <w:sz w:val="24"/>
          <w:szCs w:val="24"/>
        </w:rPr>
        <w:t xml:space="preserve"> securities </w:t>
      </w:r>
      <w:r w:rsidR="00BC30C4" w:rsidRPr="00B42C82">
        <w:rPr>
          <w:rFonts w:ascii="Times New Roman" w:eastAsia="Arial" w:hAnsi="Times New Roman" w:cs="Times New Roman"/>
          <w:color w:val="494B4B"/>
          <w:sz w:val="24"/>
          <w:szCs w:val="24"/>
        </w:rPr>
        <w:t>laws.</w:t>
      </w:r>
    </w:p>
    <w:p w:rsidR="00B0331C" w:rsidRPr="00BC30C4" w:rsidRDefault="00B0331C" w:rsidP="00B42C82">
      <w:pPr>
        <w:spacing w:before="7" w:after="0" w:line="240" w:lineRule="exact"/>
        <w:rPr>
          <w:rFonts w:ascii="Times New Roman" w:eastAsia="Arial" w:hAnsi="Times New Roman" w:cs="Times New Roman"/>
          <w:color w:val="494B4B"/>
          <w:sz w:val="24"/>
          <w:szCs w:val="24"/>
        </w:rPr>
      </w:pPr>
    </w:p>
    <w:p w:rsidR="00B0331C" w:rsidRPr="00BC30C4" w:rsidRDefault="00BC30C4" w:rsidP="00BC30C4">
      <w:pPr>
        <w:tabs>
          <w:tab w:val="left" w:pos="720"/>
        </w:tabs>
        <w:spacing w:after="0" w:line="240" w:lineRule="auto"/>
        <w:rPr>
          <w:rFonts w:ascii="Times New Roman" w:eastAsia="Arial" w:hAnsi="Times New Roman" w:cs="Times New Roman"/>
          <w:color w:val="494B4B"/>
          <w:sz w:val="24"/>
          <w:szCs w:val="24"/>
          <w:u w:val="single"/>
        </w:rPr>
      </w:pPr>
      <w:r>
        <w:rPr>
          <w:rFonts w:ascii="Times New Roman" w:eastAsia="Arial" w:hAnsi="Times New Roman" w:cs="Times New Roman"/>
          <w:color w:val="494B4B"/>
          <w:sz w:val="24"/>
          <w:szCs w:val="24"/>
        </w:rPr>
        <w:tab/>
      </w:r>
      <w:ins w:id="261" w:author="Jay" w:date="2017-03-20T17:12:00Z">
        <w:r w:rsidR="00BD2F64">
          <w:rPr>
            <w:rFonts w:ascii="Times New Roman" w:eastAsia="Arial" w:hAnsi="Times New Roman" w:cs="Times New Roman"/>
            <w:color w:val="494B4B"/>
            <w:sz w:val="24"/>
            <w:szCs w:val="24"/>
          </w:rPr>
          <w:t>10</w:t>
        </w:r>
      </w:ins>
      <w:del w:id="262" w:author="Jay" w:date="2017-03-20T17:12:00Z">
        <w:r w:rsidRPr="00B42C82" w:rsidDel="00BD2F64">
          <w:rPr>
            <w:rFonts w:ascii="Times New Roman" w:eastAsia="Arial" w:hAnsi="Times New Roman" w:cs="Times New Roman"/>
            <w:color w:val="494B4B"/>
            <w:sz w:val="24"/>
            <w:szCs w:val="24"/>
          </w:rPr>
          <w:delText>12</w:delText>
        </w:r>
      </w:del>
      <w:r w:rsidRPr="00B42C82">
        <w:rPr>
          <w:rFonts w:ascii="Times New Roman" w:eastAsia="Arial" w:hAnsi="Times New Roman" w:cs="Times New Roman"/>
          <w:color w:val="494B4B"/>
          <w:sz w:val="24"/>
          <w:szCs w:val="24"/>
        </w:rPr>
        <w:t>.</w:t>
      </w:r>
      <w:r w:rsidRPr="00B42C82">
        <w:rPr>
          <w:rFonts w:ascii="Times New Roman" w:eastAsia="Arial" w:hAnsi="Times New Roman" w:cs="Times New Roman"/>
          <w:color w:val="494B4B"/>
          <w:sz w:val="24"/>
          <w:szCs w:val="24"/>
        </w:rPr>
        <w:tab/>
      </w:r>
      <w:r w:rsidRPr="00BC30C4">
        <w:rPr>
          <w:rFonts w:ascii="Times New Roman" w:eastAsia="Arial" w:hAnsi="Times New Roman" w:cs="Times New Roman"/>
          <w:color w:val="494B4B"/>
          <w:sz w:val="24"/>
          <w:szCs w:val="24"/>
          <w:u w:val="single"/>
        </w:rPr>
        <w:t>Assignment; Transfers.</w:t>
      </w:r>
    </w:p>
    <w:p w:rsidR="00B0331C" w:rsidRPr="00BC30C4" w:rsidRDefault="00B0331C" w:rsidP="00B42C82">
      <w:pPr>
        <w:spacing w:before="18" w:after="0" w:line="240" w:lineRule="exact"/>
        <w:rPr>
          <w:rFonts w:ascii="Times New Roman" w:eastAsia="Arial" w:hAnsi="Times New Roman" w:cs="Times New Roman"/>
          <w:color w:val="494B4B"/>
          <w:sz w:val="24"/>
          <w:szCs w:val="24"/>
        </w:rPr>
      </w:pPr>
    </w:p>
    <w:p w:rsidR="00B0331C" w:rsidRPr="00BC30C4" w:rsidRDefault="00BD2F64" w:rsidP="00B42C82">
      <w:pPr>
        <w:spacing w:after="0" w:line="246" w:lineRule="auto"/>
        <w:ind w:firstLine="1392"/>
        <w:jc w:val="both"/>
        <w:rPr>
          <w:rFonts w:ascii="Times New Roman" w:eastAsia="Arial" w:hAnsi="Times New Roman" w:cs="Times New Roman"/>
          <w:color w:val="494B4B"/>
          <w:sz w:val="24"/>
          <w:szCs w:val="24"/>
        </w:rPr>
      </w:pPr>
      <w:ins w:id="263" w:author="Jay" w:date="2017-03-20T17:12:00Z">
        <w:r>
          <w:rPr>
            <w:rFonts w:ascii="Times New Roman" w:eastAsia="Arial" w:hAnsi="Times New Roman" w:cs="Times New Roman"/>
            <w:color w:val="494B4B"/>
            <w:sz w:val="24"/>
            <w:szCs w:val="24"/>
          </w:rPr>
          <w:t>10</w:t>
        </w:r>
      </w:ins>
      <w:del w:id="264" w:author="Jay" w:date="2017-03-20T17:12:00Z">
        <w:r w:rsidR="00BC30C4" w:rsidRPr="00B42C82" w:rsidDel="00BD2F64">
          <w:rPr>
            <w:rFonts w:ascii="Times New Roman" w:eastAsia="Arial" w:hAnsi="Times New Roman" w:cs="Times New Roman"/>
            <w:color w:val="494B4B"/>
            <w:sz w:val="24"/>
            <w:szCs w:val="24"/>
          </w:rPr>
          <w:delText>12</w:delText>
        </w:r>
      </w:del>
      <w:r w:rsidR="00BC30C4" w:rsidRPr="00B42C82">
        <w:rPr>
          <w:rFonts w:ascii="Times New Roman" w:eastAsia="Arial" w:hAnsi="Times New Roman" w:cs="Times New Roman"/>
          <w:color w:val="494B4B"/>
          <w:sz w:val="24"/>
          <w:szCs w:val="24"/>
        </w:rPr>
        <w:t xml:space="preserve">.1   </w:t>
      </w:r>
      <w:r w:rsidR="00BC30C4" w:rsidRPr="00BC30C4">
        <w:rPr>
          <w:rFonts w:ascii="Times New Roman" w:eastAsia="Arial" w:hAnsi="Times New Roman" w:cs="Times New Roman"/>
          <w:color w:val="494B4B"/>
          <w:sz w:val="24"/>
          <w:szCs w:val="24"/>
        </w:rPr>
        <w:t xml:space="preserve"> </w:t>
      </w:r>
      <w:r w:rsidR="00BC30C4" w:rsidRPr="00BC30C4">
        <w:rPr>
          <w:rFonts w:ascii="Times New Roman" w:eastAsia="Arial" w:hAnsi="Times New Roman" w:cs="Times New Roman"/>
          <w:color w:val="494B4B"/>
          <w:sz w:val="24"/>
          <w:szCs w:val="24"/>
          <w:u w:val="single"/>
        </w:rPr>
        <w:t>Acquiring for Own Account</w:t>
      </w:r>
      <w:r w:rsidR="00BC30C4" w:rsidRPr="00B42C82">
        <w:rPr>
          <w:rFonts w:ascii="Times New Roman" w:eastAsia="Arial" w:hAnsi="Times New Roman" w:cs="Times New Roman"/>
          <w:color w:val="494B4B"/>
          <w:sz w:val="24"/>
          <w:szCs w:val="24"/>
        </w:rPr>
        <w: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Participating </w:t>
      </w:r>
      <w:r w:rsidR="00BC30C4" w:rsidRPr="00B42C82">
        <w:rPr>
          <w:rFonts w:ascii="Times New Roman" w:eastAsia="Arial" w:hAnsi="Times New Roman" w:cs="Times New Roman"/>
          <w:color w:val="494B4B"/>
          <w:sz w:val="24"/>
          <w:szCs w:val="24"/>
        </w:rPr>
        <w:t>Entity</w:t>
      </w:r>
      <w:r w:rsidR="00BC30C4" w:rsidRPr="00BC30C4">
        <w:rPr>
          <w:rFonts w:ascii="Times New Roman" w:eastAsia="Arial" w:hAnsi="Times New Roman" w:cs="Times New Roman"/>
          <w:color w:val="494B4B"/>
          <w:sz w:val="24"/>
          <w:szCs w:val="24"/>
        </w:rPr>
        <w:t xml:space="preserve"> represents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agrees that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acquiring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Participation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own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account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investment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purposes,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with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present intention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distributing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reselling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thereof. </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Participating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Entity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sell, assign,</w:t>
      </w:r>
      <w:r w:rsidR="00BC30C4" w:rsidRPr="00BC30C4">
        <w:rPr>
          <w:rFonts w:ascii="Times New Roman" w:eastAsia="Arial" w:hAnsi="Times New Roman" w:cs="Times New Roman"/>
          <w:color w:val="494B4B"/>
          <w:sz w:val="24"/>
          <w:szCs w:val="24"/>
        </w:rPr>
        <w:t xml:space="preserve"> transfer, </w:t>
      </w:r>
      <w:r w:rsidR="00BC30C4" w:rsidRPr="00B42C82">
        <w:rPr>
          <w:rFonts w:ascii="Times New Roman" w:eastAsia="Arial" w:hAnsi="Times New Roman" w:cs="Times New Roman"/>
          <w:color w:val="494B4B"/>
          <w:sz w:val="24"/>
          <w:szCs w:val="24"/>
        </w:rPr>
        <w:t>mortgag</w:t>
      </w:r>
      <w:r w:rsidR="00BC30C4" w:rsidRPr="00BC30C4">
        <w:rPr>
          <w:rFonts w:ascii="Times New Roman" w:eastAsia="Arial" w:hAnsi="Times New Roman" w:cs="Times New Roman"/>
          <w:color w:val="494B4B"/>
          <w:sz w:val="24"/>
          <w:szCs w:val="24"/>
        </w:rPr>
        <w:t xml:space="preserve">e, </w:t>
      </w:r>
      <w:r w:rsidR="00BC30C4" w:rsidRPr="00B42C82">
        <w:rPr>
          <w:rFonts w:ascii="Times New Roman" w:eastAsia="Arial" w:hAnsi="Times New Roman" w:cs="Times New Roman"/>
          <w:color w:val="494B4B"/>
          <w:sz w:val="24"/>
          <w:szCs w:val="24"/>
        </w:rPr>
        <w:t>pledge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otherwise </w:t>
      </w:r>
      <w:r w:rsidR="00BC30C4" w:rsidRPr="00B42C82">
        <w:rPr>
          <w:rFonts w:ascii="Times New Roman" w:eastAsia="Arial" w:hAnsi="Times New Roman" w:cs="Times New Roman"/>
          <w:color w:val="494B4B"/>
          <w:sz w:val="24"/>
          <w:szCs w:val="24"/>
        </w:rPr>
        <w:t>dispose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 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 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interest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w:t>
      </w:r>
      <w:r w:rsidR="00BC30C4" w:rsidRPr="00BC30C4">
        <w:rPr>
          <w:rFonts w:ascii="Times New Roman" w:eastAsia="Arial" w:hAnsi="Times New Roman" w:cs="Times New Roman"/>
          <w:color w:val="494B4B"/>
          <w:sz w:val="24"/>
          <w:szCs w:val="24"/>
        </w:rPr>
        <w:t xml:space="preserve"> </w:t>
      </w:r>
      <w:ins w:id="265" w:author="Jay" w:date="2017-03-20T16:27:00Z">
        <w:r w:rsidR="00AA4212">
          <w:rPr>
            <w:rFonts w:ascii="Times New Roman" w:eastAsia="Arial" w:hAnsi="Times New Roman" w:cs="Times New Roman"/>
            <w:color w:val="494B4B"/>
            <w:sz w:val="24"/>
            <w:szCs w:val="24"/>
          </w:rPr>
          <w:t>a PSA</w:t>
        </w:r>
      </w:ins>
      <w:del w:id="266" w:author="Jay" w:date="2017-03-20T16:27:00Z">
        <w:r w:rsidR="00BC30C4" w:rsidRPr="00B42C82" w:rsidDel="00AA4212">
          <w:rPr>
            <w:rFonts w:ascii="Times New Roman" w:eastAsia="Arial" w:hAnsi="Times New Roman" w:cs="Times New Roman"/>
            <w:color w:val="494B4B"/>
            <w:sz w:val="24"/>
            <w:szCs w:val="24"/>
          </w:rPr>
          <w:delText>the</w:delText>
        </w:r>
        <w:r w:rsidR="00BC30C4" w:rsidRPr="00BC30C4" w:rsidDel="00AA4212">
          <w:rPr>
            <w:rFonts w:ascii="Times New Roman" w:eastAsia="Arial" w:hAnsi="Times New Roman" w:cs="Times New Roman"/>
            <w:color w:val="494B4B"/>
            <w:sz w:val="24"/>
            <w:szCs w:val="24"/>
          </w:rPr>
          <w:delText xml:space="preserve"> Loan</w:delText>
        </w:r>
      </w:del>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 collateral</w:t>
      </w:r>
      <w:r w:rsidR="00BC30C4" w:rsidRPr="00BC30C4">
        <w:rPr>
          <w:rFonts w:ascii="Times New Roman" w:eastAsia="Arial" w:hAnsi="Times New Roman" w:cs="Times New Roman"/>
          <w:color w:val="494B4B"/>
          <w:sz w:val="24"/>
          <w:szCs w:val="24"/>
        </w:rPr>
        <w:t xml:space="preserve"> </w:t>
      </w:r>
      <w:ins w:id="267" w:author="Jay" w:date="2017-03-20T16:28:00Z">
        <w:r w:rsidR="00AA4212">
          <w:rPr>
            <w:rFonts w:ascii="Times New Roman" w:eastAsia="Arial" w:hAnsi="Times New Roman" w:cs="Times New Roman"/>
            <w:color w:val="494B4B"/>
            <w:sz w:val="24"/>
            <w:szCs w:val="24"/>
          </w:rPr>
          <w:t>f</w:t>
        </w:r>
      </w:ins>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68" w:author="Jay" w:date="2017-03-20T16:27:00Z">
        <w:r w:rsidR="00AA4212">
          <w:rPr>
            <w:rFonts w:ascii="Times New Roman" w:eastAsia="Arial" w:hAnsi="Times New Roman" w:cs="Times New Roman"/>
            <w:color w:val="494B4B"/>
            <w:sz w:val="24"/>
            <w:szCs w:val="24"/>
          </w:rPr>
          <w:t>PSA</w:t>
        </w:r>
      </w:ins>
      <w:del w:id="269" w:author="Jay" w:date="2017-03-20T16:27:00Z">
        <w:r w:rsidR="00BC30C4" w:rsidRPr="00B42C82" w:rsidDel="00AA4212">
          <w:rPr>
            <w:rFonts w:ascii="Times New Roman" w:eastAsia="Arial" w:hAnsi="Times New Roman" w:cs="Times New Roman"/>
            <w:color w:val="494B4B"/>
            <w:sz w:val="24"/>
            <w:szCs w:val="24"/>
          </w:rPr>
          <w:delText>Loan</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Document</w:delText>
        </w:r>
        <w:r w:rsidR="00BC30C4" w:rsidRPr="00BC30C4" w:rsidDel="00AA4212">
          <w:rPr>
            <w:rFonts w:ascii="Times New Roman" w:eastAsia="Arial" w:hAnsi="Times New Roman" w:cs="Times New Roman"/>
            <w:color w:val="494B4B"/>
            <w:sz w:val="24"/>
            <w:szCs w:val="24"/>
          </w:rPr>
          <w:delText>s</w:delText>
        </w:r>
      </w:del>
      <w:r w:rsidR="00BC30C4" w:rsidRPr="00BC30C4">
        <w:rPr>
          <w:rFonts w:ascii="Times New Roman" w:eastAsia="Arial" w:hAnsi="Times New Roman" w:cs="Times New Roman"/>
          <w:color w:val="494B4B"/>
          <w:sz w:val="24"/>
          <w:szCs w:val="24"/>
        </w:rPr>
        <w:t>,</w:t>
      </w:r>
      <w:ins w:id="270" w:author="Jay" w:date="2017-03-20T16:28:00Z">
        <w:r w:rsidR="00AA4212">
          <w:rPr>
            <w:rFonts w:ascii="Times New Roman" w:eastAsia="Arial" w:hAnsi="Times New Roman" w:cs="Times New Roman"/>
            <w:color w:val="494B4B"/>
            <w:sz w:val="24"/>
            <w:szCs w:val="24"/>
          </w:rPr>
          <w:t xml:space="preserve"> if any,</w:t>
        </w:r>
      </w:ins>
      <w:ins w:id="271" w:author="Jay" w:date="2017-03-20T16:27:00Z">
        <w:r w:rsidR="00AA4212">
          <w:rPr>
            <w:rFonts w:ascii="Times New Roman" w:eastAsia="Arial" w:hAnsi="Times New Roman" w:cs="Times New Roman"/>
            <w:color w:val="494B4B"/>
            <w:sz w:val="24"/>
            <w:szCs w:val="24"/>
          </w:rPr>
          <w:t xml:space="preserve"> the PSA </w:t>
        </w:r>
      </w:ins>
      <w:del w:id="272" w:author="Jay" w:date="2017-03-20T16:27:00Z">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any</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of</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Loan</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Documents</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Participation</w:t>
      </w:r>
      <w:r w:rsidR="00BC30C4" w:rsidRPr="00BC30C4">
        <w:rPr>
          <w:rFonts w:ascii="Times New Roman" w:eastAsia="Arial" w:hAnsi="Times New Roman" w:cs="Times New Roman"/>
          <w:color w:val="494B4B"/>
          <w:sz w:val="24"/>
          <w:szCs w:val="24"/>
        </w:rPr>
        <w:t xml:space="preserve"> Agreement, without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prior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written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consent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73" w:author="Jay" w:date="2017-03-20T16:28:00Z">
        <w:r w:rsidR="00AA4212">
          <w:rPr>
            <w:rFonts w:ascii="Times New Roman" w:eastAsia="Arial" w:hAnsi="Times New Roman" w:cs="Times New Roman"/>
            <w:color w:val="494B4B"/>
            <w:sz w:val="24"/>
            <w:szCs w:val="24"/>
          </w:rPr>
          <w:t>Transfac</w:t>
        </w:r>
      </w:ins>
      <w:del w:id="274" w:author="Jay" w:date="2017-03-20T16:28:00Z">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Entity</w:delText>
        </w:r>
      </w:del>
      <w:r w:rsidR="00BC30C4" w:rsidRPr="00BC30C4">
        <w:rPr>
          <w:rFonts w:ascii="Times New Roman" w:eastAsia="Arial" w:hAnsi="Times New Roman" w:cs="Times New Roman"/>
          <w:color w:val="494B4B"/>
          <w:sz w:val="24"/>
          <w:szCs w:val="24"/>
        </w:rPr>
        <w:t xml:space="preserve">,  </w:t>
      </w:r>
      <w:ins w:id="275" w:author="Jay" w:date="2017-03-20T16:28:00Z">
        <w:r w:rsidR="00AA4212">
          <w:rPr>
            <w:rFonts w:ascii="Times New Roman" w:eastAsia="Arial" w:hAnsi="Times New Roman" w:cs="Times New Roman"/>
            <w:color w:val="494B4B"/>
            <w:sz w:val="24"/>
            <w:szCs w:val="24"/>
          </w:rPr>
          <w:t>wh</w:t>
        </w:r>
      </w:ins>
      <w:r w:rsidR="00BC30C4" w:rsidRPr="00BC30C4">
        <w:rPr>
          <w:rFonts w:ascii="Times New Roman" w:eastAsia="Arial" w:hAnsi="Times New Roman" w:cs="Times New Roman"/>
          <w:color w:val="494B4B"/>
          <w:sz w:val="24"/>
          <w:szCs w:val="24"/>
        </w:rPr>
        <w:t xml:space="preserve">ich </w:t>
      </w:r>
      <w:r w:rsidR="00BC30C4" w:rsidRPr="00B42C82">
        <w:rPr>
          <w:rFonts w:ascii="Times New Roman" w:eastAsia="Arial" w:hAnsi="Times New Roman" w:cs="Times New Roman"/>
          <w:color w:val="494B4B"/>
          <w:sz w:val="24"/>
          <w:szCs w:val="24"/>
        </w:rPr>
        <w:t>consent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shall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be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unreasonably w</w:t>
      </w:r>
      <w:r w:rsidR="00BC30C4" w:rsidRPr="00BC30C4">
        <w:rPr>
          <w:rFonts w:ascii="Times New Roman" w:eastAsia="Arial" w:hAnsi="Times New Roman" w:cs="Times New Roman"/>
          <w:color w:val="494B4B"/>
          <w:sz w:val="24"/>
          <w:szCs w:val="24"/>
        </w:rPr>
        <w:t>it</w:t>
      </w:r>
      <w:r w:rsidR="00BC30C4" w:rsidRPr="00B42C82">
        <w:rPr>
          <w:rFonts w:ascii="Times New Roman" w:eastAsia="Arial" w:hAnsi="Times New Roman" w:cs="Times New Roman"/>
          <w:color w:val="494B4B"/>
          <w:sz w:val="24"/>
          <w:szCs w:val="24"/>
        </w:rPr>
        <w:t xml:space="preserve">hheld.  </w:t>
      </w:r>
      <w:r w:rsidR="00BC30C4" w:rsidRPr="00BC30C4">
        <w:rPr>
          <w:rFonts w:ascii="Times New Roman" w:eastAsia="Arial" w:hAnsi="Times New Roman" w:cs="Times New Roman"/>
          <w:color w:val="494B4B"/>
          <w:sz w:val="24"/>
          <w:szCs w:val="24"/>
        </w:rPr>
        <w:t xml:space="preserve"> N</w:t>
      </w:r>
      <w:r w:rsidR="00BC30C4" w:rsidRPr="00B42C82">
        <w:rPr>
          <w:rFonts w:ascii="Times New Roman" w:eastAsia="Arial" w:hAnsi="Times New Roman" w:cs="Times New Roman"/>
          <w:color w:val="494B4B"/>
          <w:sz w:val="24"/>
          <w:szCs w:val="24"/>
        </w:rPr>
        <w:t>otwithstanding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anything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contained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herein,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sale,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assignment,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transfer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mortgag</w:t>
      </w:r>
      <w:r w:rsidR="00BC30C4" w:rsidRPr="00BC30C4">
        <w:rPr>
          <w:rFonts w:ascii="Times New Roman" w:eastAsia="Arial" w:hAnsi="Times New Roman" w:cs="Times New Roman"/>
          <w:color w:val="494B4B"/>
          <w:sz w:val="24"/>
          <w:szCs w:val="24"/>
        </w:rPr>
        <w:t xml:space="preserve">e, </w:t>
      </w:r>
      <w:r w:rsidR="00BC30C4" w:rsidRPr="00B42C82">
        <w:rPr>
          <w:rFonts w:ascii="Times New Roman" w:eastAsia="Arial" w:hAnsi="Times New Roman" w:cs="Times New Roman"/>
          <w:color w:val="494B4B"/>
          <w:sz w:val="24"/>
          <w:szCs w:val="24"/>
        </w:rPr>
        <w:t>pledge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other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disposal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will be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made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by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Participating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Entity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interest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ins w:id="276" w:author="Jay" w:date="2017-03-20T16:28:00Z">
        <w:r w:rsidR="00AA4212">
          <w:rPr>
            <w:rFonts w:ascii="Times New Roman" w:eastAsia="Arial" w:hAnsi="Times New Roman" w:cs="Times New Roman"/>
            <w:color w:val="494B4B"/>
            <w:sz w:val="24"/>
            <w:szCs w:val="24"/>
          </w:rPr>
          <w:t xml:space="preserve"> PSA </w:t>
        </w:r>
      </w:ins>
      <w:del w:id="277" w:author="Jay" w:date="2017-03-20T16:28:00Z">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Loan</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or</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the Loan</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Documents</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that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would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violate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terms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such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document</w:t>
      </w:r>
      <w:r w:rsidR="00BC30C4" w:rsidRPr="00BC30C4">
        <w:rPr>
          <w:rFonts w:ascii="Times New Roman" w:eastAsia="Arial" w:hAnsi="Times New Roman" w:cs="Times New Roman"/>
          <w:color w:val="494B4B"/>
          <w:sz w:val="24"/>
          <w:szCs w:val="24"/>
        </w:rPr>
        <w:t xml:space="preserve">s, </w:t>
      </w:r>
      <w:r w:rsidR="00BC30C4" w:rsidRPr="00B42C82">
        <w:rPr>
          <w:rFonts w:ascii="Times New Roman" w:eastAsia="Arial" w:hAnsi="Times New Roman" w:cs="Times New Roman"/>
          <w:color w:val="494B4B"/>
          <w:sz w:val="24"/>
          <w:szCs w:val="24"/>
        </w:rPr>
        <w:t>stat</w:t>
      </w:r>
      <w:r w:rsidR="00BC30C4" w:rsidRPr="00BC30C4">
        <w:rPr>
          <w:rFonts w:ascii="Times New Roman" w:eastAsia="Arial" w:hAnsi="Times New Roman" w:cs="Times New Roman"/>
          <w:color w:val="494B4B"/>
          <w:sz w:val="24"/>
          <w:szCs w:val="24"/>
        </w:rPr>
        <w:t>ut</w:t>
      </w:r>
      <w:r w:rsidR="00BC30C4" w:rsidRPr="00B42C82">
        <w:rPr>
          <w:rFonts w:ascii="Times New Roman" w:eastAsia="Arial" w:hAnsi="Times New Roman" w:cs="Times New Roman"/>
          <w:color w:val="494B4B"/>
          <w:sz w:val="24"/>
          <w:szCs w:val="24"/>
        </w:rPr>
        <w:t>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State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of </w:t>
      </w:r>
      <w:ins w:id="278" w:author="Jay" w:date="2017-03-20T16:28:00Z">
        <w:r w:rsidR="00AA4212">
          <w:rPr>
            <w:rFonts w:ascii="Times New Roman" w:eastAsia="Arial" w:hAnsi="Times New Roman" w:cs="Times New Roman"/>
            <w:color w:val="494B4B"/>
            <w:sz w:val="24"/>
            <w:szCs w:val="24"/>
          </w:rPr>
          <w:t>Utah</w:t>
        </w:r>
      </w:ins>
      <w:del w:id="279" w:author="Jay" w:date="2017-03-20T16:28:00Z">
        <w:r w:rsidR="00BC30C4" w:rsidRPr="00BC30C4" w:rsidDel="00AA4212">
          <w:rPr>
            <w:rFonts w:ascii="Times New Roman" w:eastAsia="Arial" w:hAnsi="Times New Roman" w:cs="Times New Roman"/>
            <w:color w:val="494B4B"/>
            <w:sz w:val="24"/>
            <w:szCs w:val="24"/>
          </w:rPr>
          <w:delText xml:space="preserve">Michigan </w:delText>
        </w:r>
      </w:del>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United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States</w:t>
      </w:r>
      <w:r w:rsidR="00BC30C4" w:rsidRPr="00BC30C4">
        <w:rPr>
          <w:rFonts w:ascii="Times New Roman" w:eastAsia="Arial" w:hAnsi="Times New Roman" w:cs="Times New Roman"/>
          <w:color w:val="494B4B"/>
          <w:sz w:val="24"/>
          <w:szCs w:val="24"/>
        </w:rPr>
        <w:t xml:space="preserve"> government,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rules,</w:t>
      </w:r>
      <w:r w:rsidR="00BC30C4" w:rsidRPr="00BC30C4">
        <w:rPr>
          <w:rFonts w:ascii="Times New Roman" w:eastAsia="Arial" w:hAnsi="Times New Roman" w:cs="Times New Roman"/>
          <w:color w:val="494B4B"/>
          <w:sz w:val="24"/>
          <w:szCs w:val="24"/>
        </w:rPr>
        <w:t xml:space="preserve"> regulations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interpretations </w:t>
      </w:r>
      <w:r w:rsidR="00BC30C4" w:rsidRPr="00B42C82">
        <w:rPr>
          <w:rFonts w:ascii="Times New Roman" w:eastAsia="Arial" w:hAnsi="Times New Roman" w:cs="Times New Roman"/>
          <w:color w:val="494B4B"/>
          <w:sz w:val="24"/>
          <w:szCs w:val="24"/>
        </w:rPr>
        <w:lastRenderedPageBreak/>
        <w:t>thereunder.</w:t>
      </w:r>
    </w:p>
    <w:p w:rsidR="00B0331C" w:rsidRPr="00BC30C4" w:rsidRDefault="00B0331C" w:rsidP="00B42C82">
      <w:pPr>
        <w:spacing w:before="6" w:after="0" w:line="240" w:lineRule="exact"/>
        <w:rPr>
          <w:rFonts w:ascii="Times New Roman" w:eastAsia="Arial" w:hAnsi="Times New Roman" w:cs="Times New Roman"/>
          <w:color w:val="494B4B"/>
          <w:sz w:val="24"/>
          <w:szCs w:val="24"/>
        </w:rPr>
      </w:pPr>
    </w:p>
    <w:p w:rsidR="00B0331C" w:rsidRPr="00BC30C4" w:rsidRDefault="00BD2F64" w:rsidP="00B42C82">
      <w:pPr>
        <w:spacing w:after="0" w:line="248" w:lineRule="auto"/>
        <w:ind w:firstLine="1382"/>
        <w:jc w:val="both"/>
        <w:rPr>
          <w:rFonts w:ascii="Times New Roman" w:eastAsia="Arial" w:hAnsi="Times New Roman" w:cs="Times New Roman"/>
          <w:color w:val="494B4B"/>
          <w:sz w:val="24"/>
          <w:szCs w:val="24"/>
        </w:rPr>
      </w:pPr>
      <w:ins w:id="280" w:author="Jay" w:date="2017-03-20T17:12:00Z">
        <w:r>
          <w:rPr>
            <w:rFonts w:ascii="Times New Roman" w:eastAsia="Arial" w:hAnsi="Times New Roman" w:cs="Times New Roman"/>
            <w:color w:val="494B4B"/>
            <w:sz w:val="24"/>
            <w:szCs w:val="24"/>
          </w:rPr>
          <w:t>10</w:t>
        </w:r>
      </w:ins>
      <w:del w:id="281" w:author="Jay" w:date="2017-03-20T17:12:00Z">
        <w:r w:rsidR="00BC30C4" w:rsidRPr="00B42C82" w:rsidDel="00BD2F64">
          <w:rPr>
            <w:rFonts w:ascii="Times New Roman" w:eastAsia="Arial" w:hAnsi="Times New Roman" w:cs="Times New Roman"/>
            <w:color w:val="494B4B"/>
            <w:sz w:val="24"/>
            <w:szCs w:val="24"/>
          </w:rPr>
          <w:delText>12</w:delText>
        </w:r>
      </w:del>
      <w:r w:rsidR="00BC30C4" w:rsidRPr="00B42C82">
        <w:rPr>
          <w:rFonts w:ascii="Times New Roman" w:eastAsia="Arial" w:hAnsi="Times New Roman" w:cs="Times New Roman"/>
          <w:color w:val="494B4B"/>
          <w:sz w:val="24"/>
          <w:szCs w:val="24"/>
        </w:rPr>
        <w:t xml:space="preserve">.2   </w:t>
      </w:r>
      <w:r w:rsidR="00BC30C4" w:rsidRPr="00BC30C4">
        <w:rPr>
          <w:rFonts w:ascii="Times New Roman" w:eastAsia="Arial" w:hAnsi="Times New Roman" w:cs="Times New Roman"/>
          <w:color w:val="494B4B"/>
          <w:sz w:val="24"/>
          <w:szCs w:val="24"/>
        </w:rPr>
        <w:t xml:space="preserve"> </w:t>
      </w:r>
      <w:r w:rsidR="00BC30C4" w:rsidRPr="00BC30C4">
        <w:rPr>
          <w:rFonts w:ascii="Times New Roman" w:eastAsia="Arial" w:hAnsi="Times New Roman" w:cs="Times New Roman"/>
          <w:color w:val="494B4B"/>
          <w:sz w:val="24"/>
          <w:szCs w:val="24"/>
          <w:u w:val="single"/>
        </w:rPr>
        <w:t>Permitted Sales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Either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has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right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time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from</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time</w:t>
      </w:r>
      <w:r w:rsidR="00BC30C4" w:rsidRPr="00BC30C4">
        <w:rPr>
          <w:rFonts w:ascii="Times New Roman" w:eastAsia="Arial" w:hAnsi="Times New Roman" w:cs="Times New Roman"/>
          <w:color w:val="494B4B"/>
          <w:sz w:val="24"/>
          <w:szCs w:val="24"/>
        </w:rPr>
        <w:t xml:space="preserve"> to </w:t>
      </w:r>
      <w:r w:rsidR="00BC30C4" w:rsidRPr="00B42C82">
        <w:rPr>
          <w:rFonts w:ascii="Times New Roman" w:eastAsia="Arial" w:hAnsi="Times New Roman" w:cs="Times New Roman"/>
          <w:color w:val="494B4B"/>
          <w:sz w:val="24"/>
          <w:szCs w:val="24"/>
        </w:rPr>
        <w:t>time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all 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portion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respective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Participation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subsidiary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affiliate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 such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party</w:t>
      </w:r>
      <w:r w:rsidR="00BC30C4" w:rsidRPr="00BC30C4">
        <w:rPr>
          <w:rFonts w:ascii="Times New Roman" w:eastAsia="Arial" w:hAnsi="Times New Roman" w:cs="Times New Roman"/>
          <w:color w:val="494B4B"/>
          <w:sz w:val="24"/>
          <w:szCs w:val="24"/>
        </w:rPr>
        <w:t xml:space="preserve"> ("Permitted Transferee"</w:t>
      </w:r>
      <w:r w:rsidR="00BC30C4" w:rsidRPr="00B42C82">
        <w:rPr>
          <w:rFonts w:ascii="Times New Roman" w:eastAsia="Arial" w:hAnsi="Times New Roman" w:cs="Times New Roman"/>
          <w:color w:val="494B4B"/>
          <w:sz w:val="24"/>
          <w:szCs w:val="24"/>
        </w:rPr>
        <w:t>).</w:t>
      </w:r>
    </w:p>
    <w:p w:rsidR="00B0331C" w:rsidRPr="00BC30C4" w:rsidRDefault="00B0331C" w:rsidP="00B42C82">
      <w:pPr>
        <w:spacing w:before="10" w:after="0" w:line="240" w:lineRule="exact"/>
        <w:rPr>
          <w:rFonts w:ascii="Times New Roman" w:eastAsia="Arial" w:hAnsi="Times New Roman" w:cs="Times New Roman"/>
          <w:color w:val="494B4B"/>
          <w:sz w:val="24"/>
          <w:szCs w:val="24"/>
        </w:rPr>
      </w:pPr>
    </w:p>
    <w:p w:rsidR="00B0331C" w:rsidRPr="00BC30C4" w:rsidRDefault="00BD2F64" w:rsidP="00B42C82">
      <w:pPr>
        <w:spacing w:after="0" w:line="245" w:lineRule="auto"/>
        <w:ind w:firstLine="1387"/>
        <w:jc w:val="both"/>
        <w:rPr>
          <w:rFonts w:ascii="Times New Roman" w:eastAsia="Arial" w:hAnsi="Times New Roman" w:cs="Times New Roman"/>
          <w:color w:val="494B4B"/>
          <w:sz w:val="24"/>
          <w:szCs w:val="24"/>
        </w:rPr>
      </w:pPr>
      <w:ins w:id="282" w:author="Jay" w:date="2017-03-20T17:12:00Z">
        <w:r>
          <w:rPr>
            <w:rFonts w:ascii="Times New Roman" w:eastAsia="Arial" w:hAnsi="Times New Roman" w:cs="Times New Roman"/>
            <w:color w:val="494B4B"/>
            <w:sz w:val="24"/>
            <w:szCs w:val="24"/>
          </w:rPr>
          <w:t>10</w:t>
        </w:r>
      </w:ins>
      <w:del w:id="283" w:author="Jay" w:date="2017-03-20T17:12:00Z">
        <w:r w:rsidR="00BC30C4" w:rsidRPr="00B42C82" w:rsidDel="00BD2F64">
          <w:rPr>
            <w:rFonts w:ascii="Times New Roman" w:eastAsia="Arial" w:hAnsi="Times New Roman" w:cs="Times New Roman"/>
            <w:color w:val="494B4B"/>
            <w:sz w:val="24"/>
            <w:szCs w:val="24"/>
          </w:rPr>
          <w:delText>12</w:delText>
        </w:r>
      </w:del>
      <w:r w:rsidR="00BC30C4" w:rsidRPr="00B42C82">
        <w:rPr>
          <w:rFonts w:ascii="Times New Roman" w:eastAsia="Arial" w:hAnsi="Times New Roman" w:cs="Times New Roman"/>
          <w:color w:val="494B4B"/>
          <w:sz w:val="24"/>
          <w:szCs w:val="24"/>
        </w:rPr>
        <w:t xml:space="preserve">.3  </w:t>
      </w:r>
      <w:r w:rsidR="00BC30C4" w:rsidRPr="00BC30C4">
        <w:rPr>
          <w:rFonts w:ascii="Times New Roman" w:eastAsia="Arial" w:hAnsi="Times New Roman" w:cs="Times New Roman"/>
          <w:color w:val="494B4B"/>
          <w:sz w:val="24"/>
          <w:szCs w:val="24"/>
        </w:rPr>
        <w:t xml:space="preserve"> </w:t>
      </w:r>
      <w:r w:rsidR="00BC30C4" w:rsidRPr="00BC30C4">
        <w:rPr>
          <w:rFonts w:ascii="Times New Roman" w:eastAsia="Arial" w:hAnsi="Times New Roman" w:cs="Times New Roman"/>
          <w:color w:val="494B4B"/>
          <w:sz w:val="24"/>
          <w:szCs w:val="24"/>
          <w:u w:val="single"/>
        </w:rPr>
        <w:t>Transfers</w:t>
      </w:r>
      <w:r w:rsidR="00BC30C4">
        <w:rPr>
          <w:rFonts w:ascii="Times New Roman" w:eastAsia="Arial" w:hAnsi="Times New Roman" w:cs="Times New Roman"/>
          <w:color w:val="494B4B"/>
          <w:sz w:val="24"/>
          <w:szCs w:val="24"/>
          <w:u w:val="single"/>
        </w:rPr>
        <w: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w:t>
      </w:r>
      <w:ins w:id="284" w:author="Jay" w:date="2017-03-20T16:29:00Z">
        <w:r w:rsidR="00AA4212">
          <w:rPr>
            <w:rFonts w:ascii="Times New Roman" w:eastAsia="Arial" w:hAnsi="Times New Roman" w:cs="Times New Roman"/>
            <w:color w:val="494B4B"/>
            <w:sz w:val="24"/>
            <w:szCs w:val="24"/>
          </w:rPr>
          <w:t xml:space="preserve">ransfac </w:t>
        </w:r>
      </w:ins>
      <w:del w:id="285" w:author="Jay" w:date="2017-03-20T16:29:00Z">
        <w:r w:rsidR="00BC30C4" w:rsidRPr="00B42C82" w:rsidDel="00AA4212">
          <w:rPr>
            <w:rFonts w:ascii="Times New Roman" w:eastAsia="Arial" w:hAnsi="Times New Roman" w:cs="Times New Roman"/>
            <w:color w:val="494B4B"/>
            <w:sz w:val="24"/>
            <w:szCs w:val="24"/>
          </w:rPr>
          <w:delTex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Entity</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may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transfer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right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service and manage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ins w:id="286" w:author="Jay" w:date="2017-03-20T16:29:00Z">
        <w:r w:rsidR="00AA4212">
          <w:rPr>
            <w:rFonts w:ascii="Times New Roman" w:eastAsia="Arial" w:hAnsi="Times New Roman" w:cs="Times New Roman"/>
            <w:color w:val="494B4B"/>
            <w:sz w:val="24"/>
            <w:szCs w:val="24"/>
          </w:rPr>
          <w:t>PSA</w:t>
        </w:r>
      </w:ins>
      <w:del w:id="287" w:author="Jay" w:date="2017-03-20T16:29:00Z">
        <w:r w:rsidR="00BC30C4" w:rsidRPr="00B42C82" w:rsidDel="00AA4212">
          <w:rPr>
            <w:rFonts w:ascii="Times New Roman" w:eastAsia="Arial" w:hAnsi="Times New Roman" w:cs="Times New Roman"/>
            <w:color w:val="494B4B"/>
            <w:sz w:val="24"/>
            <w:szCs w:val="24"/>
          </w:rPr>
          <w:delText>Loan</w:delText>
        </w:r>
      </w:del>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Permitted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Transfere</w:t>
      </w:r>
      <w:r w:rsidR="00BC30C4" w:rsidRPr="00BC30C4">
        <w:rPr>
          <w:rFonts w:ascii="Times New Roman" w:eastAsia="Arial" w:hAnsi="Times New Roman" w:cs="Times New Roman"/>
          <w:color w:val="494B4B"/>
          <w:sz w:val="24"/>
          <w:szCs w:val="24"/>
        </w:rPr>
        <w:t xml:space="preserve">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third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party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deposits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which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are insured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by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agency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United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States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America. </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If</w:t>
      </w:r>
      <w:r w:rsidR="00BC30C4" w:rsidRPr="00BC30C4">
        <w:rPr>
          <w:rFonts w:ascii="Times New Roman" w:eastAsia="Arial" w:hAnsi="Times New Roman" w:cs="Times New Roman"/>
          <w:color w:val="494B4B"/>
          <w:sz w:val="24"/>
          <w:szCs w:val="24"/>
        </w:rPr>
        <w:t xml:space="preserve"> </w:t>
      </w:r>
      <w:ins w:id="288" w:author="Jay" w:date="2017-03-20T16:29:00Z">
        <w:r w:rsidR="00AA4212">
          <w:rPr>
            <w:rFonts w:ascii="Times New Roman" w:eastAsia="Arial" w:hAnsi="Times New Roman" w:cs="Times New Roman"/>
            <w:color w:val="494B4B"/>
            <w:sz w:val="24"/>
            <w:szCs w:val="24"/>
          </w:rPr>
          <w:t xml:space="preserve">Transfac </w:t>
        </w:r>
      </w:ins>
      <w:del w:id="289" w:author="Jay" w:date="2017-03-20T16:29:00Z">
        <w:r w:rsidR="00BC30C4" w:rsidRPr="00B42C82" w:rsidDel="00AA4212">
          <w:rPr>
            <w:rFonts w:ascii="Times New Roman" w:eastAsia="Arial" w:hAnsi="Times New Roman" w:cs="Times New Roman"/>
            <w:color w:val="494B4B"/>
            <w:sz w:val="24"/>
            <w:szCs w:val="24"/>
          </w:rPr>
          <w:delText>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Entity</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does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then within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thirty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(30)</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days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transfer, </w:t>
      </w:r>
      <w:del w:id="290" w:author="Jay" w:date="2017-03-20T17:02:00Z">
        <w:r w:rsidR="00BC30C4" w:rsidRPr="00BC30C4" w:rsidDel="003E3F9C">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it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notify</w:t>
      </w:r>
      <w:r w:rsidR="00BC30C4" w:rsidRPr="00BC30C4">
        <w:rPr>
          <w:rFonts w:ascii="Times New Roman" w:eastAsia="Arial" w:hAnsi="Times New Roman" w:cs="Times New Roman"/>
          <w:color w:val="494B4B"/>
          <w:sz w:val="24"/>
          <w:szCs w:val="24"/>
        </w:rPr>
        <w:t xml:space="preserve"> </w:t>
      </w:r>
      <w:del w:id="291" w:author="Jay" w:date="2017-03-20T17:04:00Z">
        <w:r w:rsidR="00BC30C4" w:rsidRPr="00B42C82" w:rsidDel="003E3F9C">
          <w:rPr>
            <w:rFonts w:ascii="Times New Roman" w:eastAsia="Arial" w:hAnsi="Times New Roman" w:cs="Times New Roman"/>
            <w:color w:val="494B4B"/>
            <w:sz w:val="24"/>
            <w:szCs w:val="24"/>
          </w:rPr>
          <w:delText>t</w:delText>
        </w:r>
      </w:del>
      <w:ins w:id="292" w:author="Jay" w:date="2017-03-20T17:04:00Z">
        <w:r w:rsidR="003E3F9C">
          <w:rPr>
            <w:rFonts w:ascii="Times New Roman" w:eastAsia="Arial" w:hAnsi="Times New Roman" w:cs="Times New Roman"/>
            <w:color w:val="494B4B"/>
            <w:sz w:val="24"/>
            <w:szCs w:val="24"/>
          </w:rPr>
          <w:t>T</w:t>
        </w:r>
      </w:ins>
      <w:r w:rsidR="00BC30C4" w:rsidRPr="00B42C82">
        <w:rPr>
          <w:rFonts w:ascii="Times New Roman" w:eastAsia="Arial" w:hAnsi="Times New Roman" w:cs="Times New Roman"/>
          <w:color w:val="494B4B"/>
          <w:sz w:val="24"/>
          <w:szCs w:val="24"/>
        </w:rPr>
        <w:t>he</w:t>
      </w:r>
      <w:r w:rsidR="00BC30C4" w:rsidRPr="00BC30C4">
        <w:rPr>
          <w:rFonts w:ascii="Times New Roman" w:eastAsia="Arial" w:hAnsi="Times New Roman" w:cs="Times New Roman"/>
          <w:color w:val="494B4B"/>
          <w:sz w:val="24"/>
          <w:szCs w:val="24"/>
        </w:rPr>
        <w:t xml:space="preserve"> </w:t>
      </w:r>
      <w:ins w:id="293" w:author="Jay" w:date="2017-03-20T17:04:00Z">
        <w:r w:rsidR="003E3F9C">
          <w:rPr>
            <w:rFonts w:ascii="Times New Roman" w:eastAsia="Arial" w:hAnsi="Times New Roman" w:cs="Times New Roman"/>
            <w:color w:val="494B4B"/>
            <w:sz w:val="24"/>
            <w:szCs w:val="24"/>
          </w:rPr>
          <w:t xml:space="preserve">Participating Entity </w:t>
        </w:r>
      </w:ins>
      <w:del w:id="294" w:author="Jay" w:date="2017-03-20T17:04:00Z">
        <w:r w:rsidR="00BC30C4" w:rsidRPr="00B42C82" w:rsidDel="003E3F9C">
          <w:rPr>
            <w:rFonts w:ascii="Times New Roman" w:eastAsia="Arial" w:hAnsi="Times New Roman" w:cs="Times New Roman"/>
            <w:color w:val="494B4B"/>
            <w:sz w:val="24"/>
            <w:szCs w:val="24"/>
          </w:rPr>
          <w:delText>Purchaser</w:delText>
        </w:r>
      </w:del>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name,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address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 telephone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number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new</w:t>
      </w:r>
      <w:r w:rsidR="00BC30C4" w:rsidRPr="00BC30C4">
        <w:rPr>
          <w:rFonts w:ascii="Times New Roman" w:eastAsia="Arial" w:hAnsi="Times New Roman" w:cs="Times New Roman"/>
          <w:color w:val="494B4B"/>
          <w:sz w:val="24"/>
          <w:szCs w:val="24"/>
        </w:rPr>
        <w:t xml:space="preserve"> servicer,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name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person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new</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servicer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contact about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Loan,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date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on</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which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transfer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was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effectiv</w:t>
      </w:r>
      <w:r w:rsidR="00BC30C4" w:rsidRPr="00BC30C4">
        <w:rPr>
          <w:rFonts w:ascii="Times New Roman" w:eastAsia="Arial" w:hAnsi="Times New Roman" w:cs="Times New Roman"/>
          <w:color w:val="494B4B"/>
          <w:sz w:val="24"/>
          <w:szCs w:val="24"/>
        </w:rPr>
        <w:t xml:space="preserve">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new</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servicer will automatically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succeed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to </w:t>
      </w:r>
      <w:del w:id="295" w:author="Jay" w:date="2017-03-20T17:03:00Z">
        <w:r w:rsidR="00BC30C4" w:rsidRPr="00BC30C4" w:rsidDel="003E3F9C">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all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w:t>
      </w:r>
      <w:ins w:id="296" w:author="Jay" w:date="2017-03-20T16:30:00Z">
        <w:r w:rsidR="00AA4212">
          <w:rPr>
            <w:rFonts w:ascii="Times New Roman" w:eastAsia="Arial" w:hAnsi="Times New Roman" w:cs="Times New Roman"/>
            <w:color w:val="494B4B"/>
            <w:sz w:val="24"/>
            <w:szCs w:val="24"/>
          </w:rPr>
          <w:t>f Transfac</w:t>
        </w:r>
      </w:ins>
      <w:del w:id="297" w:author="Jay" w:date="2017-03-20T16:30:00Z">
        <w:r w:rsidR="00BC30C4" w:rsidRPr="00B42C82" w:rsidDel="00AA4212">
          <w:rPr>
            <w:rFonts w:ascii="Times New Roman" w:eastAsia="Arial" w:hAnsi="Times New Roman" w:cs="Times New Roman"/>
            <w:color w:val="494B4B"/>
            <w:sz w:val="24"/>
            <w:szCs w:val="24"/>
          </w:rPr>
          <w:delText xml:space="preserve">f </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 xml:space="preserve">the </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w:delText>
        </w:r>
        <w:r w:rsidR="00BC30C4" w:rsidRPr="00BC30C4" w:rsidDel="00AA4212">
          <w:rPr>
            <w:rFonts w:ascii="Times New Roman" w:eastAsia="Arial" w:hAnsi="Times New Roman" w:cs="Times New Roman"/>
            <w:color w:val="494B4B"/>
            <w:sz w:val="24"/>
            <w:szCs w:val="24"/>
          </w:rPr>
          <w:delText>y</w:delText>
        </w:r>
      </w:del>
      <w:r w:rsidR="00BC30C4" w:rsidRPr="00BC30C4">
        <w:rPr>
          <w:rFonts w:ascii="Times New Roman" w:eastAsia="Arial" w:hAnsi="Times New Roman" w:cs="Times New Roman"/>
          <w:color w:val="494B4B"/>
          <w:sz w:val="24"/>
          <w:szCs w:val="24"/>
        </w:rPr>
        <w:t>'</w:t>
      </w:r>
      <w:r w:rsidR="00BC30C4" w:rsidRPr="00B42C82">
        <w:rPr>
          <w:rFonts w:ascii="Times New Roman" w:eastAsia="Arial" w:hAnsi="Times New Roman" w:cs="Times New Roman"/>
          <w:color w:val="494B4B"/>
          <w:sz w:val="24"/>
          <w:szCs w:val="24"/>
        </w:rPr>
        <w:t xml:space="preserve">s </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rights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responsibilities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under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this A</w:t>
      </w:r>
      <w:r w:rsidR="00BC30C4" w:rsidRPr="00BC30C4">
        <w:rPr>
          <w:rFonts w:ascii="Times New Roman" w:eastAsia="Arial" w:hAnsi="Times New Roman" w:cs="Times New Roman"/>
          <w:color w:val="494B4B"/>
          <w:sz w:val="24"/>
          <w:szCs w:val="24"/>
        </w:rPr>
        <w:t>gr</w:t>
      </w:r>
      <w:r w:rsidR="00BC30C4" w:rsidRPr="00B42C82">
        <w:rPr>
          <w:rFonts w:ascii="Times New Roman" w:eastAsia="Arial" w:hAnsi="Times New Roman" w:cs="Times New Roman"/>
          <w:color w:val="494B4B"/>
          <w:sz w:val="24"/>
          <w:szCs w:val="24"/>
        </w:rPr>
        <w:t>eement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with</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respect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servicing</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and</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managing</w:t>
      </w:r>
      <w:r w:rsidR="00BC30C4" w:rsidRPr="00BC30C4">
        <w:rPr>
          <w:rFonts w:ascii="Times New Roman" w:eastAsia="Arial" w:hAnsi="Times New Roman" w:cs="Times New Roman"/>
          <w:color w:val="494B4B"/>
          <w:sz w:val="24"/>
          <w:szCs w:val="24"/>
        </w:rPr>
        <w:t xml:space="preserve"> </w:t>
      </w:r>
      <w:ins w:id="298" w:author="Jay" w:date="2017-03-20T16:30:00Z">
        <w:r w:rsidR="00AA4212">
          <w:rPr>
            <w:rFonts w:ascii="Times New Roman" w:eastAsia="Arial" w:hAnsi="Times New Roman" w:cs="Times New Roman"/>
            <w:color w:val="494B4B"/>
            <w:sz w:val="24"/>
            <w:szCs w:val="24"/>
          </w:rPr>
          <w:t>a PSA</w:t>
        </w:r>
      </w:ins>
      <w:del w:id="299" w:author="Jay" w:date="2017-03-20T16:30:00Z">
        <w:r w:rsidR="00BC30C4" w:rsidRPr="00B42C82" w:rsidDel="00AA4212">
          <w:rPr>
            <w:rFonts w:ascii="Times New Roman" w:eastAsia="Arial" w:hAnsi="Times New Roman" w:cs="Times New Roman"/>
            <w:color w:val="494B4B"/>
            <w:sz w:val="24"/>
            <w:szCs w:val="24"/>
          </w:rPr>
          <w:delText>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Lo</w:delText>
        </w:r>
        <w:r w:rsidR="00BC30C4" w:rsidDel="00AA4212">
          <w:rPr>
            <w:rFonts w:ascii="Times New Roman" w:eastAsia="Arial" w:hAnsi="Times New Roman" w:cs="Times New Roman"/>
            <w:color w:val="494B4B"/>
            <w:sz w:val="24"/>
            <w:szCs w:val="24"/>
          </w:rPr>
          <w:delText>a</w:delText>
        </w:r>
        <w:r w:rsidR="00BC30C4" w:rsidRPr="00B42C82" w:rsidDel="00AA4212">
          <w:rPr>
            <w:rFonts w:ascii="Times New Roman" w:eastAsia="Arial" w:hAnsi="Times New Roman" w:cs="Times New Roman"/>
            <w:color w:val="494B4B"/>
            <w:sz w:val="24"/>
            <w:szCs w:val="24"/>
          </w:rPr>
          <w:delText>n</w:delText>
        </w:r>
      </w:del>
      <w:r w:rsidR="00BC30C4" w:rsidRPr="00B42C82">
        <w:rPr>
          <w:rFonts w:ascii="Times New Roman" w:eastAsia="Arial" w:hAnsi="Times New Roman" w:cs="Times New Roman"/>
          <w:color w:val="494B4B"/>
          <w:sz w:val="24"/>
          <w:szCs w:val="24"/>
        </w:rPr>
        <w:t xml:space="preserve">. </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w:t>
      </w:r>
      <w:ins w:id="300" w:author="Jay" w:date="2017-03-20T16:30:00Z">
        <w:r w:rsidR="00AA4212">
          <w:rPr>
            <w:rFonts w:ascii="Times New Roman" w:eastAsia="Arial" w:hAnsi="Times New Roman" w:cs="Times New Roman"/>
            <w:color w:val="494B4B"/>
            <w:sz w:val="24"/>
            <w:szCs w:val="24"/>
          </w:rPr>
          <w:t xml:space="preserve">ransfac </w:t>
        </w:r>
      </w:ins>
      <w:del w:id="301" w:author="Jay" w:date="2017-03-20T16:30:00Z">
        <w:r w:rsidR="00BC30C4" w:rsidRPr="00B42C82" w:rsidDel="00AA4212">
          <w:rPr>
            <w:rFonts w:ascii="Times New Roman" w:eastAsia="Arial" w:hAnsi="Times New Roman" w:cs="Times New Roman"/>
            <w:color w:val="494B4B"/>
            <w:sz w:val="24"/>
            <w:szCs w:val="24"/>
          </w:rPr>
          <w:delText>he</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Originating</w:delText>
        </w:r>
        <w:r w:rsidR="00BC30C4" w:rsidRPr="00BC30C4" w:rsidDel="00AA4212">
          <w:rPr>
            <w:rFonts w:ascii="Times New Roman" w:eastAsia="Arial" w:hAnsi="Times New Roman" w:cs="Times New Roman"/>
            <w:color w:val="494B4B"/>
            <w:sz w:val="24"/>
            <w:szCs w:val="24"/>
          </w:rPr>
          <w:delText xml:space="preserve"> </w:delText>
        </w:r>
        <w:r w:rsidR="00BC30C4" w:rsidRPr="00B42C82" w:rsidDel="00AA4212">
          <w:rPr>
            <w:rFonts w:ascii="Times New Roman" w:eastAsia="Arial" w:hAnsi="Times New Roman" w:cs="Times New Roman"/>
            <w:color w:val="494B4B"/>
            <w:sz w:val="24"/>
            <w:szCs w:val="24"/>
          </w:rPr>
          <w:delText>Entity</w:delText>
        </w:r>
        <w:r w:rsidR="00BC30C4" w:rsidRPr="00BC30C4" w:rsidDel="00AA4212">
          <w:rPr>
            <w:rFonts w:ascii="Times New Roman" w:eastAsia="Arial" w:hAnsi="Times New Roman" w:cs="Times New Roman"/>
            <w:color w:val="494B4B"/>
            <w:sz w:val="24"/>
            <w:szCs w:val="24"/>
          </w:rPr>
          <w:delText xml:space="preserve"> </w:delText>
        </w:r>
      </w:del>
      <w:r w:rsidR="00BC30C4" w:rsidRPr="00B42C82">
        <w:rPr>
          <w:rFonts w:ascii="Times New Roman" w:eastAsia="Arial" w:hAnsi="Times New Roman" w:cs="Times New Roman"/>
          <w:color w:val="494B4B"/>
          <w:sz w:val="24"/>
          <w:szCs w:val="24"/>
        </w:rPr>
        <w:t>will</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have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 xml:space="preserve">no </w:t>
      </w:r>
      <w:r w:rsidR="00BC30C4" w:rsidRPr="00BC30C4">
        <w:rPr>
          <w:rFonts w:ascii="Times New Roman" w:eastAsia="Arial" w:hAnsi="Times New Roman" w:cs="Times New Roman"/>
          <w:color w:val="494B4B"/>
          <w:sz w:val="24"/>
          <w:szCs w:val="24"/>
        </w:rPr>
        <w:t xml:space="preserve">responsibility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liability</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acts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failures</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to</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act</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new</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servicer</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from</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effective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date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of the</w:t>
      </w:r>
      <w:r w:rsidR="00BC30C4" w:rsidRPr="00BC30C4">
        <w:rPr>
          <w:rFonts w:ascii="Times New Roman" w:eastAsia="Arial" w:hAnsi="Times New Roman" w:cs="Times New Roman"/>
          <w:color w:val="494B4B"/>
          <w:sz w:val="24"/>
          <w:szCs w:val="24"/>
        </w:rPr>
        <w:t xml:space="preserve"> </w:t>
      </w:r>
      <w:r w:rsidR="00BC30C4" w:rsidRPr="00B42C82">
        <w:rPr>
          <w:rFonts w:ascii="Times New Roman" w:eastAsia="Arial" w:hAnsi="Times New Roman" w:cs="Times New Roman"/>
          <w:color w:val="494B4B"/>
          <w:sz w:val="24"/>
          <w:szCs w:val="24"/>
        </w:rPr>
        <w:t>transfer.</w:t>
      </w:r>
    </w:p>
    <w:p w:rsidR="00B0331C" w:rsidRPr="00BC30C4" w:rsidDel="00AA4212" w:rsidRDefault="00B0331C" w:rsidP="00B42C82">
      <w:pPr>
        <w:spacing w:before="7" w:after="0" w:line="240" w:lineRule="exact"/>
        <w:rPr>
          <w:del w:id="302" w:author="Jay" w:date="2017-03-20T16:31:00Z"/>
          <w:rFonts w:ascii="Times New Roman" w:eastAsia="Arial" w:hAnsi="Times New Roman" w:cs="Times New Roman"/>
          <w:color w:val="494B4B"/>
          <w:sz w:val="24"/>
          <w:szCs w:val="24"/>
        </w:rPr>
      </w:pPr>
    </w:p>
    <w:p w:rsidR="00B0331C" w:rsidRPr="00BC30C4" w:rsidDel="00AA4212" w:rsidRDefault="00BC30C4" w:rsidP="00BC30C4">
      <w:pPr>
        <w:spacing w:after="0" w:line="246" w:lineRule="auto"/>
        <w:ind w:firstLine="706"/>
        <w:jc w:val="both"/>
        <w:rPr>
          <w:del w:id="303" w:author="Jay" w:date="2017-03-20T16:31:00Z"/>
          <w:rFonts w:ascii="Times New Roman" w:eastAsia="Arial" w:hAnsi="Times New Roman" w:cs="Times New Roman"/>
          <w:color w:val="494B4B"/>
          <w:sz w:val="24"/>
          <w:szCs w:val="24"/>
        </w:rPr>
      </w:pPr>
      <w:del w:id="304" w:author="Jay" w:date="2017-03-20T16:31:00Z">
        <w:r w:rsidRPr="00B42C82" w:rsidDel="00AA4212">
          <w:rPr>
            <w:rFonts w:ascii="Times New Roman" w:eastAsia="Arial" w:hAnsi="Times New Roman" w:cs="Times New Roman"/>
            <w:color w:val="494B4B"/>
            <w:sz w:val="24"/>
            <w:szCs w:val="24"/>
          </w:rPr>
          <w:delText xml:space="preserve">13.     </w:delText>
        </w:r>
        <w:r w:rsidRPr="00BC30C4" w:rsidDel="00AA4212">
          <w:rPr>
            <w:rFonts w:ascii="Times New Roman" w:eastAsia="Arial" w:hAnsi="Times New Roman" w:cs="Times New Roman"/>
            <w:color w:val="494B4B"/>
            <w:sz w:val="24"/>
            <w:szCs w:val="24"/>
          </w:rPr>
          <w:delText xml:space="preserve"> Additional Participating Entities; Termination</w:delText>
        </w:r>
        <w:r w:rsidRPr="00B42C82" w:rsidDel="00AA4212">
          <w:rPr>
            <w:rFonts w:ascii="Times New Roman" w:eastAsia="Arial" w:hAnsi="Times New Roman" w:cs="Times New Roman"/>
            <w:color w:val="494B4B"/>
            <w:sz w:val="24"/>
            <w:szCs w:val="24"/>
          </w:rPr>
          <w:delTex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its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sole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and</w:delText>
        </w:r>
        <w:r w:rsidRPr="00BC30C4" w:rsidDel="00AA4212">
          <w:rPr>
            <w:rFonts w:ascii="Times New Roman" w:eastAsia="Arial" w:hAnsi="Times New Roman" w:cs="Times New Roman"/>
            <w:color w:val="494B4B"/>
            <w:sz w:val="24"/>
            <w:szCs w:val="24"/>
          </w:rPr>
          <w:delText xml:space="preserve"> exclusive option, </w:delText>
        </w:r>
        <w:r w:rsidRPr="00B42C82" w:rsidDel="00AA4212">
          <w:rPr>
            <w:rFonts w:ascii="Times New Roman" w:eastAsia="Arial" w:hAnsi="Times New Roman" w:cs="Times New Roman"/>
            <w:color w:val="494B4B"/>
            <w:sz w:val="24"/>
            <w:szCs w:val="24"/>
          </w:rPr>
          <w:delText>from time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to</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time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and</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any time,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Originating</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Entity</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shall be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entitled</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 xml:space="preserve">to: </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sell</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or</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grant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additional p</w:delText>
        </w:r>
        <w:r w:rsidRPr="00BC30C4" w:rsidDel="00AA4212">
          <w:rPr>
            <w:rFonts w:ascii="Times New Roman" w:eastAsia="Arial" w:hAnsi="Times New Roman" w:cs="Times New Roman"/>
            <w:color w:val="494B4B"/>
            <w:sz w:val="24"/>
            <w:szCs w:val="24"/>
          </w:rPr>
          <w:delText>art</w:delText>
        </w:r>
        <w:r w:rsidRPr="00B42C82" w:rsidDel="00AA4212">
          <w:rPr>
            <w:rFonts w:ascii="Times New Roman" w:eastAsia="Arial" w:hAnsi="Times New Roman" w:cs="Times New Roman"/>
            <w:color w:val="494B4B"/>
            <w:sz w:val="24"/>
            <w:szCs w:val="24"/>
          </w:rPr>
          <w:delText>icipations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Loan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upon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terms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similar</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to</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this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Participation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Agreement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or</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otherwis</w:delText>
        </w:r>
        <w:r w:rsidRPr="00BC30C4" w:rsidDel="00AA4212">
          <w:rPr>
            <w:rFonts w:ascii="Times New Roman" w:eastAsia="Arial" w:hAnsi="Times New Roman" w:cs="Times New Roman"/>
            <w:color w:val="494B4B"/>
            <w:sz w:val="24"/>
            <w:szCs w:val="24"/>
          </w:rPr>
          <w:delText xml:space="preserve">e; </w:delText>
        </w:r>
        <w:r w:rsidRPr="00B42C82" w:rsidDel="00AA4212">
          <w:rPr>
            <w:rFonts w:ascii="Times New Roman" w:eastAsia="Arial" w:hAnsi="Times New Roman" w:cs="Times New Roman"/>
            <w:color w:val="494B4B"/>
            <w:sz w:val="24"/>
            <w:szCs w:val="24"/>
          </w:rPr>
          <w:delText>or</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(ii) pay</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to</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Participating</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Entity</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all</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principal</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and</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interest</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owing</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to</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Participating</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Entity hereunder</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respe</w:delText>
        </w:r>
        <w:r w:rsidRPr="00BC30C4" w:rsidDel="00AA4212">
          <w:rPr>
            <w:rFonts w:ascii="Times New Roman" w:eastAsia="Arial" w:hAnsi="Times New Roman" w:cs="Times New Roman"/>
            <w:color w:val="494B4B"/>
            <w:sz w:val="24"/>
            <w:szCs w:val="24"/>
          </w:rPr>
          <w:delText xml:space="preserve">ct </w:delText>
        </w:r>
        <w:r w:rsidRPr="00B42C82" w:rsidDel="00AA4212">
          <w:rPr>
            <w:rFonts w:ascii="Times New Roman" w:eastAsia="Arial" w:hAnsi="Times New Roman" w:cs="Times New Roman"/>
            <w:color w:val="494B4B"/>
            <w:sz w:val="24"/>
            <w:szCs w:val="24"/>
          </w:rPr>
          <w:delText>of</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its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Participation,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thereby</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terminating</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this</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Participation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 xml:space="preserve">Agreement. </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In</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 xml:space="preserve">no </w:delText>
        </w:r>
        <w:r w:rsidRPr="00BC30C4" w:rsidDel="00AA4212">
          <w:rPr>
            <w:rFonts w:ascii="Times New Roman" w:eastAsia="Arial" w:hAnsi="Times New Roman" w:cs="Times New Roman"/>
            <w:color w:val="494B4B"/>
            <w:sz w:val="24"/>
            <w:szCs w:val="24"/>
          </w:rPr>
          <w:delText xml:space="preserve">event, however, </w:delText>
        </w:r>
        <w:r w:rsidRPr="00B42C82" w:rsidDel="00AA4212">
          <w:rPr>
            <w:rFonts w:ascii="Times New Roman" w:eastAsia="Arial" w:hAnsi="Times New Roman" w:cs="Times New Roman"/>
            <w:color w:val="494B4B"/>
            <w:sz w:val="24"/>
            <w:szCs w:val="24"/>
          </w:rPr>
          <w:delText>will</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Originating Entit</w:delText>
        </w:r>
        <w:r w:rsidRPr="00B42C82" w:rsidDel="00AA4212">
          <w:rPr>
            <w:rFonts w:ascii="Times New Roman" w:eastAsia="Arial" w:hAnsi="Times New Roman" w:cs="Times New Roman"/>
            <w:color w:val="494B4B"/>
            <w:sz w:val="24"/>
            <w:szCs w:val="24"/>
          </w:rPr>
          <w:delText>y</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have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to</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repurchase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Participation </w:delText>
        </w:r>
        <w:r w:rsidRPr="00B42C82" w:rsidDel="00AA4212">
          <w:rPr>
            <w:rFonts w:ascii="Times New Roman" w:eastAsia="Arial" w:hAnsi="Times New Roman" w:cs="Times New Roman"/>
            <w:color w:val="494B4B"/>
            <w:sz w:val="24"/>
            <w:szCs w:val="24"/>
          </w:rPr>
          <w:delText>of</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the</w:delText>
        </w:r>
        <w:r w:rsidRPr="00BC30C4"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494B4B"/>
            <w:sz w:val="24"/>
            <w:szCs w:val="24"/>
          </w:rPr>
          <w:delText>Participating</w:delText>
        </w:r>
        <w:r w:rsidDel="00AA4212">
          <w:rPr>
            <w:rFonts w:ascii="Times New Roman" w:eastAsia="Arial" w:hAnsi="Times New Roman" w:cs="Times New Roman"/>
            <w:color w:val="494B4B"/>
            <w:sz w:val="24"/>
            <w:szCs w:val="24"/>
          </w:rPr>
          <w:delText xml:space="preserve"> </w:delText>
        </w:r>
        <w:r w:rsidRPr="00B42C82" w:rsidDel="00AA4212">
          <w:rPr>
            <w:rFonts w:ascii="Times New Roman" w:eastAsia="Arial" w:hAnsi="Times New Roman" w:cs="Times New Roman"/>
            <w:color w:val="363636"/>
            <w:sz w:val="24"/>
            <w:szCs w:val="24"/>
          </w:rPr>
          <w:delText xml:space="preserve">Entity. </w:delText>
        </w:r>
        <w:r w:rsidRPr="00B42C82" w:rsidDel="00AA4212">
          <w:rPr>
            <w:rFonts w:ascii="Times New Roman" w:eastAsia="Arial" w:hAnsi="Times New Roman" w:cs="Times New Roman"/>
            <w:color w:val="363636"/>
            <w:spacing w:val="8"/>
            <w:sz w:val="24"/>
            <w:szCs w:val="24"/>
          </w:rPr>
          <w:delText xml:space="preserve"> </w:delText>
        </w:r>
        <w:r w:rsidRPr="00B42C82" w:rsidDel="00AA4212">
          <w:rPr>
            <w:rFonts w:ascii="Times New Roman" w:eastAsia="Arial" w:hAnsi="Times New Roman" w:cs="Times New Roman"/>
            <w:color w:val="363636"/>
            <w:sz w:val="24"/>
            <w:szCs w:val="24"/>
          </w:rPr>
          <w:delText>Such</w:delText>
        </w:r>
        <w:r w:rsidRPr="00B42C82" w:rsidDel="00AA4212">
          <w:rPr>
            <w:rFonts w:ascii="Times New Roman" w:eastAsia="Arial" w:hAnsi="Times New Roman" w:cs="Times New Roman"/>
            <w:color w:val="363636"/>
            <w:spacing w:val="7"/>
            <w:sz w:val="24"/>
            <w:szCs w:val="24"/>
          </w:rPr>
          <w:delText xml:space="preserve"> </w:delText>
        </w:r>
        <w:r w:rsidRPr="00B42C82" w:rsidDel="00AA4212">
          <w:rPr>
            <w:rFonts w:ascii="Times New Roman" w:eastAsia="Arial" w:hAnsi="Times New Roman" w:cs="Times New Roman"/>
            <w:color w:val="363636"/>
            <w:sz w:val="24"/>
            <w:szCs w:val="24"/>
          </w:rPr>
          <w:delText>repurchase</w:delText>
        </w:r>
        <w:r w:rsidRPr="00B42C82" w:rsidDel="00AA4212">
          <w:rPr>
            <w:rFonts w:ascii="Times New Roman" w:eastAsia="Arial" w:hAnsi="Times New Roman" w:cs="Times New Roman"/>
            <w:color w:val="363636"/>
            <w:spacing w:val="28"/>
            <w:sz w:val="24"/>
            <w:szCs w:val="24"/>
          </w:rPr>
          <w:delText xml:space="preserve"> </w:delText>
        </w:r>
        <w:r w:rsidRPr="00B42C82" w:rsidDel="00AA4212">
          <w:rPr>
            <w:rFonts w:ascii="Times New Roman" w:eastAsia="Arial" w:hAnsi="Times New Roman" w:cs="Times New Roman"/>
            <w:color w:val="363636"/>
            <w:sz w:val="24"/>
            <w:szCs w:val="24"/>
          </w:rPr>
          <w:delText>is</w:delText>
        </w:r>
        <w:r w:rsidRPr="00B42C82" w:rsidDel="00AA4212">
          <w:rPr>
            <w:rFonts w:ascii="Times New Roman" w:eastAsia="Arial" w:hAnsi="Times New Roman" w:cs="Times New Roman"/>
            <w:color w:val="363636"/>
            <w:spacing w:val="8"/>
            <w:sz w:val="24"/>
            <w:szCs w:val="24"/>
          </w:rPr>
          <w:delText xml:space="preserve"> </w:delText>
        </w:r>
        <w:r w:rsidRPr="00B42C82" w:rsidDel="00AA4212">
          <w:rPr>
            <w:rFonts w:ascii="Times New Roman" w:eastAsia="Arial" w:hAnsi="Times New Roman" w:cs="Times New Roman"/>
            <w:color w:val="363636"/>
            <w:sz w:val="24"/>
            <w:szCs w:val="24"/>
          </w:rPr>
          <w:delText>at</w:delText>
        </w:r>
        <w:r w:rsidRPr="00B42C82" w:rsidDel="00AA4212">
          <w:rPr>
            <w:rFonts w:ascii="Times New Roman" w:eastAsia="Arial" w:hAnsi="Times New Roman" w:cs="Times New Roman"/>
            <w:color w:val="363636"/>
            <w:spacing w:val="1"/>
            <w:sz w:val="24"/>
            <w:szCs w:val="24"/>
          </w:rPr>
          <w:delText xml:space="preserve"> </w:delText>
        </w:r>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12"/>
            <w:sz w:val="24"/>
            <w:szCs w:val="24"/>
          </w:rPr>
          <w:delText xml:space="preserve"> </w:delText>
        </w:r>
        <w:r w:rsidRPr="00B42C82" w:rsidDel="00AA4212">
          <w:rPr>
            <w:rFonts w:ascii="Times New Roman" w:eastAsia="Arial" w:hAnsi="Times New Roman" w:cs="Times New Roman"/>
            <w:color w:val="363636"/>
            <w:sz w:val="24"/>
            <w:szCs w:val="24"/>
          </w:rPr>
          <w:delText>sole</w:delText>
        </w:r>
        <w:r w:rsidRPr="00B42C82" w:rsidDel="00AA4212">
          <w:rPr>
            <w:rFonts w:ascii="Times New Roman" w:eastAsia="Arial" w:hAnsi="Times New Roman" w:cs="Times New Roman"/>
            <w:color w:val="363636"/>
            <w:spacing w:val="15"/>
            <w:sz w:val="24"/>
            <w:szCs w:val="24"/>
          </w:rPr>
          <w:delText xml:space="preserve"> </w:delText>
        </w:r>
        <w:r w:rsidRPr="00B42C82" w:rsidDel="00AA4212">
          <w:rPr>
            <w:rFonts w:ascii="Times New Roman" w:eastAsia="Arial" w:hAnsi="Times New Roman" w:cs="Times New Roman"/>
            <w:color w:val="363636"/>
            <w:sz w:val="24"/>
            <w:szCs w:val="24"/>
          </w:rPr>
          <w:delText>and</w:delText>
        </w:r>
        <w:r w:rsidRPr="00B42C82" w:rsidDel="00AA4212">
          <w:rPr>
            <w:rFonts w:ascii="Times New Roman" w:eastAsia="Arial" w:hAnsi="Times New Roman" w:cs="Times New Roman"/>
            <w:color w:val="363636"/>
            <w:spacing w:val="14"/>
            <w:sz w:val="24"/>
            <w:szCs w:val="24"/>
          </w:rPr>
          <w:delText xml:space="preserve"> </w:delText>
        </w:r>
        <w:r w:rsidRPr="00B42C82" w:rsidDel="00AA4212">
          <w:rPr>
            <w:rFonts w:ascii="Times New Roman" w:eastAsia="Arial" w:hAnsi="Times New Roman" w:cs="Times New Roman"/>
            <w:color w:val="363636"/>
            <w:sz w:val="24"/>
            <w:szCs w:val="24"/>
          </w:rPr>
          <w:delText>exclusive</w:delText>
        </w:r>
        <w:r w:rsidRPr="00B42C82" w:rsidDel="00AA4212">
          <w:rPr>
            <w:rFonts w:ascii="Times New Roman" w:eastAsia="Arial" w:hAnsi="Times New Roman" w:cs="Times New Roman"/>
            <w:color w:val="363636"/>
            <w:spacing w:val="25"/>
            <w:sz w:val="24"/>
            <w:szCs w:val="24"/>
          </w:rPr>
          <w:delText xml:space="preserve"> </w:delText>
        </w:r>
        <w:r w:rsidRPr="00B42C82" w:rsidDel="00AA4212">
          <w:rPr>
            <w:rFonts w:ascii="Times New Roman" w:eastAsia="Arial" w:hAnsi="Times New Roman" w:cs="Times New Roman"/>
            <w:color w:val="363636"/>
            <w:sz w:val="24"/>
            <w:szCs w:val="24"/>
          </w:rPr>
          <w:delText>option</w:delText>
        </w:r>
        <w:r w:rsidRPr="00B42C82" w:rsidDel="00AA4212">
          <w:rPr>
            <w:rFonts w:ascii="Times New Roman" w:eastAsia="Arial" w:hAnsi="Times New Roman" w:cs="Times New Roman"/>
            <w:color w:val="363636"/>
            <w:spacing w:val="16"/>
            <w:sz w:val="24"/>
            <w:szCs w:val="24"/>
          </w:rPr>
          <w:delText xml:space="preserve"> </w:delText>
        </w:r>
        <w:r w:rsidRPr="00B42C82" w:rsidDel="00AA4212">
          <w:rPr>
            <w:rFonts w:ascii="Times New Roman" w:eastAsia="Arial" w:hAnsi="Times New Roman" w:cs="Times New Roman"/>
            <w:color w:val="363636"/>
            <w:sz w:val="24"/>
            <w:szCs w:val="24"/>
          </w:rPr>
          <w:delText>of</w:delText>
        </w:r>
        <w:r w:rsidRPr="00B42C82" w:rsidDel="00AA4212">
          <w:rPr>
            <w:rFonts w:ascii="Times New Roman" w:eastAsia="Arial" w:hAnsi="Times New Roman" w:cs="Times New Roman"/>
            <w:color w:val="363636"/>
            <w:spacing w:val="5"/>
            <w:sz w:val="24"/>
            <w:szCs w:val="24"/>
          </w:rPr>
          <w:delText xml:space="preserve"> </w:delText>
        </w:r>
        <w:r w:rsidRPr="00B42C82" w:rsidDel="00AA4212">
          <w:rPr>
            <w:rFonts w:ascii="Times New Roman" w:eastAsia="Arial" w:hAnsi="Times New Roman" w:cs="Times New Roman"/>
            <w:color w:val="363636"/>
            <w:sz w:val="24"/>
            <w:szCs w:val="24"/>
          </w:rPr>
          <w:delText>Originating</w:delText>
        </w:r>
        <w:r w:rsidRPr="00B42C82" w:rsidDel="00AA4212">
          <w:rPr>
            <w:rFonts w:ascii="Times New Roman" w:eastAsia="Arial" w:hAnsi="Times New Roman" w:cs="Times New Roman"/>
            <w:color w:val="363636"/>
            <w:spacing w:val="21"/>
            <w:sz w:val="24"/>
            <w:szCs w:val="24"/>
          </w:rPr>
          <w:delText xml:space="preserve"> </w:delText>
        </w:r>
        <w:r w:rsidRPr="00B42C82" w:rsidDel="00AA4212">
          <w:rPr>
            <w:rFonts w:ascii="Times New Roman" w:eastAsia="Arial" w:hAnsi="Times New Roman" w:cs="Times New Roman"/>
            <w:color w:val="363636"/>
            <w:w w:val="101"/>
            <w:sz w:val="24"/>
            <w:szCs w:val="24"/>
          </w:rPr>
          <w:delText>Entity.</w:delText>
        </w:r>
      </w:del>
    </w:p>
    <w:p w:rsidR="00B0331C" w:rsidRPr="00B42C82" w:rsidRDefault="00B0331C" w:rsidP="00B42C82">
      <w:pPr>
        <w:spacing w:before="9" w:after="0" w:line="260" w:lineRule="exact"/>
        <w:rPr>
          <w:rFonts w:ascii="Times New Roman" w:hAnsi="Times New Roman" w:cs="Times New Roman"/>
          <w:sz w:val="24"/>
          <w:szCs w:val="24"/>
        </w:rPr>
      </w:pPr>
    </w:p>
    <w:p w:rsidR="00B0331C" w:rsidRPr="00B42C82" w:rsidRDefault="00BC30C4" w:rsidP="00B42C82">
      <w:pPr>
        <w:spacing w:after="0" w:line="259" w:lineRule="auto"/>
        <w:ind w:firstLine="710"/>
        <w:jc w:val="both"/>
        <w:rPr>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1</w:t>
      </w:r>
      <w:ins w:id="305" w:author="Jay" w:date="2017-03-20T16:31:00Z">
        <w:r w:rsidR="00BD2F64">
          <w:rPr>
            <w:rFonts w:ascii="Times New Roman" w:eastAsia="Arial" w:hAnsi="Times New Roman" w:cs="Times New Roman"/>
            <w:color w:val="363636"/>
            <w:sz w:val="24"/>
            <w:szCs w:val="24"/>
          </w:rPr>
          <w:t>1</w:t>
        </w:r>
      </w:ins>
      <w:del w:id="306" w:author="Jay" w:date="2017-03-20T16:31:00Z">
        <w:r w:rsidRPr="00B42C82" w:rsidDel="00AA4212">
          <w:rPr>
            <w:rFonts w:ascii="Times New Roman" w:eastAsia="Arial" w:hAnsi="Times New Roman" w:cs="Times New Roman"/>
            <w:color w:val="363636"/>
            <w:sz w:val="24"/>
            <w:szCs w:val="24"/>
          </w:rPr>
          <w:delText>4</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u w:val="single" w:color="000000"/>
        </w:rPr>
        <w:t>Liability.</w:t>
      </w:r>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35"/>
          <w:sz w:val="24"/>
          <w:szCs w:val="24"/>
        </w:rPr>
        <w:t xml:space="preserve"> </w:t>
      </w:r>
      <w:r w:rsidRPr="00B42C82">
        <w:rPr>
          <w:rFonts w:ascii="Times New Roman" w:eastAsia="Arial" w:hAnsi="Times New Roman" w:cs="Times New Roman"/>
          <w:color w:val="363636"/>
          <w:sz w:val="24"/>
          <w:szCs w:val="24"/>
        </w:rPr>
        <w:t>The</w:t>
      </w:r>
      <w:ins w:id="307" w:author="Jay" w:date="2017-03-20T16:32:00Z">
        <w:r w:rsidR="00AA4212">
          <w:rPr>
            <w:rFonts w:ascii="Times New Roman" w:eastAsia="Arial" w:hAnsi="Times New Roman" w:cs="Times New Roman"/>
            <w:color w:val="363636"/>
            <w:spacing w:val="32"/>
            <w:sz w:val="24"/>
            <w:szCs w:val="24"/>
          </w:rPr>
          <w:t xml:space="preserve"> Participating Entity </w:t>
        </w:r>
      </w:ins>
      <w:del w:id="308" w:author="Jay" w:date="2017-03-20T16:32:00Z">
        <w:r w:rsidRPr="00B42C82" w:rsidDel="00AA4212">
          <w:rPr>
            <w:rFonts w:ascii="Times New Roman" w:eastAsia="Arial" w:hAnsi="Times New Roman" w:cs="Times New Roman"/>
            <w:color w:val="363636"/>
            <w:spacing w:val="10"/>
            <w:sz w:val="24"/>
            <w:szCs w:val="24"/>
          </w:rPr>
          <w:delText xml:space="preserve"> </w:delText>
        </w:r>
        <w:r w:rsidRPr="00B42C82" w:rsidDel="00AA4212">
          <w:rPr>
            <w:rFonts w:ascii="Times New Roman" w:eastAsia="Arial" w:hAnsi="Times New Roman" w:cs="Times New Roman"/>
            <w:color w:val="363636"/>
            <w:sz w:val="24"/>
            <w:szCs w:val="24"/>
          </w:rPr>
          <w:delText>Originating</w:delText>
        </w:r>
        <w:r w:rsidRPr="00B42C82" w:rsidDel="00AA4212">
          <w:rPr>
            <w:rFonts w:ascii="Times New Roman" w:eastAsia="Arial" w:hAnsi="Times New Roman" w:cs="Times New Roman"/>
            <w:color w:val="363636"/>
            <w:spacing w:val="32"/>
            <w:sz w:val="24"/>
            <w:szCs w:val="24"/>
          </w:rPr>
          <w:delText xml:space="preserve">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21"/>
            <w:sz w:val="24"/>
            <w:szCs w:val="24"/>
          </w:rPr>
          <w:delText xml:space="preserve"> </w:delText>
        </w:r>
      </w:del>
      <w:r w:rsidRPr="00B42C82">
        <w:rPr>
          <w:rFonts w:ascii="Times New Roman" w:eastAsia="Arial" w:hAnsi="Times New Roman" w:cs="Times New Roman"/>
          <w:color w:val="363636"/>
          <w:sz w:val="24"/>
          <w:szCs w:val="24"/>
        </w:rPr>
        <w:t>does</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not</w:t>
      </w:r>
      <w:r w:rsidRPr="00B42C82">
        <w:rPr>
          <w:rFonts w:ascii="Times New Roman" w:eastAsia="Arial" w:hAnsi="Times New Roman" w:cs="Times New Roman"/>
          <w:color w:val="363636"/>
          <w:spacing w:val="16"/>
          <w:sz w:val="24"/>
          <w:szCs w:val="24"/>
        </w:rPr>
        <w:t xml:space="preserve"> </w:t>
      </w:r>
      <w:r w:rsidRPr="00B42C82">
        <w:rPr>
          <w:rFonts w:ascii="Times New Roman" w:eastAsia="Arial" w:hAnsi="Times New Roman" w:cs="Times New Roman"/>
          <w:color w:val="363636"/>
          <w:sz w:val="24"/>
          <w:szCs w:val="24"/>
        </w:rPr>
        <w:t>assume</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will not</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have</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liability whatsoever</w:t>
      </w:r>
      <w:r w:rsidRPr="00B42C82">
        <w:rPr>
          <w:rFonts w:ascii="Times New Roman" w:eastAsia="Arial" w:hAnsi="Times New Roman" w:cs="Times New Roman"/>
          <w:color w:val="363636"/>
          <w:spacing w:val="37"/>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32"/>
          <w:sz w:val="24"/>
          <w:szCs w:val="24"/>
        </w:rPr>
        <w:t xml:space="preserve"> </w:t>
      </w:r>
      <w:ins w:id="309" w:author="Jay" w:date="2017-03-20T16:32:00Z">
        <w:r w:rsidR="00AA4212">
          <w:rPr>
            <w:rFonts w:ascii="Times New Roman" w:eastAsia="Arial" w:hAnsi="Times New Roman" w:cs="Times New Roman"/>
            <w:color w:val="363636"/>
            <w:spacing w:val="44"/>
            <w:sz w:val="24"/>
            <w:szCs w:val="24"/>
          </w:rPr>
          <w:t xml:space="preserve">Transfac </w:t>
        </w:r>
      </w:ins>
      <w:del w:id="310" w:author="Jay" w:date="2017-03-20T16:32:00Z">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37"/>
            <w:sz w:val="24"/>
            <w:szCs w:val="24"/>
          </w:rPr>
          <w:delText xml:space="preserve"> </w:delText>
        </w:r>
        <w:r w:rsidRPr="00B42C82" w:rsidDel="00AA4212">
          <w:rPr>
            <w:rFonts w:ascii="Times New Roman" w:eastAsia="Arial" w:hAnsi="Times New Roman" w:cs="Times New Roman"/>
            <w:color w:val="363636"/>
            <w:sz w:val="24"/>
            <w:szCs w:val="24"/>
          </w:rPr>
          <w:delText>Participating</w:delText>
        </w:r>
        <w:r w:rsidRPr="00B42C82" w:rsidDel="00AA4212">
          <w:rPr>
            <w:rFonts w:ascii="Times New Roman" w:eastAsia="Arial" w:hAnsi="Times New Roman" w:cs="Times New Roman"/>
            <w:color w:val="363636"/>
            <w:spacing w:val="48"/>
            <w:sz w:val="24"/>
            <w:szCs w:val="24"/>
          </w:rPr>
          <w:delText xml:space="preserve">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44"/>
            <w:sz w:val="24"/>
            <w:szCs w:val="24"/>
          </w:rPr>
          <w:delText xml:space="preserve"> </w:delText>
        </w:r>
      </w:del>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 xml:space="preserve">repayment </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33"/>
          <w:sz w:val="24"/>
          <w:szCs w:val="24"/>
        </w:rPr>
        <w:t xml:space="preserve"> </w:t>
      </w:r>
      <w:ins w:id="311" w:author="Jay" w:date="2017-03-20T16:33:00Z">
        <w:r w:rsidR="003E3F9C">
          <w:rPr>
            <w:rFonts w:ascii="Times New Roman" w:eastAsia="Arial" w:hAnsi="Times New Roman" w:cs="Times New Roman"/>
            <w:color w:val="363636"/>
            <w:spacing w:val="33"/>
            <w:sz w:val="24"/>
            <w:szCs w:val="24"/>
          </w:rPr>
          <w:t>amounts due under a P</w:t>
        </w:r>
      </w:ins>
      <w:ins w:id="312" w:author="Jay" w:date="2017-03-20T17:05:00Z">
        <w:r w:rsidR="003E3F9C">
          <w:rPr>
            <w:rFonts w:ascii="Times New Roman" w:eastAsia="Arial" w:hAnsi="Times New Roman" w:cs="Times New Roman"/>
            <w:color w:val="363636"/>
            <w:spacing w:val="33"/>
            <w:sz w:val="24"/>
            <w:szCs w:val="24"/>
          </w:rPr>
          <w:t>S</w:t>
        </w:r>
      </w:ins>
      <w:ins w:id="313" w:author="Jay" w:date="2017-03-20T16:33:00Z">
        <w:r w:rsidR="00AA4212">
          <w:rPr>
            <w:rFonts w:ascii="Times New Roman" w:eastAsia="Arial" w:hAnsi="Times New Roman" w:cs="Times New Roman"/>
            <w:color w:val="363636"/>
            <w:spacing w:val="33"/>
            <w:sz w:val="24"/>
            <w:szCs w:val="24"/>
          </w:rPr>
          <w:t xml:space="preserve">A </w:t>
        </w:r>
      </w:ins>
      <w:del w:id="314" w:author="Jay" w:date="2017-03-20T16:32:00Z">
        <w:r w:rsidRPr="00B42C82" w:rsidDel="00AA4212">
          <w:rPr>
            <w:rFonts w:ascii="Times New Roman" w:eastAsia="Arial" w:hAnsi="Times New Roman" w:cs="Times New Roman"/>
            <w:color w:val="363636"/>
            <w:sz w:val="24"/>
            <w:szCs w:val="24"/>
          </w:rPr>
          <w:delText>Loan</w:delText>
        </w:r>
        <w:r w:rsidRPr="00B42C82" w:rsidDel="00AA4212">
          <w:rPr>
            <w:rFonts w:ascii="Times New Roman" w:eastAsia="Arial" w:hAnsi="Times New Roman" w:cs="Times New Roman"/>
            <w:color w:val="363636"/>
            <w:spacing w:val="40"/>
            <w:sz w:val="24"/>
            <w:szCs w:val="24"/>
          </w:rPr>
          <w:delText xml:space="preserve"> </w:delText>
        </w:r>
      </w:del>
      <w:r w:rsidRPr="00B42C82">
        <w:rPr>
          <w:rFonts w:ascii="Times New Roman" w:eastAsia="Arial" w:hAnsi="Times New Roman" w:cs="Times New Roman"/>
          <w:color w:val="363636"/>
          <w:sz w:val="24"/>
          <w:szCs w:val="24"/>
        </w:rPr>
        <w:t>by</w:t>
      </w:r>
      <w:r w:rsidRPr="00B42C82">
        <w:rPr>
          <w:rFonts w:ascii="Times New Roman" w:eastAsia="Arial" w:hAnsi="Times New Roman" w:cs="Times New Roman"/>
          <w:color w:val="363636"/>
          <w:spacing w:val="26"/>
          <w:sz w:val="24"/>
          <w:szCs w:val="24"/>
        </w:rPr>
        <w:t xml:space="preserve"> </w:t>
      </w:r>
      <w:ins w:id="315" w:author="Jay" w:date="2017-03-20T16:33:00Z">
        <w:r w:rsidR="00AA4212">
          <w:rPr>
            <w:rFonts w:ascii="Times New Roman" w:eastAsia="Arial" w:hAnsi="Times New Roman" w:cs="Times New Roman"/>
            <w:color w:val="363636"/>
            <w:sz w:val="24"/>
            <w:szCs w:val="24"/>
          </w:rPr>
          <w:t>Factoring Client</w:t>
        </w:r>
      </w:ins>
      <w:del w:id="316" w:author="Jay" w:date="2017-03-20T16:33:00Z">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38"/>
            <w:sz w:val="24"/>
            <w:szCs w:val="24"/>
          </w:rPr>
          <w:delText xml:space="preserve"> </w:delText>
        </w:r>
        <w:r w:rsidRPr="00B42C82" w:rsidDel="00AA4212">
          <w:rPr>
            <w:rFonts w:ascii="Times New Roman" w:eastAsia="Arial" w:hAnsi="Times New Roman" w:cs="Times New Roman"/>
            <w:color w:val="363636"/>
            <w:sz w:val="24"/>
            <w:szCs w:val="24"/>
          </w:rPr>
          <w:delText>Borrower</w:delText>
        </w:r>
      </w:del>
      <w:r w:rsidRPr="00B42C82">
        <w:rPr>
          <w:rFonts w:ascii="Times New Roman" w:eastAsia="Arial" w:hAnsi="Times New Roman" w:cs="Times New Roman"/>
          <w:color w:val="363636"/>
          <w:sz w:val="24"/>
          <w:szCs w:val="24"/>
        </w:rPr>
        <w:t>,</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guarantor</w:t>
      </w:r>
      <w:ins w:id="317" w:author="Jay" w:date="2017-03-20T16:33:00Z">
        <w:r w:rsidR="00AA4212">
          <w:rPr>
            <w:rFonts w:ascii="Times New Roman" w:eastAsia="Arial" w:hAnsi="Times New Roman" w:cs="Times New Roman"/>
            <w:color w:val="363636"/>
            <w:sz w:val="24"/>
            <w:szCs w:val="24"/>
          </w:rPr>
          <w:t xml:space="preserve"> or liable third party</w:t>
        </w:r>
        <w:r w:rsidR="00AA4212">
          <w:rPr>
            <w:rFonts w:ascii="Times New Roman" w:eastAsia="Arial" w:hAnsi="Times New Roman" w:cs="Times New Roman"/>
            <w:color w:val="363636"/>
            <w:spacing w:val="15"/>
            <w:sz w:val="24"/>
            <w:szCs w:val="24"/>
          </w:rPr>
          <w:t xml:space="preserve">.  </w:t>
        </w:r>
      </w:ins>
      <w:del w:id="318" w:author="Jay" w:date="2017-03-20T16:33:00Z">
        <w:r w:rsidRPr="00B42C82" w:rsidDel="00AA4212">
          <w:rPr>
            <w:rFonts w:ascii="Times New Roman" w:eastAsia="Arial" w:hAnsi="Times New Roman" w:cs="Times New Roman"/>
            <w:color w:val="363636"/>
            <w:sz w:val="24"/>
            <w:szCs w:val="24"/>
          </w:rPr>
          <w:delText>,</w:delText>
        </w:r>
        <w:r w:rsidRPr="00B42C82" w:rsidDel="00AA4212">
          <w:rPr>
            <w:rFonts w:ascii="Times New Roman" w:eastAsia="Arial" w:hAnsi="Times New Roman" w:cs="Times New Roman"/>
            <w:color w:val="363636"/>
            <w:spacing w:val="47"/>
            <w:sz w:val="24"/>
            <w:szCs w:val="24"/>
          </w:rPr>
          <w:delText xml:space="preserve"> </w:delText>
        </w:r>
        <w:r w:rsidRPr="00B42C82" w:rsidDel="00AA4212">
          <w:rPr>
            <w:rFonts w:ascii="Times New Roman" w:eastAsia="Arial" w:hAnsi="Times New Roman" w:cs="Times New Roman"/>
            <w:color w:val="363636"/>
            <w:sz w:val="24"/>
            <w:szCs w:val="24"/>
          </w:rPr>
          <w:delText>or the</w:delText>
        </w:r>
        <w:r w:rsidRPr="00B42C82" w:rsidDel="00AA4212">
          <w:rPr>
            <w:rFonts w:ascii="Times New Roman" w:eastAsia="Arial" w:hAnsi="Times New Roman" w:cs="Times New Roman"/>
            <w:color w:val="363636"/>
            <w:spacing w:val="15"/>
            <w:sz w:val="24"/>
            <w:szCs w:val="24"/>
          </w:rPr>
          <w:delText xml:space="preserve"> </w:delText>
        </w:r>
        <w:r w:rsidRPr="00B42C82" w:rsidDel="00AA4212">
          <w:rPr>
            <w:rFonts w:ascii="Times New Roman" w:eastAsia="Arial" w:hAnsi="Times New Roman" w:cs="Times New Roman"/>
            <w:color w:val="363636"/>
            <w:sz w:val="24"/>
            <w:szCs w:val="24"/>
          </w:rPr>
          <w:delText>realization</w:delText>
        </w:r>
        <w:r w:rsidRPr="00B42C82" w:rsidDel="00AA4212">
          <w:rPr>
            <w:rFonts w:ascii="Times New Roman" w:eastAsia="Arial" w:hAnsi="Times New Roman" w:cs="Times New Roman"/>
            <w:color w:val="363636"/>
            <w:spacing w:val="14"/>
            <w:sz w:val="24"/>
            <w:szCs w:val="24"/>
          </w:rPr>
          <w:delText xml:space="preserve"> </w:delText>
        </w:r>
        <w:r w:rsidRPr="00B42C82" w:rsidDel="00AA4212">
          <w:rPr>
            <w:rFonts w:ascii="Times New Roman" w:eastAsia="Arial" w:hAnsi="Times New Roman" w:cs="Times New Roman"/>
            <w:color w:val="363636"/>
            <w:sz w:val="24"/>
            <w:szCs w:val="24"/>
          </w:rPr>
          <w:delText>or</w:delText>
        </w:r>
        <w:r w:rsidRPr="00B42C82" w:rsidDel="00AA4212">
          <w:rPr>
            <w:rFonts w:ascii="Times New Roman" w:eastAsia="Arial" w:hAnsi="Times New Roman" w:cs="Times New Roman"/>
            <w:color w:val="363636"/>
            <w:spacing w:val="14"/>
            <w:sz w:val="24"/>
            <w:szCs w:val="24"/>
          </w:rPr>
          <w:delText xml:space="preserve"> </w:delText>
        </w:r>
        <w:r w:rsidRPr="00B42C82" w:rsidDel="00AA4212">
          <w:rPr>
            <w:rFonts w:ascii="Times New Roman" w:eastAsia="Arial" w:hAnsi="Times New Roman" w:cs="Times New Roman"/>
            <w:color w:val="363636"/>
            <w:sz w:val="24"/>
            <w:szCs w:val="24"/>
          </w:rPr>
          <w:delText>recovery</w:delText>
        </w:r>
        <w:r w:rsidRPr="00B42C82" w:rsidDel="00AA4212">
          <w:rPr>
            <w:rFonts w:ascii="Times New Roman" w:eastAsia="Arial" w:hAnsi="Times New Roman" w:cs="Times New Roman"/>
            <w:color w:val="363636"/>
            <w:spacing w:val="26"/>
            <w:sz w:val="24"/>
            <w:szCs w:val="24"/>
          </w:rPr>
          <w:delText xml:space="preserve"> </w:delText>
        </w:r>
        <w:r w:rsidRPr="00B42C82" w:rsidDel="00AA4212">
          <w:rPr>
            <w:rFonts w:ascii="Times New Roman" w:eastAsia="Arial" w:hAnsi="Times New Roman" w:cs="Times New Roman"/>
            <w:color w:val="363636"/>
            <w:sz w:val="24"/>
            <w:szCs w:val="24"/>
          </w:rPr>
          <w:delText>of</w:delText>
        </w:r>
        <w:r w:rsidRPr="00B42C82" w:rsidDel="00AA4212">
          <w:rPr>
            <w:rFonts w:ascii="Times New Roman" w:eastAsia="Arial" w:hAnsi="Times New Roman" w:cs="Times New Roman"/>
            <w:color w:val="363636"/>
            <w:spacing w:val="10"/>
            <w:sz w:val="24"/>
            <w:szCs w:val="24"/>
          </w:rPr>
          <w:delText xml:space="preserve"> </w:delText>
        </w:r>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19"/>
            <w:sz w:val="24"/>
            <w:szCs w:val="24"/>
          </w:rPr>
          <w:delText xml:space="preserve"> </w:delText>
        </w:r>
        <w:r w:rsidRPr="00B42C82" w:rsidDel="00AA4212">
          <w:rPr>
            <w:rFonts w:ascii="Times New Roman" w:eastAsia="Arial" w:hAnsi="Times New Roman" w:cs="Times New Roman"/>
            <w:color w:val="363636"/>
            <w:sz w:val="24"/>
            <w:szCs w:val="24"/>
          </w:rPr>
          <w:delText>Loan</w:delText>
        </w:r>
        <w:r w:rsidRPr="00B42C82" w:rsidDel="00AA4212">
          <w:rPr>
            <w:rFonts w:ascii="Times New Roman" w:eastAsia="Arial" w:hAnsi="Times New Roman" w:cs="Times New Roman"/>
            <w:color w:val="363636"/>
            <w:spacing w:val="26"/>
            <w:sz w:val="24"/>
            <w:szCs w:val="24"/>
          </w:rPr>
          <w:delText xml:space="preserve"> </w:delText>
        </w:r>
        <w:r w:rsidRPr="00B42C82" w:rsidDel="00AA4212">
          <w:rPr>
            <w:rFonts w:ascii="Times New Roman" w:eastAsia="Arial" w:hAnsi="Times New Roman" w:cs="Times New Roman"/>
            <w:color w:val="363636"/>
            <w:sz w:val="24"/>
            <w:szCs w:val="24"/>
          </w:rPr>
          <w:delText>under</w:delText>
        </w:r>
        <w:r w:rsidRPr="00B42C82" w:rsidDel="00AA4212">
          <w:rPr>
            <w:rFonts w:ascii="Times New Roman" w:eastAsia="Arial" w:hAnsi="Times New Roman" w:cs="Times New Roman"/>
            <w:color w:val="363636"/>
            <w:spacing w:val="26"/>
            <w:sz w:val="24"/>
            <w:szCs w:val="24"/>
          </w:rPr>
          <w:delText xml:space="preserve"> </w:delText>
        </w:r>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20"/>
            <w:sz w:val="24"/>
            <w:szCs w:val="24"/>
          </w:rPr>
          <w:delText xml:space="preserve"> </w:delText>
        </w:r>
        <w:r w:rsidRPr="00B42C82" w:rsidDel="00AA4212">
          <w:rPr>
            <w:rFonts w:ascii="Times New Roman" w:eastAsia="Arial" w:hAnsi="Times New Roman" w:cs="Times New Roman"/>
            <w:color w:val="363636"/>
            <w:sz w:val="24"/>
            <w:szCs w:val="24"/>
          </w:rPr>
          <w:delText>provisions</w:delText>
        </w:r>
        <w:r w:rsidRPr="00B42C82" w:rsidDel="00AA4212">
          <w:rPr>
            <w:rFonts w:ascii="Times New Roman" w:eastAsia="Arial" w:hAnsi="Times New Roman" w:cs="Times New Roman"/>
            <w:color w:val="363636"/>
            <w:spacing w:val="34"/>
            <w:sz w:val="24"/>
            <w:szCs w:val="24"/>
          </w:rPr>
          <w:delText xml:space="preserve"> </w:delText>
        </w:r>
        <w:r w:rsidRPr="00B42C82" w:rsidDel="00AA4212">
          <w:rPr>
            <w:rFonts w:ascii="Times New Roman" w:eastAsia="Arial" w:hAnsi="Times New Roman" w:cs="Times New Roman"/>
            <w:color w:val="363636"/>
            <w:sz w:val="24"/>
            <w:szCs w:val="24"/>
          </w:rPr>
          <w:delText>of</w:delText>
        </w:r>
        <w:r w:rsidRPr="00B42C82" w:rsidDel="00AA4212">
          <w:rPr>
            <w:rFonts w:ascii="Times New Roman" w:eastAsia="Arial" w:hAnsi="Times New Roman" w:cs="Times New Roman"/>
            <w:color w:val="363636"/>
            <w:spacing w:val="10"/>
            <w:sz w:val="24"/>
            <w:szCs w:val="24"/>
          </w:rPr>
          <w:delText xml:space="preserve"> </w:delText>
        </w:r>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14"/>
            <w:sz w:val="24"/>
            <w:szCs w:val="24"/>
          </w:rPr>
          <w:delText xml:space="preserve"> </w:delText>
        </w:r>
        <w:r w:rsidRPr="00B42C82" w:rsidDel="00AA4212">
          <w:rPr>
            <w:rFonts w:ascii="Times New Roman" w:eastAsia="Arial" w:hAnsi="Times New Roman" w:cs="Times New Roman"/>
            <w:color w:val="363636"/>
            <w:sz w:val="24"/>
            <w:szCs w:val="24"/>
          </w:rPr>
          <w:delText>Loan</w:delText>
        </w:r>
        <w:r w:rsidRPr="00B42C82" w:rsidDel="00AA4212">
          <w:rPr>
            <w:rFonts w:ascii="Times New Roman" w:eastAsia="Arial" w:hAnsi="Times New Roman" w:cs="Times New Roman"/>
            <w:color w:val="363636"/>
            <w:spacing w:val="18"/>
            <w:sz w:val="24"/>
            <w:szCs w:val="24"/>
          </w:rPr>
          <w:delText xml:space="preserve"> </w:delText>
        </w:r>
        <w:r w:rsidRPr="00B42C82" w:rsidDel="00AA4212">
          <w:rPr>
            <w:rFonts w:ascii="Times New Roman" w:eastAsia="Arial" w:hAnsi="Times New Roman" w:cs="Times New Roman"/>
            <w:color w:val="363636"/>
            <w:sz w:val="24"/>
            <w:szCs w:val="24"/>
          </w:rPr>
          <w:delText xml:space="preserve">Documents.  </w:delText>
        </w:r>
        <w:r w:rsidRPr="00B42C82" w:rsidDel="00AA4212">
          <w:rPr>
            <w:rFonts w:ascii="Times New Roman" w:eastAsia="Arial" w:hAnsi="Times New Roman" w:cs="Times New Roman"/>
            <w:color w:val="363636"/>
            <w:spacing w:val="3"/>
            <w:sz w:val="24"/>
            <w:szCs w:val="24"/>
          </w:rPr>
          <w:delText xml:space="preserve"> </w:delText>
        </w:r>
      </w:del>
      <w:ins w:id="319" w:author="Jay" w:date="2017-03-20T16:33:00Z">
        <w:r w:rsidR="00AA4212">
          <w:rPr>
            <w:rFonts w:ascii="Times New Roman" w:eastAsia="Arial" w:hAnsi="Times New Roman" w:cs="Times New Roman"/>
            <w:color w:val="363636"/>
            <w:spacing w:val="24"/>
            <w:sz w:val="24"/>
            <w:szCs w:val="24"/>
          </w:rPr>
          <w:t xml:space="preserve">Transfac </w:t>
        </w:r>
      </w:ins>
      <w:del w:id="320" w:author="Jay" w:date="2017-03-20T16:33:00Z">
        <w:r w:rsidRPr="00B42C82" w:rsidDel="00AA4212">
          <w:rPr>
            <w:rFonts w:ascii="Times New Roman" w:eastAsia="Arial" w:hAnsi="Times New Roman" w:cs="Times New Roman"/>
            <w:color w:val="363636"/>
            <w:w w:val="101"/>
            <w:sz w:val="24"/>
            <w:szCs w:val="24"/>
          </w:rPr>
          <w:delText xml:space="preserve">Participating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24"/>
            <w:sz w:val="24"/>
            <w:szCs w:val="24"/>
          </w:rPr>
          <w:delText xml:space="preserve"> </w:delText>
        </w:r>
      </w:del>
      <w:r w:rsidRPr="00B42C82">
        <w:rPr>
          <w:rFonts w:ascii="Times New Roman" w:eastAsia="Arial" w:hAnsi="Times New Roman" w:cs="Times New Roman"/>
          <w:color w:val="363636"/>
          <w:sz w:val="24"/>
          <w:szCs w:val="24"/>
        </w:rPr>
        <w:t>further</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agrees</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that</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4"/>
          <w:sz w:val="24"/>
          <w:szCs w:val="24"/>
        </w:rPr>
        <w:t xml:space="preserve"> </w:t>
      </w:r>
      <w:ins w:id="321" w:author="Jay" w:date="2017-03-20T16:34:00Z">
        <w:r w:rsidR="00AA4212">
          <w:rPr>
            <w:rFonts w:ascii="Times New Roman" w:eastAsia="Arial" w:hAnsi="Times New Roman" w:cs="Times New Roman"/>
            <w:color w:val="363636"/>
            <w:spacing w:val="29"/>
            <w:sz w:val="24"/>
            <w:szCs w:val="24"/>
          </w:rPr>
          <w:t xml:space="preserve">Participating Entity </w:t>
        </w:r>
      </w:ins>
      <w:del w:id="322" w:author="Jay" w:date="2017-03-20T16:34:00Z">
        <w:r w:rsidRPr="00B42C82" w:rsidDel="00AA4212">
          <w:rPr>
            <w:rFonts w:ascii="Times New Roman" w:eastAsia="Arial" w:hAnsi="Times New Roman" w:cs="Times New Roman"/>
            <w:color w:val="363636"/>
            <w:sz w:val="24"/>
            <w:szCs w:val="24"/>
          </w:rPr>
          <w:delText>Originating</w:delText>
        </w:r>
        <w:r w:rsidRPr="00B42C82" w:rsidDel="00AA4212">
          <w:rPr>
            <w:rFonts w:ascii="Times New Roman" w:eastAsia="Arial" w:hAnsi="Times New Roman" w:cs="Times New Roman"/>
            <w:color w:val="363636"/>
            <w:spacing w:val="50"/>
            <w:sz w:val="24"/>
            <w:szCs w:val="24"/>
          </w:rPr>
          <w:delText xml:space="preserve">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29"/>
            <w:sz w:val="24"/>
            <w:szCs w:val="24"/>
          </w:rPr>
          <w:delText xml:space="preserve"> </w:delText>
        </w:r>
      </w:del>
      <w:r w:rsidRPr="00B42C82">
        <w:rPr>
          <w:rFonts w:ascii="Times New Roman" w:eastAsia="Arial" w:hAnsi="Times New Roman" w:cs="Times New Roman"/>
          <w:color w:val="363636"/>
          <w:sz w:val="24"/>
          <w:szCs w:val="24"/>
        </w:rPr>
        <w:t>does</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not</w:t>
      </w:r>
      <w:r w:rsidRPr="00B42C82">
        <w:rPr>
          <w:rFonts w:ascii="Times New Roman" w:eastAsia="Arial" w:hAnsi="Times New Roman" w:cs="Times New Roman"/>
          <w:color w:val="363636"/>
          <w:spacing w:val="27"/>
          <w:sz w:val="24"/>
          <w:szCs w:val="24"/>
        </w:rPr>
        <w:t xml:space="preserve"> </w:t>
      </w:r>
      <w:r w:rsidRPr="00B42C82">
        <w:rPr>
          <w:rFonts w:ascii="Times New Roman" w:eastAsia="Arial" w:hAnsi="Times New Roman" w:cs="Times New Roman"/>
          <w:color w:val="363636"/>
          <w:sz w:val="24"/>
          <w:szCs w:val="24"/>
        </w:rPr>
        <w:t>assume,</w:t>
      </w:r>
      <w:r w:rsidRPr="00B42C82">
        <w:rPr>
          <w:rFonts w:ascii="Times New Roman" w:eastAsia="Arial" w:hAnsi="Times New Roman" w:cs="Times New Roman"/>
          <w:color w:val="363636"/>
          <w:spacing w:val="45"/>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9"/>
          <w:sz w:val="24"/>
          <w:szCs w:val="24"/>
        </w:rPr>
        <w:t xml:space="preserve"> </w:t>
      </w:r>
      <w:ins w:id="323" w:author="Jay" w:date="2017-03-20T16:34:00Z">
        <w:r w:rsidR="00AA4212">
          <w:rPr>
            <w:rFonts w:ascii="Times New Roman" w:eastAsia="Arial" w:hAnsi="Times New Roman" w:cs="Times New Roman"/>
            <w:color w:val="363636"/>
            <w:spacing w:val="32"/>
            <w:sz w:val="24"/>
            <w:szCs w:val="24"/>
          </w:rPr>
          <w:t xml:space="preserve">Transfac </w:t>
        </w:r>
      </w:ins>
      <w:del w:id="324" w:author="Jay" w:date="2017-03-20T16:34:00Z">
        <w:r w:rsidRPr="00B42C82" w:rsidDel="00AA4212">
          <w:rPr>
            <w:rFonts w:ascii="Times New Roman" w:eastAsia="Arial" w:hAnsi="Times New Roman" w:cs="Times New Roman"/>
            <w:color w:val="363636"/>
            <w:sz w:val="24"/>
            <w:szCs w:val="24"/>
          </w:rPr>
          <w:delText>Participating</w:delText>
        </w:r>
        <w:r w:rsidRPr="00B42C82" w:rsidDel="00AA4212">
          <w:rPr>
            <w:rFonts w:ascii="Times New Roman" w:eastAsia="Arial" w:hAnsi="Times New Roman" w:cs="Times New Roman"/>
            <w:color w:val="363636"/>
            <w:spacing w:val="38"/>
            <w:sz w:val="24"/>
            <w:szCs w:val="24"/>
          </w:rPr>
          <w:delText xml:space="preserve">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32"/>
            <w:sz w:val="24"/>
            <w:szCs w:val="24"/>
          </w:rPr>
          <w:delText xml:space="preserve"> </w:delText>
        </w:r>
      </w:del>
      <w:r w:rsidRPr="00B42C82">
        <w:rPr>
          <w:rFonts w:ascii="Times New Roman" w:eastAsia="Arial" w:hAnsi="Times New Roman" w:cs="Times New Roman"/>
          <w:color w:val="363636"/>
          <w:w w:val="101"/>
          <w:sz w:val="24"/>
          <w:szCs w:val="24"/>
        </w:rPr>
        <w:t xml:space="preserve">hereby </w:t>
      </w:r>
      <w:r w:rsidRPr="00B42C82">
        <w:rPr>
          <w:rFonts w:ascii="Times New Roman" w:eastAsia="Arial" w:hAnsi="Times New Roman" w:cs="Times New Roman"/>
          <w:color w:val="363636"/>
          <w:sz w:val="24"/>
          <w:szCs w:val="24"/>
        </w:rPr>
        <w:t>releases</w:t>
      </w:r>
      <w:r w:rsidRPr="00B42C82">
        <w:rPr>
          <w:rFonts w:ascii="Times New Roman" w:eastAsia="Arial" w:hAnsi="Times New Roman" w:cs="Times New Roman"/>
          <w:color w:val="363636"/>
          <w:spacing w:val="27"/>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exonerates</w:t>
      </w:r>
      <w:r w:rsidRPr="00B42C82">
        <w:rPr>
          <w:rFonts w:ascii="Times New Roman" w:eastAsia="Arial" w:hAnsi="Times New Roman" w:cs="Times New Roman"/>
          <w:color w:val="363636"/>
          <w:spacing w:val="19"/>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7"/>
          <w:sz w:val="24"/>
          <w:szCs w:val="24"/>
        </w:rPr>
        <w:t xml:space="preserve"> </w:t>
      </w:r>
      <w:ins w:id="325" w:author="Jay" w:date="2017-03-20T16:34:00Z">
        <w:r w:rsidR="00AA4212">
          <w:rPr>
            <w:rFonts w:ascii="Times New Roman" w:eastAsia="Arial" w:hAnsi="Times New Roman" w:cs="Times New Roman"/>
            <w:color w:val="363636"/>
            <w:spacing w:val="27"/>
            <w:sz w:val="24"/>
            <w:szCs w:val="24"/>
          </w:rPr>
          <w:t xml:space="preserve">Participating Entity </w:t>
        </w:r>
      </w:ins>
      <w:del w:id="326" w:author="Jay" w:date="2017-03-20T16:34:00Z">
        <w:r w:rsidRPr="00B42C82" w:rsidDel="00AA4212">
          <w:rPr>
            <w:rFonts w:ascii="Times New Roman" w:eastAsia="Arial" w:hAnsi="Times New Roman" w:cs="Times New Roman"/>
            <w:color w:val="363636"/>
            <w:sz w:val="24"/>
            <w:szCs w:val="24"/>
          </w:rPr>
          <w:delText>Originating</w:delText>
        </w:r>
        <w:r w:rsidRPr="00B42C82" w:rsidDel="00AA4212">
          <w:rPr>
            <w:rFonts w:ascii="Times New Roman" w:eastAsia="Arial" w:hAnsi="Times New Roman" w:cs="Times New Roman"/>
            <w:color w:val="363636"/>
            <w:spacing w:val="34"/>
            <w:sz w:val="24"/>
            <w:szCs w:val="24"/>
          </w:rPr>
          <w:delText xml:space="preserve"> </w:delText>
        </w:r>
        <w:r w:rsidRPr="00B42C82" w:rsidDel="00AA4212">
          <w:rPr>
            <w:rFonts w:ascii="Times New Roman" w:eastAsia="Arial" w:hAnsi="Times New Roman" w:cs="Times New Roman"/>
            <w:color w:val="363636"/>
            <w:sz w:val="24"/>
            <w:szCs w:val="24"/>
          </w:rPr>
          <w:delText>Entity</w:delText>
        </w:r>
        <w:r w:rsidRPr="00B42C82" w:rsidDel="00AA4212">
          <w:rPr>
            <w:rFonts w:ascii="Times New Roman" w:eastAsia="Arial" w:hAnsi="Times New Roman" w:cs="Times New Roman"/>
            <w:color w:val="363636"/>
            <w:spacing w:val="27"/>
            <w:sz w:val="24"/>
            <w:szCs w:val="24"/>
          </w:rPr>
          <w:delText xml:space="preserve"> </w:delText>
        </w:r>
      </w:del>
      <w:r w:rsidRPr="00B42C82">
        <w:rPr>
          <w:rFonts w:ascii="Times New Roman" w:eastAsia="Arial" w:hAnsi="Times New Roman" w:cs="Times New Roman"/>
          <w:color w:val="363636"/>
          <w:sz w:val="24"/>
          <w:szCs w:val="24"/>
        </w:rPr>
        <w:t>from,</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all</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responsibility</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 xml:space="preserve">liability </w:t>
      </w:r>
      <w:r w:rsidRPr="00B42C82">
        <w:rPr>
          <w:rFonts w:ascii="Times New Roman" w:eastAsia="Arial" w:hAnsi="Times New Roman" w:cs="Times New Roman"/>
          <w:color w:val="363636"/>
          <w:w w:val="101"/>
          <w:sz w:val="24"/>
          <w:szCs w:val="24"/>
        </w:rPr>
        <w:t xml:space="preserve">to </w:t>
      </w:r>
      <w:ins w:id="327" w:author="Jay" w:date="2017-03-20T16:34:00Z">
        <w:r w:rsidR="00AA4212">
          <w:rPr>
            <w:rFonts w:ascii="Times New Roman" w:eastAsia="Arial" w:hAnsi="Times New Roman" w:cs="Times New Roman"/>
            <w:color w:val="363636"/>
            <w:sz w:val="24"/>
            <w:szCs w:val="24"/>
          </w:rPr>
          <w:t>Transfac</w:t>
        </w:r>
      </w:ins>
      <w:del w:id="328" w:author="Jay" w:date="2017-03-20T16:34:00Z">
        <w:r w:rsidRPr="00B42C82" w:rsidDel="00AA4212">
          <w:rPr>
            <w:rFonts w:ascii="Times New Roman" w:eastAsia="Arial" w:hAnsi="Times New Roman" w:cs="Times New Roman"/>
            <w:color w:val="363636"/>
            <w:sz w:val="24"/>
            <w:szCs w:val="24"/>
          </w:rPr>
          <w:delText>Participating</w:delText>
        </w:r>
        <w:r w:rsidRPr="00B42C82" w:rsidDel="00AA4212">
          <w:rPr>
            <w:rFonts w:ascii="Times New Roman" w:eastAsia="Arial" w:hAnsi="Times New Roman" w:cs="Times New Roman"/>
            <w:color w:val="363636"/>
            <w:spacing w:val="22"/>
            <w:sz w:val="24"/>
            <w:szCs w:val="24"/>
          </w:rPr>
          <w:delText xml:space="preserve"> </w:delText>
        </w:r>
        <w:r w:rsidRPr="00B42C82" w:rsidDel="00AA4212">
          <w:rPr>
            <w:rFonts w:ascii="Times New Roman" w:eastAsia="Arial" w:hAnsi="Times New Roman" w:cs="Times New Roman"/>
            <w:color w:val="363636"/>
            <w:sz w:val="24"/>
            <w:szCs w:val="24"/>
          </w:rPr>
          <w:delText>Entity</w:delText>
        </w:r>
      </w:del>
      <w:r w:rsidRPr="00B42C82">
        <w:rPr>
          <w:rFonts w:ascii="Times New Roman" w:eastAsia="Arial" w:hAnsi="Times New Roman" w:cs="Times New Roman"/>
          <w:color w:val="363636"/>
          <w:sz w:val="24"/>
          <w:szCs w:val="24"/>
        </w:rPr>
        <w:t>,</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express</w:t>
      </w:r>
      <w:r w:rsidRPr="00B42C82">
        <w:rPr>
          <w:rFonts w:ascii="Times New Roman" w:eastAsia="Arial" w:hAnsi="Times New Roman" w:cs="Times New Roman"/>
          <w:color w:val="363636"/>
          <w:spacing w:val="38"/>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implied,</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arising</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in</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whole</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in</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part</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from</w:t>
      </w:r>
      <w:r w:rsidRPr="00B42C82">
        <w:rPr>
          <w:rFonts w:ascii="Times New Roman" w:eastAsia="Arial" w:hAnsi="Times New Roman" w:cs="Times New Roman"/>
          <w:color w:val="363636"/>
          <w:spacing w:val="13"/>
          <w:sz w:val="24"/>
          <w:szCs w:val="24"/>
        </w:rPr>
        <w:t xml:space="preserve"> </w:t>
      </w:r>
      <w:ins w:id="329" w:author="Jay" w:date="2017-03-20T16:35:00Z">
        <w:r w:rsidR="00AA4212">
          <w:rPr>
            <w:rFonts w:ascii="Times New Roman" w:eastAsia="Arial" w:hAnsi="Times New Roman" w:cs="Times New Roman"/>
            <w:color w:val="363636"/>
            <w:sz w:val="24"/>
            <w:szCs w:val="24"/>
          </w:rPr>
          <w:t>a PSA</w:t>
        </w:r>
      </w:ins>
      <w:del w:id="330" w:author="Jay" w:date="2017-03-20T16:35:00Z">
        <w:r w:rsidRPr="00B42C82" w:rsidDel="00AA4212">
          <w:rPr>
            <w:rFonts w:ascii="Times New Roman" w:eastAsia="Arial" w:hAnsi="Times New Roman" w:cs="Times New Roman"/>
            <w:color w:val="363636"/>
            <w:sz w:val="24"/>
            <w:szCs w:val="24"/>
          </w:rPr>
          <w:delText>the</w:delText>
        </w:r>
        <w:r w:rsidRPr="00B42C82" w:rsidDel="00AA4212">
          <w:rPr>
            <w:rFonts w:ascii="Times New Roman" w:eastAsia="Arial" w:hAnsi="Times New Roman" w:cs="Times New Roman"/>
            <w:color w:val="363636"/>
            <w:spacing w:val="19"/>
            <w:sz w:val="24"/>
            <w:szCs w:val="24"/>
          </w:rPr>
          <w:delText xml:space="preserve"> </w:delText>
        </w:r>
        <w:r w:rsidRPr="00B42C82" w:rsidDel="00AA4212">
          <w:rPr>
            <w:rFonts w:ascii="Times New Roman" w:eastAsia="Arial" w:hAnsi="Times New Roman" w:cs="Times New Roman"/>
            <w:color w:val="363636"/>
            <w:sz w:val="24"/>
            <w:szCs w:val="24"/>
          </w:rPr>
          <w:delText>Loan</w:delText>
        </w:r>
      </w:del>
      <w:r w:rsidRPr="00B42C82">
        <w:rPr>
          <w:rFonts w:ascii="Times New Roman" w:eastAsia="Arial" w:hAnsi="Times New Roman" w:cs="Times New Roman"/>
          <w:color w:val="363636"/>
          <w:sz w:val="24"/>
          <w:szCs w:val="24"/>
        </w:rPr>
        <w:t>,</w:t>
      </w:r>
      <w:r w:rsidRPr="00B42C82">
        <w:rPr>
          <w:rFonts w:ascii="Times New Roman" w:eastAsia="Arial" w:hAnsi="Times New Roman" w:cs="Times New Roman"/>
          <w:color w:val="363636"/>
          <w:spacing w:val="27"/>
          <w:sz w:val="24"/>
          <w:szCs w:val="24"/>
        </w:rPr>
        <w:t xml:space="preserve"> </w:t>
      </w:r>
      <w:r w:rsidRPr="00B42C82">
        <w:rPr>
          <w:rFonts w:ascii="Times New Roman" w:eastAsia="Arial" w:hAnsi="Times New Roman" w:cs="Times New Roman"/>
          <w:color w:val="363636"/>
          <w:sz w:val="24"/>
          <w:szCs w:val="24"/>
        </w:rPr>
        <w:t>including</w:t>
      </w:r>
      <w:r w:rsidRPr="00B42C82">
        <w:rPr>
          <w:rFonts w:ascii="Times New Roman" w:eastAsia="Arial" w:hAnsi="Times New Roman" w:cs="Times New Roman"/>
          <w:color w:val="363636"/>
          <w:spacing w:val="32"/>
          <w:sz w:val="24"/>
          <w:szCs w:val="24"/>
        </w:rPr>
        <w:t xml:space="preserve"> </w:t>
      </w:r>
      <w:r w:rsidRPr="00B42C82">
        <w:rPr>
          <w:rFonts w:ascii="Times New Roman" w:eastAsia="Arial" w:hAnsi="Times New Roman" w:cs="Times New Roman"/>
          <w:color w:val="363636"/>
          <w:sz w:val="24"/>
          <w:szCs w:val="24"/>
        </w:rPr>
        <w:t>but</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w w:val="101"/>
          <w:sz w:val="24"/>
          <w:szCs w:val="24"/>
        </w:rPr>
        <w:t xml:space="preserve">not </w:t>
      </w:r>
      <w:r w:rsidRPr="00B42C82">
        <w:rPr>
          <w:rFonts w:ascii="Times New Roman" w:eastAsia="Arial" w:hAnsi="Times New Roman" w:cs="Times New Roman"/>
          <w:color w:val="363636"/>
          <w:sz w:val="24"/>
          <w:szCs w:val="24"/>
        </w:rPr>
        <w:t>limited</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claims</w:t>
      </w:r>
      <w:r w:rsidRPr="00B42C82">
        <w:rPr>
          <w:rFonts w:ascii="Times New Roman" w:eastAsia="Arial" w:hAnsi="Times New Roman" w:cs="Times New Roman"/>
          <w:color w:val="363636"/>
          <w:spacing w:val="52"/>
          <w:sz w:val="24"/>
          <w:szCs w:val="24"/>
        </w:rPr>
        <w:t xml:space="preserve"> </w:t>
      </w:r>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(i)</w:t>
      </w:r>
      <w:r w:rsidRPr="00B42C82">
        <w:rPr>
          <w:rFonts w:ascii="Times New Roman" w:eastAsia="Arial" w:hAnsi="Times New Roman" w:cs="Times New Roman"/>
          <w:color w:val="363636"/>
          <w:spacing w:val="35"/>
          <w:sz w:val="24"/>
          <w:szCs w:val="24"/>
        </w:rPr>
        <w:t xml:space="preserve"> </w:t>
      </w:r>
      <w:r w:rsidRPr="00B42C82">
        <w:rPr>
          <w:rFonts w:ascii="Times New Roman" w:eastAsia="Arial" w:hAnsi="Times New Roman" w:cs="Times New Roman"/>
          <w:color w:val="363636"/>
          <w:sz w:val="24"/>
          <w:szCs w:val="24"/>
        </w:rPr>
        <w:t>failure</w:t>
      </w:r>
      <w:r w:rsidRPr="00B42C82">
        <w:rPr>
          <w:rFonts w:ascii="Times New Roman" w:eastAsia="Arial" w:hAnsi="Times New Roman" w:cs="Times New Roman"/>
          <w:color w:val="363636"/>
          <w:spacing w:val="45"/>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realize</w:t>
      </w:r>
      <w:r w:rsidRPr="00B42C82">
        <w:rPr>
          <w:rFonts w:ascii="Times New Roman" w:eastAsia="Arial" w:hAnsi="Times New Roman" w:cs="Times New Roman"/>
          <w:color w:val="363636"/>
          <w:spacing w:val="49"/>
          <w:sz w:val="24"/>
          <w:szCs w:val="24"/>
        </w:rPr>
        <w:t xml:space="preserve"> </w:t>
      </w:r>
      <w:r w:rsidRPr="00B42C82">
        <w:rPr>
          <w:rFonts w:ascii="Times New Roman" w:eastAsia="Arial" w:hAnsi="Times New Roman" w:cs="Times New Roman"/>
          <w:color w:val="363636"/>
          <w:sz w:val="24"/>
          <w:szCs w:val="24"/>
        </w:rPr>
        <w:t>upon</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43"/>
          <w:sz w:val="24"/>
          <w:szCs w:val="24"/>
        </w:rPr>
        <w:t xml:space="preserve"> </w:t>
      </w:r>
      <w:r w:rsidRPr="00B42C82">
        <w:rPr>
          <w:rFonts w:ascii="Times New Roman" w:eastAsia="Arial" w:hAnsi="Times New Roman" w:cs="Times New Roman"/>
          <w:color w:val="363636"/>
          <w:sz w:val="24"/>
          <w:szCs w:val="24"/>
        </w:rPr>
        <w:t>Collateral,  (ii)</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failure</w:t>
      </w:r>
      <w:r w:rsidRPr="00B42C82">
        <w:rPr>
          <w:rFonts w:ascii="Times New Roman" w:eastAsia="Arial" w:hAnsi="Times New Roman" w:cs="Times New Roman"/>
          <w:color w:val="363636"/>
          <w:spacing w:val="46"/>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delay</w:t>
      </w:r>
      <w:r w:rsidRPr="00B42C82">
        <w:rPr>
          <w:rFonts w:ascii="Times New Roman" w:eastAsia="Arial" w:hAnsi="Times New Roman" w:cs="Times New Roman"/>
          <w:color w:val="363636"/>
          <w:spacing w:val="40"/>
          <w:sz w:val="24"/>
          <w:szCs w:val="24"/>
        </w:rPr>
        <w:t xml:space="preserve"> </w:t>
      </w:r>
      <w:r w:rsidRPr="00B42C82">
        <w:rPr>
          <w:rFonts w:ascii="Times New Roman" w:eastAsia="Arial" w:hAnsi="Times New Roman" w:cs="Times New Roman"/>
          <w:color w:val="363636"/>
          <w:sz w:val="24"/>
          <w:szCs w:val="24"/>
        </w:rPr>
        <w:t>in</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collecting</w:t>
      </w:r>
      <w:r w:rsidRPr="00B42C82">
        <w:rPr>
          <w:rFonts w:ascii="Times New Roman" w:eastAsia="Arial" w:hAnsi="Times New Roman" w:cs="Times New Roman"/>
          <w:color w:val="363636"/>
          <w:spacing w:val="43"/>
          <w:sz w:val="24"/>
          <w:szCs w:val="24"/>
        </w:rPr>
        <w:t xml:space="preserve"> </w:t>
      </w:r>
      <w:r w:rsidRPr="00B42C82">
        <w:rPr>
          <w:rFonts w:ascii="Times New Roman" w:eastAsia="Arial" w:hAnsi="Times New Roman" w:cs="Times New Roman"/>
          <w:color w:val="363636"/>
          <w:sz w:val="24"/>
          <w:szCs w:val="24"/>
        </w:rPr>
        <w:t>or receiving</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payment</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sums</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owing</w:t>
      </w:r>
      <w:r w:rsidRPr="00B42C82">
        <w:rPr>
          <w:rFonts w:ascii="Times New Roman" w:eastAsia="Arial" w:hAnsi="Times New Roman" w:cs="Times New Roman"/>
          <w:color w:val="363636"/>
          <w:spacing w:val="20"/>
          <w:sz w:val="24"/>
          <w:szCs w:val="24"/>
        </w:rPr>
        <w:t xml:space="preserve"> </w:t>
      </w:r>
      <w:ins w:id="331" w:author="Jay" w:date="2017-03-20T16:35:00Z">
        <w:r w:rsidR="005D3ED2">
          <w:rPr>
            <w:rFonts w:ascii="Times New Roman" w:eastAsia="Arial" w:hAnsi="Times New Roman" w:cs="Times New Roman"/>
            <w:color w:val="363636"/>
            <w:spacing w:val="30"/>
            <w:sz w:val="24"/>
            <w:szCs w:val="24"/>
          </w:rPr>
          <w:t xml:space="preserve">under a PSA from the Factoring Client </w:t>
        </w:r>
      </w:ins>
      <w:del w:id="332" w:author="Jay" w:date="2017-03-20T16:35:00Z">
        <w:r w:rsidRPr="00B42C82" w:rsidDel="005D3ED2">
          <w:rPr>
            <w:rFonts w:ascii="Times New Roman" w:eastAsia="Arial" w:hAnsi="Times New Roman" w:cs="Times New Roman"/>
            <w:color w:val="363636"/>
            <w:sz w:val="24"/>
            <w:szCs w:val="24"/>
          </w:rPr>
          <w:delText>from</w:delText>
        </w:r>
        <w:r w:rsidRPr="00B42C82" w:rsidDel="005D3ED2">
          <w:rPr>
            <w:rFonts w:ascii="Times New Roman" w:eastAsia="Arial" w:hAnsi="Times New Roman" w:cs="Times New Roman"/>
            <w:color w:val="363636"/>
            <w:spacing w:val="24"/>
            <w:sz w:val="24"/>
            <w:szCs w:val="24"/>
          </w:rPr>
          <w:delText xml:space="preserve"> </w:delText>
        </w:r>
        <w:r w:rsidRPr="00B42C82" w:rsidDel="005D3ED2">
          <w:rPr>
            <w:rFonts w:ascii="Times New Roman" w:eastAsia="Arial" w:hAnsi="Times New Roman" w:cs="Times New Roman"/>
            <w:color w:val="363636"/>
            <w:sz w:val="24"/>
            <w:szCs w:val="24"/>
          </w:rPr>
          <w:delText>Borrower</w:delText>
        </w:r>
        <w:r w:rsidRPr="00B42C82" w:rsidDel="005D3ED2">
          <w:rPr>
            <w:rFonts w:ascii="Times New Roman" w:eastAsia="Arial" w:hAnsi="Times New Roman" w:cs="Times New Roman"/>
            <w:color w:val="363636"/>
            <w:spacing w:val="30"/>
            <w:sz w:val="24"/>
            <w:szCs w:val="24"/>
          </w:rPr>
          <w:delText xml:space="preserve"> </w:delText>
        </w:r>
      </w:del>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others,</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(iii)</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mistake,</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omission</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w w:val="101"/>
          <w:sz w:val="24"/>
          <w:szCs w:val="24"/>
        </w:rPr>
        <w:t xml:space="preserve">error </w:t>
      </w:r>
      <w:r w:rsidRPr="00B42C82">
        <w:rPr>
          <w:rFonts w:ascii="Times New Roman" w:eastAsia="Arial" w:hAnsi="Times New Roman" w:cs="Times New Roman"/>
          <w:color w:val="363636"/>
          <w:sz w:val="24"/>
          <w:szCs w:val="24"/>
        </w:rPr>
        <w:t xml:space="preserve">of </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 xml:space="preserve">judgment   involving </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 xml:space="preserve">the </w:t>
      </w:r>
      <w:r w:rsidRPr="00B42C82">
        <w:rPr>
          <w:rFonts w:ascii="Times New Roman" w:eastAsia="Arial" w:hAnsi="Times New Roman" w:cs="Times New Roman"/>
          <w:color w:val="363636"/>
          <w:spacing w:val="45"/>
          <w:sz w:val="24"/>
          <w:szCs w:val="24"/>
        </w:rPr>
        <w:t xml:space="preserve"> </w:t>
      </w:r>
      <w:r w:rsidRPr="00B42C82">
        <w:rPr>
          <w:rFonts w:ascii="Times New Roman" w:eastAsia="Arial" w:hAnsi="Times New Roman" w:cs="Times New Roman"/>
          <w:color w:val="363636"/>
          <w:sz w:val="24"/>
          <w:szCs w:val="24"/>
        </w:rPr>
        <w:t xml:space="preserve">Collateral </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sz w:val="24"/>
          <w:szCs w:val="24"/>
        </w:rPr>
        <w:t xml:space="preserve">or </w:t>
      </w:r>
      <w:r w:rsidRPr="00B42C82">
        <w:rPr>
          <w:rFonts w:ascii="Times New Roman" w:eastAsia="Arial" w:hAnsi="Times New Roman" w:cs="Times New Roman"/>
          <w:color w:val="363636"/>
          <w:spacing w:val="32"/>
          <w:sz w:val="24"/>
          <w:szCs w:val="24"/>
        </w:rPr>
        <w:t xml:space="preserve"> </w:t>
      </w:r>
      <w:ins w:id="333" w:author="Jay" w:date="2017-03-20T16:35:00Z">
        <w:r w:rsidR="005D3ED2">
          <w:rPr>
            <w:rFonts w:ascii="Times New Roman" w:eastAsia="Arial" w:hAnsi="Times New Roman" w:cs="Times New Roman"/>
            <w:color w:val="363636"/>
            <w:sz w:val="24"/>
            <w:szCs w:val="24"/>
          </w:rPr>
          <w:t>a PSA</w:t>
        </w:r>
      </w:ins>
      <w:del w:id="334" w:author="Jay" w:date="2017-03-20T16:35:00Z">
        <w:r w:rsidRPr="00B42C82" w:rsidDel="005D3ED2">
          <w:rPr>
            <w:rFonts w:ascii="Times New Roman" w:eastAsia="Arial" w:hAnsi="Times New Roman" w:cs="Times New Roman"/>
            <w:color w:val="363636"/>
            <w:sz w:val="24"/>
            <w:szCs w:val="24"/>
          </w:rPr>
          <w:delText xml:space="preserve">the </w:delText>
        </w:r>
        <w:r w:rsidRPr="00B42C82" w:rsidDel="005D3ED2">
          <w:rPr>
            <w:rFonts w:ascii="Times New Roman" w:eastAsia="Arial" w:hAnsi="Times New Roman" w:cs="Times New Roman"/>
            <w:color w:val="363636"/>
            <w:spacing w:val="46"/>
            <w:sz w:val="24"/>
            <w:szCs w:val="24"/>
          </w:rPr>
          <w:delText xml:space="preserve"> </w:delText>
        </w:r>
        <w:r w:rsidRPr="00B42C82" w:rsidDel="005D3ED2">
          <w:rPr>
            <w:rFonts w:ascii="Times New Roman" w:eastAsia="Arial" w:hAnsi="Times New Roman" w:cs="Times New Roman"/>
            <w:color w:val="363636"/>
            <w:sz w:val="24"/>
            <w:szCs w:val="24"/>
          </w:rPr>
          <w:delText xml:space="preserve">Loan </w:delText>
        </w:r>
        <w:r w:rsidRPr="00B42C82" w:rsidDel="005D3ED2">
          <w:rPr>
            <w:rFonts w:ascii="Times New Roman" w:eastAsia="Arial" w:hAnsi="Times New Roman" w:cs="Times New Roman"/>
            <w:color w:val="363636"/>
            <w:spacing w:val="44"/>
            <w:sz w:val="24"/>
            <w:szCs w:val="24"/>
          </w:rPr>
          <w:delText xml:space="preserve"> </w:delText>
        </w:r>
        <w:r w:rsidRPr="00B42C82" w:rsidDel="005D3ED2">
          <w:rPr>
            <w:rFonts w:ascii="Times New Roman" w:eastAsia="Arial" w:hAnsi="Times New Roman" w:cs="Times New Roman"/>
            <w:color w:val="363636"/>
            <w:sz w:val="24"/>
            <w:szCs w:val="24"/>
          </w:rPr>
          <w:delText>Documents</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50"/>
          <w:sz w:val="24"/>
          <w:szCs w:val="24"/>
        </w:rPr>
        <w:t xml:space="preserve"> </w:t>
      </w:r>
      <w:r w:rsidRPr="00B42C82">
        <w:rPr>
          <w:rFonts w:ascii="Times New Roman" w:eastAsia="Arial" w:hAnsi="Times New Roman" w:cs="Times New Roman"/>
          <w:color w:val="363636"/>
          <w:sz w:val="24"/>
          <w:szCs w:val="24"/>
        </w:rPr>
        <w:t xml:space="preserve">or </w:t>
      </w:r>
      <w:r w:rsidRPr="00B42C82">
        <w:rPr>
          <w:rFonts w:ascii="Times New Roman" w:eastAsia="Arial" w:hAnsi="Times New Roman" w:cs="Times New Roman"/>
          <w:color w:val="363636"/>
          <w:spacing w:val="38"/>
          <w:sz w:val="24"/>
          <w:szCs w:val="24"/>
        </w:rPr>
        <w:t xml:space="preserve"> </w:t>
      </w:r>
      <w:r w:rsidRPr="00B42C82">
        <w:rPr>
          <w:rFonts w:ascii="Times New Roman" w:eastAsia="Arial" w:hAnsi="Times New Roman" w:cs="Times New Roman"/>
          <w:color w:val="363636"/>
          <w:sz w:val="24"/>
          <w:szCs w:val="24"/>
        </w:rPr>
        <w:t xml:space="preserve">(iv) </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 xml:space="preserve">granting </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w w:val="101"/>
          <w:sz w:val="24"/>
          <w:szCs w:val="24"/>
        </w:rPr>
        <w:t xml:space="preserve">extensions, </w:t>
      </w:r>
      <w:r w:rsidRPr="00B42C82">
        <w:rPr>
          <w:rFonts w:ascii="Times New Roman" w:eastAsia="Arial" w:hAnsi="Times New Roman" w:cs="Times New Roman"/>
          <w:color w:val="363636"/>
          <w:sz w:val="24"/>
          <w:szCs w:val="24"/>
        </w:rPr>
        <w:t xml:space="preserve">indulgences </w:t>
      </w:r>
      <w:r w:rsidRPr="00B42C82">
        <w:rPr>
          <w:rFonts w:ascii="Times New Roman" w:eastAsia="Arial" w:hAnsi="Times New Roman" w:cs="Times New Roman"/>
          <w:color w:val="363636"/>
          <w:spacing w:val="1"/>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modifications</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35"/>
          <w:sz w:val="24"/>
          <w:szCs w:val="24"/>
        </w:rPr>
        <w:t xml:space="preserve"> </w:t>
      </w:r>
      <w:ins w:id="335" w:author="Jay" w:date="2017-03-20T16:35:00Z">
        <w:r w:rsidR="005D3ED2">
          <w:rPr>
            <w:rFonts w:ascii="Times New Roman" w:eastAsia="Arial" w:hAnsi="Times New Roman" w:cs="Times New Roman"/>
            <w:color w:val="363636"/>
            <w:sz w:val="24"/>
            <w:szCs w:val="24"/>
          </w:rPr>
          <w:t>a Factoring Client</w:t>
        </w:r>
      </w:ins>
      <w:del w:id="336" w:author="Jay" w:date="2017-03-20T16:35:00Z">
        <w:r w:rsidRPr="00B42C82" w:rsidDel="005D3ED2">
          <w:rPr>
            <w:rFonts w:ascii="Times New Roman" w:eastAsia="Arial" w:hAnsi="Times New Roman" w:cs="Times New Roman"/>
            <w:color w:val="363636"/>
            <w:sz w:val="24"/>
            <w:szCs w:val="24"/>
          </w:rPr>
          <w:delText>Borrower</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sz w:val="24"/>
          <w:szCs w:val="24"/>
        </w:rPr>
        <w:t>Neither</w:t>
      </w:r>
      <w:r w:rsidRPr="00B42C82">
        <w:rPr>
          <w:rFonts w:ascii="Times New Roman" w:eastAsia="Arial" w:hAnsi="Times New Roman" w:cs="Times New Roman"/>
          <w:color w:val="363636"/>
          <w:spacing w:val="51"/>
          <w:sz w:val="24"/>
          <w:szCs w:val="24"/>
        </w:rPr>
        <w:t xml:space="preserve"> </w:t>
      </w:r>
      <w:r w:rsidRPr="00B42C82">
        <w:rPr>
          <w:rFonts w:ascii="Times New Roman" w:eastAsia="Arial" w:hAnsi="Times New Roman" w:cs="Times New Roman"/>
          <w:color w:val="363636"/>
          <w:sz w:val="24"/>
          <w:szCs w:val="24"/>
        </w:rPr>
        <w:t>Participating</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sz w:val="24"/>
          <w:szCs w:val="24"/>
        </w:rPr>
        <w:t>Entity</w:t>
      </w:r>
      <w:r w:rsidRPr="00B42C82">
        <w:rPr>
          <w:rFonts w:ascii="Times New Roman" w:eastAsia="Arial" w:hAnsi="Times New Roman" w:cs="Times New Roman"/>
          <w:color w:val="363636"/>
          <w:spacing w:val="37"/>
          <w:sz w:val="24"/>
          <w:szCs w:val="24"/>
        </w:rPr>
        <w:t xml:space="preserve"> </w:t>
      </w:r>
      <w:r w:rsidRPr="00B42C82">
        <w:rPr>
          <w:rFonts w:ascii="Times New Roman" w:eastAsia="Arial" w:hAnsi="Times New Roman" w:cs="Times New Roman"/>
          <w:color w:val="363636"/>
          <w:sz w:val="24"/>
          <w:szCs w:val="24"/>
        </w:rPr>
        <w:t>nor</w:t>
      </w:r>
      <w:r w:rsidRPr="00B42C82">
        <w:rPr>
          <w:rFonts w:ascii="Times New Roman" w:eastAsia="Arial" w:hAnsi="Times New Roman" w:cs="Times New Roman"/>
          <w:color w:val="363636"/>
          <w:spacing w:val="36"/>
          <w:sz w:val="24"/>
          <w:szCs w:val="24"/>
        </w:rPr>
        <w:t xml:space="preserve"> </w:t>
      </w:r>
      <w:ins w:id="337" w:author="Jay" w:date="2017-03-20T16:36:00Z">
        <w:r w:rsidR="005D3ED2">
          <w:rPr>
            <w:rFonts w:ascii="Times New Roman" w:eastAsia="Arial" w:hAnsi="Times New Roman" w:cs="Times New Roman"/>
            <w:color w:val="363636"/>
            <w:sz w:val="24"/>
            <w:szCs w:val="24"/>
          </w:rPr>
          <w:t xml:space="preserve">Transfac </w:t>
        </w:r>
      </w:ins>
      <w:del w:id="338" w:author="Jay" w:date="2017-03-20T16:36:00Z">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33"/>
            <w:sz w:val="24"/>
            <w:szCs w:val="24"/>
          </w:rPr>
          <w:delText xml:space="preserve"> </w:delText>
        </w:r>
        <w:r w:rsidRPr="00B42C82" w:rsidDel="005D3ED2">
          <w:rPr>
            <w:rFonts w:ascii="Times New Roman" w:eastAsia="Arial" w:hAnsi="Times New Roman" w:cs="Times New Roman"/>
            <w:color w:val="363636"/>
            <w:sz w:val="24"/>
            <w:szCs w:val="24"/>
          </w:rPr>
          <w:delText>Originating</w:delText>
        </w:r>
        <w:r w:rsidRPr="00B42C82" w:rsidDel="005D3ED2">
          <w:rPr>
            <w:rFonts w:ascii="Times New Roman" w:eastAsia="Arial" w:hAnsi="Times New Roman" w:cs="Times New Roman"/>
            <w:color w:val="363636"/>
            <w:spacing w:val="50"/>
            <w:sz w:val="24"/>
            <w:szCs w:val="24"/>
          </w:rPr>
          <w:delText xml:space="preserve"> </w:delText>
        </w:r>
        <w:r w:rsidRPr="00B42C82" w:rsidDel="005D3ED2">
          <w:rPr>
            <w:rFonts w:ascii="Times New Roman" w:eastAsia="Arial" w:hAnsi="Times New Roman" w:cs="Times New Roman"/>
            <w:color w:val="363636"/>
            <w:sz w:val="24"/>
            <w:szCs w:val="24"/>
          </w:rPr>
          <w:delText xml:space="preserve">Entity </w:delText>
        </w:r>
      </w:del>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liable</w:t>
      </w:r>
      <w:r w:rsidRPr="00B42C82">
        <w:rPr>
          <w:rFonts w:ascii="Times New Roman" w:eastAsia="Arial" w:hAnsi="Times New Roman" w:cs="Times New Roman"/>
          <w:color w:val="363636"/>
          <w:spacing w:val="18"/>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18"/>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other</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oversight</w:t>
      </w:r>
      <w:r w:rsidRPr="00B42C82">
        <w:rPr>
          <w:rFonts w:ascii="Times New Roman" w:eastAsia="Arial" w:hAnsi="Times New Roman" w:cs="Times New Roman"/>
          <w:color w:val="363636"/>
          <w:spacing w:val="47"/>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error,</w:t>
      </w:r>
      <w:r w:rsidRPr="00B42C82">
        <w:rPr>
          <w:rFonts w:ascii="Times New Roman" w:eastAsia="Arial" w:hAnsi="Times New Roman" w:cs="Times New Roman"/>
          <w:color w:val="363636"/>
          <w:spacing w:val="41"/>
          <w:sz w:val="24"/>
          <w:szCs w:val="24"/>
        </w:rPr>
        <w:t xml:space="preserve"> </w:t>
      </w:r>
      <w:r w:rsidRPr="00B42C82">
        <w:rPr>
          <w:rFonts w:ascii="Times New Roman" w:eastAsia="Arial" w:hAnsi="Times New Roman" w:cs="Times New Roman"/>
          <w:color w:val="363636"/>
          <w:sz w:val="24"/>
          <w:szCs w:val="24"/>
        </w:rPr>
        <w:t>neglect</w:t>
      </w:r>
      <w:r w:rsidRPr="00B42C82">
        <w:rPr>
          <w:rFonts w:ascii="Times New Roman" w:eastAsia="Arial" w:hAnsi="Times New Roman" w:cs="Times New Roman"/>
          <w:color w:val="565456"/>
          <w:sz w:val="24"/>
          <w:szCs w:val="24"/>
        </w:rPr>
        <w:t>,</w:t>
      </w:r>
      <w:r w:rsidRPr="00B42C82">
        <w:rPr>
          <w:rFonts w:ascii="Times New Roman" w:eastAsia="Arial" w:hAnsi="Times New Roman" w:cs="Times New Roman"/>
          <w:color w:val="565456"/>
          <w:spacing w:val="39"/>
          <w:sz w:val="24"/>
          <w:szCs w:val="24"/>
        </w:rPr>
        <w:t xml:space="preserve"> </w:t>
      </w:r>
      <w:r w:rsidRPr="00B42C82">
        <w:rPr>
          <w:rFonts w:ascii="Times New Roman" w:eastAsia="Arial" w:hAnsi="Times New Roman" w:cs="Times New Roman"/>
          <w:color w:val="363636"/>
          <w:sz w:val="24"/>
          <w:szCs w:val="24"/>
        </w:rPr>
        <w:t>failure,</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mistake</w:t>
      </w:r>
      <w:r w:rsidRPr="00B42C82">
        <w:rPr>
          <w:rFonts w:ascii="Times New Roman" w:eastAsia="Arial" w:hAnsi="Times New Roman" w:cs="Times New Roman"/>
          <w:color w:val="363636"/>
          <w:spacing w:val="37"/>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omission</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act</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of any</w:t>
      </w:r>
      <w:del w:id="339" w:author="Jay" w:date="2017-03-20T16:36:00Z">
        <w:r w:rsidRPr="00B42C82" w:rsidDel="005D3ED2">
          <w:rPr>
            <w:rFonts w:ascii="Times New Roman" w:eastAsia="Arial" w:hAnsi="Times New Roman" w:cs="Times New Roman"/>
            <w:color w:val="363636"/>
            <w:sz w:val="24"/>
            <w:szCs w:val="24"/>
          </w:rPr>
          <w:delText xml:space="preserve"> </w:delText>
        </w:r>
      </w:del>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 xml:space="preserve">of </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 xml:space="preserve">their </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 xml:space="preserve">employees, </w:t>
      </w:r>
      <w:r w:rsidRPr="00B42C82">
        <w:rPr>
          <w:rFonts w:ascii="Times New Roman" w:eastAsia="Arial" w:hAnsi="Times New Roman" w:cs="Times New Roman"/>
          <w:color w:val="363636"/>
          <w:spacing w:val="46"/>
          <w:sz w:val="24"/>
          <w:szCs w:val="24"/>
        </w:rPr>
        <w:t xml:space="preserve"> </w:t>
      </w:r>
      <w:r w:rsidRPr="00B42C82">
        <w:rPr>
          <w:rFonts w:ascii="Times New Roman" w:eastAsia="Arial" w:hAnsi="Times New Roman" w:cs="Times New Roman"/>
          <w:color w:val="363636"/>
          <w:sz w:val="24"/>
          <w:szCs w:val="24"/>
        </w:rPr>
        <w:t xml:space="preserve">agents, </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 xml:space="preserve">examiners </w:t>
      </w:r>
      <w:r w:rsidRPr="00B42C82">
        <w:rPr>
          <w:rFonts w:ascii="Times New Roman" w:eastAsia="Arial" w:hAnsi="Times New Roman" w:cs="Times New Roman"/>
          <w:color w:val="363636"/>
          <w:spacing w:val="45"/>
          <w:sz w:val="24"/>
          <w:szCs w:val="24"/>
        </w:rPr>
        <w:t xml:space="preserve"> </w:t>
      </w:r>
      <w:r w:rsidRPr="00B42C82">
        <w:rPr>
          <w:rFonts w:ascii="Times New Roman" w:eastAsia="Arial" w:hAnsi="Times New Roman" w:cs="Times New Roman"/>
          <w:color w:val="363636"/>
          <w:sz w:val="24"/>
          <w:szCs w:val="24"/>
        </w:rPr>
        <w:t xml:space="preserve">or </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attorneys</w:t>
      </w:r>
      <w:r w:rsidRPr="00B42C82">
        <w:rPr>
          <w:rFonts w:ascii="Times New Roman" w:eastAsia="Arial" w:hAnsi="Times New Roman" w:cs="Times New Roman"/>
          <w:color w:val="6E6E6B"/>
          <w:sz w:val="24"/>
          <w:szCs w:val="24"/>
        </w:rPr>
        <w:t xml:space="preserve">, </w:t>
      </w:r>
      <w:r w:rsidRPr="00B42C82">
        <w:rPr>
          <w:rFonts w:ascii="Times New Roman" w:eastAsia="Arial" w:hAnsi="Times New Roman" w:cs="Times New Roman"/>
          <w:color w:val="6E6E6B"/>
          <w:spacing w:val="28"/>
          <w:sz w:val="24"/>
          <w:szCs w:val="24"/>
        </w:rPr>
        <w:t xml:space="preserve"> </w:t>
      </w:r>
      <w:r w:rsidRPr="00B42C82">
        <w:rPr>
          <w:rFonts w:ascii="Times New Roman" w:eastAsia="Arial" w:hAnsi="Times New Roman" w:cs="Times New Roman"/>
          <w:color w:val="363636"/>
          <w:sz w:val="24"/>
          <w:szCs w:val="24"/>
        </w:rPr>
        <w:t xml:space="preserve">or </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 xml:space="preserve">the </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 xml:space="preserve">consequences </w:t>
      </w:r>
      <w:r w:rsidRPr="00B42C82">
        <w:rPr>
          <w:rFonts w:ascii="Times New Roman" w:eastAsia="Arial" w:hAnsi="Times New Roman" w:cs="Times New Roman"/>
          <w:color w:val="363636"/>
          <w:spacing w:val="41"/>
          <w:sz w:val="24"/>
          <w:szCs w:val="24"/>
        </w:rPr>
        <w:t xml:space="preserve"> </w:t>
      </w:r>
      <w:r w:rsidRPr="00B42C82">
        <w:rPr>
          <w:rFonts w:ascii="Times New Roman" w:eastAsia="Arial" w:hAnsi="Times New Roman" w:cs="Times New Roman"/>
          <w:color w:val="363636"/>
          <w:sz w:val="24"/>
          <w:szCs w:val="24"/>
        </w:rPr>
        <w:t xml:space="preserve">thereof, </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with respect</w:t>
      </w:r>
      <w:r w:rsidRPr="00B42C82">
        <w:rPr>
          <w:rFonts w:ascii="Times New Roman" w:eastAsia="Arial" w:hAnsi="Times New Roman" w:cs="Times New Roman"/>
          <w:color w:val="363636"/>
          <w:spacing w:val="25"/>
          <w:sz w:val="24"/>
          <w:szCs w:val="24"/>
        </w:rPr>
        <w:t xml:space="preserve"> </w:t>
      </w:r>
      <w:ins w:id="340" w:author="Jay" w:date="2017-03-20T16:36:00Z">
        <w:r w:rsidR="005D3ED2">
          <w:rPr>
            <w:rFonts w:ascii="Times New Roman" w:eastAsia="Arial" w:hAnsi="Times New Roman" w:cs="Times New Roman"/>
            <w:color w:val="363636"/>
            <w:spacing w:val="36"/>
            <w:sz w:val="24"/>
            <w:szCs w:val="24"/>
          </w:rPr>
          <w:t xml:space="preserve">to a Factoring Client or PSA </w:t>
        </w:r>
      </w:ins>
      <w:del w:id="341" w:author="Jay" w:date="2017-03-20T16:36:00Z">
        <w:r w:rsidRPr="00B42C82" w:rsidDel="005D3ED2">
          <w:rPr>
            <w:rFonts w:ascii="Times New Roman" w:eastAsia="Arial" w:hAnsi="Times New Roman" w:cs="Times New Roman"/>
            <w:color w:val="363636"/>
            <w:sz w:val="24"/>
            <w:szCs w:val="24"/>
          </w:rPr>
          <w:delText>to</w:delText>
        </w:r>
        <w:r w:rsidRPr="00B42C82" w:rsidDel="005D3ED2">
          <w:rPr>
            <w:rFonts w:ascii="Times New Roman" w:eastAsia="Arial" w:hAnsi="Times New Roman" w:cs="Times New Roman"/>
            <w:color w:val="363636"/>
            <w:spacing w:val="14"/>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19"/>
            <w:sz w:val="24"/>
            <w:szCs w:val="24"/>
          </w:rPr>
          <w:delText xml:space="preserve"> </w:delText>
        </w:r>
        <w:r w:rsidRPr="00B42C82" w:rsidDel="005D3ED2">
          <w:rPr>
            <w:rFonts w:ascii="Times New Roman" w:eastAsia="Arial" w:hAnsi="Times New Roman" w:cs="Times New Roman"/>
            <w:color w:val="363636"/>
            <w:sz w:val="24"/>
            <w:szCs w:val="24"/>
          </w:rPr>
          <w:delText>Loan</w:delText>
        </w:r>
        <w:r w:rsidRPr="00B42C82" w:rsidDel="005D3ED2">
          <w:rPr>
            <w:rFonts w:ascii="Times New Roman" w:eastAsia="Arial" w:hAnsi="Times New Roman" w:cs="Times New Roman"/>
            <w:color w:val="363636"/>
            <w:spacing w:val="31"/>
            <w:sz w:val="24"/>
            <w:szCs w:val="24"/>
          </w:rPr>
          <w:delText xml:space="preserve"> </w:delText>
        </w:r>
        <w:r w:rsidRPr="00B42C82" w:rsidDel="005D3ED2">
          <w:rPr>
            <w:rFonts w:ascii="Times New Roman" w:eastAsia="Arial" w:hAnsi="Times New Roman" w:cs="Times New Roman"/>
            <w:color w:val="363636"/>
            <w:sz w:val="24"/>
            <w:szCs w:val="24"/>
          </w:rPr>
          <w:delText>or</w:delText>
        </w:r>
        <w:r w:rsidRPr="00B42C82" w:rsidDel="005D3ED2">
          <w:rPr>
            <w:rFonts w:ascii="Times New Roman" w:eastAsia="Arial" w:hAnsi="Times New Roman" w:cs="Times New Roman"/>
            <w:color w:val="363636"/>
            <w:spacing w:val="7"/>
            <w:sz w:val="24"/>
            <w:szCs w:val="24"/>
          </w:rPr>
          <w:delText xml:space="preserve"> </w:delText>
        </w:r>
        <w:r w:rsidRPr="00B42C82" w:rsidDel="005D3ED2">
          <w:rPr>
            <w:rFonts w:ascii="Times New Roman" w:eastAsia="Arial" w:hAnsi="Times New Roman" w:cs="Times New Roman"/>
            <w:color w:val="363636"/>
            <w:sz w:val="24"/>
            <w:szCs w:val="24"/>
          </w:rPr>
          <w:delText>Loan</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Documents</w:delText>
        </w:r>
        <w:r w:rsidRPr="00B42C82" w:rsidDel="005D3ED2">
          <w:rPr>
            <w:rFonts w:ascii="Times New Roman" w:eastAsia="Arial" w:hAnsi="Times New Roman" w:cs="Times New Roman"/>
            <w:color w:val="363636"/>
            <w:spacing w:val="36"/>
            <w:sz w:val="24"/>
            <w:szCs w:val="24"/>
          </w:rPr>
          <w:delText xml:space="preserve"> </w:delText>
        </w:r>
      </w:del>
      <w:r w:rsidRPr="00B42C82">
        <w:rPr>
          <w:rFonts w:ascii="Times New Roman" w:eastAsia="Arial" w:hAnsi="Times New Roman" w:cs="Times New Roman"/>
          <w:color w:val="363636"/>
          <w:sz w:val="24"/>
          <w:szCs w:val="24"/>
        </w:rPr>
        <w:t>except</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Participating</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Entity's</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or</w:t>
      </w:r>
      <w:del w:id="342" w:author="Jay" w:date="2017-03-20T17:06:00Z">
        <w:r w:rsidRPr="00B42C82" w:rsidDel="003E3F9C">
          <w:rPr>
            <w:rFonts w:ascii="Times New Roman" w:eastAsia="Arial" w:hAnsi="Times New Roman" w:cs="Times New Roman"/>
            <w:color w:val="363636"/>
            <w:spacing w:val="10"/>
            <w:sz w:val="24"/>
            <w:szCs w:val="24"/>
          </w:rPr>
          <w:delText xml:space="preserve"> </w:delText>
        </w:r>
        <w:r w:rsidRPr="00B42C82" w:rsidDel="003E3F9C">
          <w:rPr>
            <w:rFonts w:ascii="Times New Roman" w:eastAsia="Arial" w:hAnsi="Times New Roman" w:cs="Times New Roman"/>
            <w:color w:val="363636"/>
            <w:sz w:val="24"/>
            <w:szCs w:val="24"/>
          </w:rPr>
          <w:delText>the</w:delText>
        </w:r>
      </w:del>
      <w:r w:rsidRPr="00B42C82">
        <w:rPr>
          <w:rFonts w:ascii="Times New Roman" w:eastAsia="Arial" w:hAnsi="Times New Roman" w:cs="Times New Roman"/>
          <w:color w:val="363636"/>
          <w:spacing w:val="14"/>
          <w:sz w:val="24"/>
          <w:szCs w:val="24"/>
        </w:rPr>
        <w:t xml:space="preserve"> </w:t>
      </w:r>
      <w:ins w:id="343" w:author="Jay" w:date="2017-03-20T16:36:00Z">
        <w:r w:rsidR="005D3ED2">
          <w:rPr>
            <w:rFonts w:ascii="Times New Roman" w:eastAsia="Arial" w:hAnsi="Times New Roman" w:cs="Times New Roman"/>
            <w:color w:val="363636"/>
            <w:w w:val="101"/>
            <w:sz w:val="24"/>
            <w:szCs w:val="24"/>
          </w:rPr>
          <w:t>Transfac</w:t>
        </w:r>
      </w:ins>
      <w:del w:id="344" w:author="Jay" w:date="2017-03-20T16:36:00Z">
        <w:r w:rsidRPr="00B42C82" w:rsidDel="005D3ED2">
          <w:rPr>
            <w:rFonts w:ascii="Times New Roman" w:eastAsia="Arial" w:hAnsi="Times New Roman" w:cs="Times New Roman"/>
            <w:color w:val="363636"/>
            <w:sz w:val="24"/>
            <w:szCs w:val="24"/>
          </w:rPr>
          <w:delText>Originating</w:delText>
        </w:r>
        <w:r w:rsidRPr="00B42C82" w:rsidDel="005D3ED2">
          <w:rPr>
            <w:rFonts w:ascii="Times New Roman" w:eastAsia="Arial" w:hAnsi="Times New Roman" w:cs="Times New Roman"/>
            <w:color w:val="363636"/>
            <w:spacing w:val="30"/>
            <w:sz w:val="24"/>
            <w:szCs w:val="24"/>
          </w:rPr>
          <w:delText xml:space="preserve"> </w:delText>
        </w:r>
        <w:r w:rsidRPr="00B42C82" w:rsidDel="005D3ED2">
          <w:rPr>
            <w:rFonts w:ascii="Times New Roman" w:eastAsia="Arial" w:hAnsi="Times New Roman" w:cs="Times New Roman"/>
            <w:color w:val="363636"/>
            <w:w w:val="101"/>
            <w:sz w:val="24"/>
            <w:szCs w:val="24"/>
          </w:rPr>
          <w:delText>Entity</w:delText>
        </w:r>
      </w:del>
      <w:r w:rsidRPr="00B42C82">
        <w:rPr>
          <w:rFonts w:ascii="Times New Roman" w:eastAsia="Arial" w:hAnsi="Times New Roman" w:cs="Times New Roman"/>
          <w:color w:val="363636"/>
          <w:w w:val="101"/>
          <w:sz w:val="24"/>
          <w:szCs w:val="24"/>
        </w:rPr>
        <w:t xml:space="preserve">'s </w:t>
      </w:r>
      <w:r w:rsidRPr="00B42C82">
        <w:rPr>
          <w:rFonts w:ascii="Times New Roman" w:eastAsia="Arial" w:hAnsi="Times New Roman" w:cs="Times New Roman"/>
          <w:color w:val="363636"/>
          <w:sz w:val="24"/>
          <w:szCs w:val="24"/>
        </w:rPr>
        <w:t>gross</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negligence</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willful</w:t>
      </w:r>
      <w:r w:rsidRPr="00B42C82">
        <w:rPr>
          <w:rFonts w:ascii="Times New Roman" w:eastAsia="Arial" w:hAnsi="Times New Roman" w:cs="Times New Roman"/>
          <w:color w:val="363636"/>
          <w:spacing w:val="1"/>
          <w:sz w:val="24"/>
          <w:szCs w:val="24"/>
        </w:rPr>
        <w:t xml:space="preserve"> </w:t>
      </w:r>
      <w:r w:rsidRPr="00B42C82">
        <w:rPr>
          <w:rFonts w:ascii="Times New Roman" w:eastAsia="Arial" w:hAnsi="Times New Roman" w:cs="Times New Roman"/>
          <w:color w:val="363636"/>
          <w:w w:val="102"/>
          <w:sz w:val="24"/>
          <w:szCs w:val="24"/>
        </w:rPr>
        <w:t>misconduct.</w:t>
      </w:r>
    </w:p>
    <w:p w:rsidR="00B0331C" w:rsidRPr="00B42C82" w:rsidRDefault="00B0331C" w:rsidP="00B42C82">
      <w:pPr>
        <w:spacing w:before="11" w:after="0" w:line="240" w:lineRule="exact"/>
        <w:rPr>
          <w:rFonts w:ascii="Times New Roman" w:hAnsi="Times New Roman" w:cs="Times New Roman"/>
          <w:sz w:val="24"/>
          <w:szCs w:val="24"/>
        </w:rPr>
      </w:pPr>
    </w:p>
    <w:p w:rsidR="00B0331C" w:rsidRPr="00B42C82" w:rsidRDefault="00BC30C4" w:rsidP="00B42C82">
      <w:pPr>
        <w:spacing w:after="0" w:line="260" w:lineRule="auto"/>
        <w:ind w:firstLine="691"/>
        <w:jc w:val="both"/>
        <w:rPr>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1</w:t>
      </w:r>
      <w:ins w:id="345" w:author="Jay" w:date="2017-03-20T17:12:00Z">
        <w:r w:rsidR="00BD2F64">
          <w:rPr>
            <w:rFonts w:ascii="Times New Roman" w:eastAsia="Arial" w:hAnsi="Times New Roman" w:cs="Times New Roman"/>
            <w:color w:val="363636"/>
            <w:sz w:val="24"/>
            <w:szCs w:val="24"/>
          </w:rPr>
          <w:t>2</w:t>
        </w:r>
      </w:ins>
      <w:del w:id="346" w:author="Jay" w:date="2017-03-20T17:12:00Z">
        <w:r w:rsidRPr="00B42C82" w:rsidDel="00BD2F64">
          <w:rPr>
            <w:rFonts w:ascii="Times New Roman" w:eastAsia="Arial" w:hAnsi="Times New Roman" w:cs="Times New Roman"/>
            <w:color w:val="363636"/>
            <w:sz w:val="24"/>
            <w:szCs w:val="24"/>
          </w:rPr>
          <w:delText>5</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u w:val="single" w:color="000000"/>
        </w:rPr>
        <w:t>Successors</w:t>
      </w:r>
      <w:r w:rsidRPr="00B42C82">
        <w:rPr>
          <w:rFonts w:ascii="Times New Roman" w:eastAsia="Arial" w:hAnsi="Times New Roman" w:cs="Times New Roman"/>
          <w:color w:val="363636"/>
          <w:spacing w:val="33"/>
          <w:sz w:val="24"/>
          <w:szCs w:val="24"/>
          <w:u w:val="single" w:color="000000"/>
        </w:rPr>
        <w:t xml:space="preserve"> </w:t>
      </w:r>
      <w:r w:rsidRPr="00B42C82">
        <w:rPr>
          <w:rFonts w:ascii="Times New Roman" w:eastAsia="Arial" w:hAnsi="Times New Roman" w:cs="Times New Roman"/>
          <w:color w:val="363636"/>
          <w:sz w:val="24"/>
          <w:szCs w:val="24"/>
          <w:u w:val="single" w:color="000000"/>
        </w:rPr>
        <w:t>and</w:t>
      </w:r>
      <w:r w:rsidRPr="00B42C82">
        <w:rPr>
          <w:rFonts w:ascii="Times New Roman" w:eastAsia="Arial" w:hAnsi="Times New Roman" w:cs="Times New Roman"/>
          <w:color w:val="363636"/>
          <w:spacing w:val="10"/>
          <w:sz w:val="24"/>
          <w:szCs w:val="24"/>
          <w:u w:val="single" w:color="000000"/>
        </w:rPr>
        <w:t xml:space="preserve"> </w:t>
      </w:r>
      <w:r w:rsidRPr="00B42C82">
        <w:rPr>
          <w:rFonts w:ascii="Times New Roman" w:eastAsia="Arial" w:hAnsi="Times New Roman" w:cs="Times New Roman"/>
          <w:color w:val="363636"/>
          <w:sz w:val="24"/>
          <w:szCs w:val="24"/>
          <w:u w:val="single" w:color="000000"/>
        </w:rPr>
        <w:t>Assigns</w:t>
      </w:r>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19"/>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5"/>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binding</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upon</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inure</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w w:val="102"/>
          <w:sz w:val="24"/>
          <w:szCs w:val="24"/>
        </w:rPr>
        <w:t xml:space="preserve">the </w:t>
      </w:r>
      <w:r w:rsidRPr="00B42C82">
        <w:rPr>
          <w:rFonts w:ascii="Times New Roman" w:eastAsia="Arial" w:hAnsi="Times New Roman" w:cs="Times New Roman"/>
          <w:color w:val="363636"/>
          <w:sz w:val="24"/>
          <w:szCs w:val="24"/>
        </w:rPr>
        <w:t>benefit</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5"/>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successors</w:t>
      </w:r>
      <w:r w:rsidRPr="00B42C82">
        <w:rPr>
          <w:rFonts w:ascii="Times New Roman" w:eastAsia="Arial" w:hAnsi="Times New Roman" w:cs="Times New Roman"/>
          <w:color w:val="363636"/>
          <w:spacing w:val="41"/>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assigns</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5"/>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parties</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w w:val="102"/>
          <w:sz w:val="24"/>
          <w:szCs w:val="24"/>
        </w:rPr>
        <w:t>heret</w:t>
      </w:r>
      <w:r w:rsidRPr="00B42C82">
        <w:rPr>
          <w:rFonts w:ascii="Times New Roman" w:eastAsia="Arial" w:hAnsi="Times New Roman" w:cs="Times New Roman"/>
          <w:color w:val="363636"/>
          <w:spacing w:val="3"/>
          <w:w w:val="103"/>
          <w:sz w:val="24"/>
          <w:szCs w:val="24"/>
        </w:rPr>
        <w:t>o</w:t>
      </w:r>
      <w:r w:rsidRPr="00B42C82">
        <w:rPr>
          <w:rFonts w:ascii="Times New Roman" w:eastAsia="Arial" w:hAnsi="Times New Roman" w:cs="Times New Roman"/>
          <w:color w:val="565456"/>
          <w:w w:val="95"/>
          <w:sz w:val="24"/>
          <w:szCs w:val="24"/>
        </w:rPr>
        <w:t>.</w:t>
      </w:r>
    </w:p>
    <w:p w:rsidR="00B0331C" w:rsidRPr="00B42C82" w:rsidRDefault="00B0331C" w:rsidP="00B42C82">
      <w:pPr>
        <w:spacing w:before="5" w:after="0" w:line="240" w:lineRule="exact"/>
        <w:rPr>
          <w:rFonts w:ascii="Times New Roman" w:hAnsi="Times New Roman" w:cs="Times New Roman"/>
          <w:sz w:val="24"/>
          <w:szCs w:val="24"/>
        </w:rPr>
      </w:pPr>
    </w:p>
    <w:p w:rsidR="00B0331C" w:rsidRPr="00B42C82" w:rsidRDefault="00BC30C4" w:rsidP="00B42C82">
      <w:pPr>
        <w:spacing w:after="0" w:line="258" w:lineRule="auto"/>
        <w:ind w:firstLine="706"/>
        <w:jc w:val="both"/>
        <w:rPr>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1</w:t>
      </w:r>
      <w:ins w:id="347" w:author="Jay" w:date="2017-03-20T17:12:00Z">
        <w:r w:rsidR="00BD2F64">
          <w:rPr>
            <w:rFonts w:ascii="Times New Roman" w:eastAsia="Arial" w:hAnsi="Times New Roman" w:cs="Times New Roman"/>
            <w:color w:val="363636"/>
            <w:sz w:val="24"/>
            <w:szCs w:val="24"/>
          </w:rPr>
          <w:t>3</w:t>
        </w:r>
      </w:ins>
      <w:del w:id="348" w:author="Jay" w:date="2017-03-20T17:12:00Z">
        <w:r w:rsidRPr="00B42C82" w:rsidDel="00BD2F64">
          <w:rPr>
            <w:rFonts w:ascii="Times New Roman" w:eastAsia="Arial" w:hAnsi="Times New Roman" w:cs="Times New Roman"/>
            <w:color w:val="363636"/>
            <w:sz w:val="24"/>
            <w:szCs w:val="24"/>
          </w:rPr>
          <w:delText>6</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u w:val="single" w:color="000000"/>
        </w:rPr>
        <w:t>Entire</w:t>
      </w:r>
      <w:r w:rsidRPr="00B42C82">
        <w:rPr>
          <w:rFonts w:ascii="Times New Roman" w:eastAsia="Arial" w:hAnsi="Times New Roman" w:cs="Times New Roman"/>
          <w:color w:val="363636"/>
          <w:spacing w:val="28"/>
          <w:sz w:val="24"/>
          <w:szCs w:val="24"/>
          <w:u w:val="single" w:color="000000"/>
        </w:rPr>
        <w:t xml:space="preserve"> </w:t>
      </w:r>
      <w:r w:rsidRPr="00B42C82">
        <w:rPr>
          <w:rFonts w:ascii="Times New Roman" w:eastAsia="Arial" w:hAnsi="Times New Roman" w:cs="Times New Roman"/>
          <w:color w:val="363636"/>
          <w:sz w:val="24"/>
          <w:szCs w:val="24"/>
          <w:u w:val="single" w:color="000000"/>
        </w:rPr>
        <w:t>Agreement</w:t>
      </w:r>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50"/>
          <w:sz w:val="24"/>
          <w:szCs w:val="24"/>
        </w:rPr>
        <w:t xml:space="preserve"> </w:t>
      </w:r>
      <w:r w:rsidRPr="00B42C82">
        <w:rPr>
          <w:rFonts w:ascii="Times New Roman" w:eastAsia="Arial" w:hAnsi="Times New Roman" w:cs="Times New Roman"/>
          <w:color w:val="363636"/>
          <w:sz w:val="24"/>
          <w:szCs w:val="24"/>
        </w:rPr>
        <w:t>constitutes</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entire</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between</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w w:val="102"/>
          <w:sz w:val="24"/>
          <w:szCs w:val="24"/>
        </w:rPr>
        <w:t xml:space="preserve">the </w:t>
      </w:r>
      <w:r w:rsidRPr="00B42C82">
        <w:rPr>
          <w:rFonts w:ascii="Times New Roman" w:eastAsia="Arial" w:hAnsi="Times New Roman" w:cs="Times New Roman"/>
          <w:color w:val="363636"/>
          <w:sz w:val="24"/>
          <w:szCs w:val="24"/>
        </w:rPr>
        <w:t>parties</w:t>
      </w:r>
      <w:r w:rsidRPr="00B42C82">
        <w:rPr>
          <w:rFonts w:ascii="Times New Roman" w:eastAsia="Arial" w:hAnsi="Times New Roman" w:cs="Times New Roman"/>
          <w:color w:val="363636"/>
          <w:spacing w:val="16"/>
          <w:sz w:val="24"/>
          <w:szCs w:val="24"/>
        </w:rPr>
        <w:t xml:space="preserve"> </w:t>
      </w:r>
      <w:r w:rsidRPr="00B42C82">
        <w:rPr>
          <w:rFonts w:ascii="Times New Roman" w:eastAsia="Arial" w:hAnsi="Times New Roman" w:cs="Times New Roman"/>
          <w:color w:val="363636"/>
          <w:sz w:val="24"/>
          <w:szCs w:val="24"/>
        </w:rPr>
        <w:t>hereto</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with</w:t>
      </w:r>
      <w:r w:rsidRPr="00B42C82">
        <w:rPr>
          <w:rFonts w:ascii="Times New Roman" w:eastAsia="Arial" w:hAnsi="Times New Roman" w:cs="Times New Roman"/>
          <w:color w:val="363636"/>
          <w:spacing w:val="16"/>
          <w:sz w:val="24"/>
          <w:szCs w:val="24"/>
        </w:rPr>
        <w:t xml:space="preserve"> </w:t>
      </w:r>
      <w:r w:rsidRPr="00B42C82">
        <w:rPr>
          <w:rFonts w:ascii="Times New Roman" w:eastAsia="Arial" w:hAnsi="Times New Roman" w:cs="Times New Roman"/>
          <w:color w:val="363636"/>
          <w:sz w:val="24"/>
          <w:szCs w:val="24"/>
        </w:rPr>
        <w:t>respect</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subject</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matter</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37"/>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can</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only</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changed</w:t>
      </w:r>
      <w:r w:rsidRPr="00B42C82">
        <w:rPr>
          <w:rFonts w:ascii="Times New Roman" w:eastAsia="Arial" w:hAnsi="Times New Roman" w:cs="Times New Roman"/>
          <w:color w:val="363636"/>
          <w:spacing w:val="32"/>
          <w:sz w:val="24"/>
          <w:szCs w:val="24"/>
        </w:rPr>
        <w:t xml:space="preserve"> </w:t>
      </w:r>
      <w:r w:rsidRPr="00B42C82">
        <w:rPr>
          <w:rFonts w:ascii="Times New Roman" w:eastAsia="Arial" w:hAnsi="Times New Roman" w:cs="Times New Roman"/>
          <w:color w:val="363636"/>
          <w:sz w:val="24"/>
          <w:szCs w:val="24"/>
        </w:rPr>
        <w:t>by</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a writing</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signed</w:t>
      </w:r>
      <w:r w:rsidRPr="00B42C82">
        <w:rPr>
          <w:rFonts w:ascii="Times New Roman" w:eastAsia="Arial" w:hAnsi="Times New Roman" w:cs="Times New Roman"/>
          <w:color w:val="363636"/>
          <w:spacing w:val="40"/>
          <w:sz w:val="24"/>
          <w:szCs w:val="24"/>
        </w:rPr>
        <w:t xml:space="preserve"> </w:t>
      </w:r>
      <w:r w:rsidRPr="00B42C82">
        <w:rPr>
          <w:rFonts w:ascii="Times New Roman" w:eastAsia="Arial" w:hAnsi="Times New Roman" w:cs="Times New Roman"/>
          <w:color w:val="363636"/>
          <w:sz w:val="24"/>
          <w:szCs w:val="24"/>
        </w:rPr>
        <w:t>by</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both</w:t>
      </w:r>
      <w:r w:rsidRPr="00B42C82">
        <w:rPr>
          <w:rFonts w:ascii="Times New Roman" w:eastAsia="Arial" w:hAnsi="Times New Roman" w:cs="Times New Roman"/>
          <w:color w:val="363636"/>
          <w:spacing w:val="31"/>
          <w:sz w:val="24"/>
          <w:szCs w:val="24"/>
        </w:rPr>
        <w:t xml:space="preserve"> </w:t>
      </w:r>
      <w:del w:id="349" w:author="Jay" w:date="2017-03-20T17:06:00Z">
        <w:r w:rsidRPr="00B42C82" w:rsidDel="003E3F9C">
          <w:rPr>
            <w:rFonts w:ascii="Times New Roman" w:eastAsia="Arial" w:hAnsi="Times New Roman" w:cs="Times New Roman"/>
            <w:color w:val="363636"/>
            <w:sz w:val="24"/>
            <w:szCs w:val="24"/>
          </w:rPr>
          <w:delText>the</w:delText>
        </w:r>
      </w:del>
      <w:r w:rsidRPr="00B42C82">
        <w:rPr>
          <w:rFonts w:ascii="Times New Roman" w:eastAsia="Arial" w:hAnsi="Times New Roman" w:cs="Times New Roman"/>
          <w:color w:val="363636"/>
          <w:spacing w:val="33"/>
          <w:sz w:val="24"/>
          <w:szCs w:val="24"/>
        </w:rPr>
        <w:t xml:space="preserve"> </w:t>
      </w:r>
      <w:ins w:id="350" w:author="Jay" w:date="2017-03-20T16:37:00Z">
        <w:r w:rsidR="005D3ED2">
          <w:rPr>
            <w:rFonts w:ascii="Times New Roman" w:eastAsia="Arial" w:hAnsi="Times New Roman" w:cs="Times New Roman"/>
            <w:color w:val="363636"/>
            <w:spacing w:val="43"/>
            <w:sz w:val="24"/>
            <w:szCs w:val="24"/>
          </w:rPr>
          <w:t xml:space="preserve">Transfac </w:t>
        </w:r>
      </w:ins>
      <w:del w:id="351" w:author="Jay" w:date="2017-03-20T16:36:00Z">
        <w:r w:rsidRPr="00B42C82" w:rsidDel="005D3ED2">
          <w:rPr>
            <w:rFonts w:ascii="Times New Roman" w:eastAsia="Arial" w:hAnsi="Times New Roman" w:cs="Times New Roman"/>
            <w:color w:val="363636"/>
            <w:sz w:val="24"/>
            <w:szCs w:val="24"/>
          </w:rPr>
          <w:delText>Originating</w:delText>
        </w:r>
        <w:r w:rsidRPr="00B42C82" w:rsidDel="005D3ED2">
          <w:rPr>
            <w:rFonts w:ascii="Times New Roman" w:eastAsia="Arial" w:hAnsi="Times New Roman" w:cs="Times New Roman"/>
            <w:color w:val="363636"/>
            <w:spacing w:val="45"/>
            <w:sz w:val="24"/>
            <w:szCs w:val="24"/>
          </w:rPr>
          <w:delText xml:space="preserve"> </w:delText>
        </w:r>
        <w:r w:rsidRPr="00B42C82" w:rsidDel="005D3ED2">
          <w:rPr>
            <w:rFonts w:ascii="Times New Roman" w:eastAsia="Arial" w:hAnsi="Times New Roman" w:cs="Times New Roman"/>
            <w:color w:val="363636"/>
            <w:sz w:val="24"/>
            <w:szCs w:val="24"/>
          </w:rPr>
          <w:delText>Entity</w:delText>
        </w:r>
        <w:r w:rsidRPr="00B42C82" w:rsidDel="005D3ED2">
          <w:rPr>
            <w:rFonts w:ascii="Times New Roman" w:eastAsia="Arial" w:hAnsi="Times New Roman" w:cs="Times New Roman"/>
            <w:color w:val="363636"/>
            <w:spacing w:val="43"/>
            <w:sz w:val="24"/>
            <w:szCs w:val="24"/>
          </w:rPr>
          <w:delText xml:space="preserve"> </w:delText>
        </w:r>
      </w:del>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35"/>
          <w:sz w:val="24"/>
          <w:szCs w:val="24"/>
        </w:rPr>
        <w:t xml:space="preserve"> </w:t>
      </w:r>
      <w:r w:rsidRPr="00B42C82">
        <w:rPr>
          <w:rFonts w:ascii="Times New Roman" w:eastAsia="Arial" w:hAnsi="Times New Roman" w:cs="Times New Roman"/>
          <w:color w:val="363636"/>
          <w:sz w:val="24"/>
          <w:szCs w:val="24"/>
        </w:rPr>
        <w:t>Participating</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sz w:val="24"/>
          <w:szCs w:val="24"/>
        </w:rPr>
        <w:t xml:space="preserve">Entity.  </w:t>
      </w:r>
      <w:r w:rsidRPr="00B42C82">
        <w:rPr>
          <w:rFonts w:ascii="Times New Roman" w:eastAsia="Arial" w:hAnsi="Times New Roman" w:cs="Times New Roman"/>
          <w:color w:val="363636"/>
          <w:spacing w:val="3"/>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failure</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delay</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w w:val="101"/>
          <w:sz w:val="24"/>
          <w:szCs w:val="24"/>
        </w:rPr>
        <w:t xml:space="preserve">to </w:t>
      </w:r>
      <w:r w:rsidRPr="00B42C82">
        <w:rPr>
          <w:rFonts w:ascii="Times New Roman" w:eastAsia="Arial" w:hAnsi="Times New Roman" w:cs="Times New Roman"/>
          <w:color w:val="363636"/>
          <w:sz w:val="24"/>
          <w:szCs w:val="24"/>
        </w:rPr>
        <w:t>exercise</w:t>
      </w:r>
      <w:r w:rsidRPr="00B42C82">
        <w:rPr>
          <w:rFonts w:ascii="Times New Roman" w:eastAsia="Arial" w:hAnsi="Times New Roman" w:cs="Times New Roman"/>
          <w:color w:val="363636"/>
          <w:spacing w:val="19"/>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right</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hereunder</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not</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constitute</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a</w:t>
      </w:r>
      <w:r w:rsidRPr="00B42C82">
        <w:rPr>
          <w:rFonts w:ascii="Times New Roman" w:eastAsia="Arial" w:hAnsi="Times New Roman" w:cs="Times New Roman"/>
          <w:color w:val="363636"/>
          <w:spacing w:val="3"/>
          <w:sz w:val="24"/>
          <w:szCs w:val="24"/>
        </w:rPr>
        <w:t xml:space="preserve"> </w:t>
      </w:r>
      <w:r w:rsidRPr="00B42C82">
        <w:rPr>
          <w:rFonts w:ascii="Times New Roman" w:eastAsia="Arial" w:hAnsi="Times New Roman" w:cs="Times New Roman"/>
          <w:color w:val="363636"/>
          <w:sz w:val="24"/>
          <w:szCs w:val="24"/>
        </w:rPr>
        <w:t>waiver</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sz w:val="24"/>
          <w:szCs w:val="24"/>
        </w:rPr>
        <w:t>thereof</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bar</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either</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party</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sz w:val="24"/>
          <w:szCs w:val="24"/>
        </w:rPr>
        <w:t>from</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w w:val="102"/>
          <w:sz w:val="24"/>
          <w:szCs w:val="24"/>
        </w:rPr>
        <w:t xml:space="preserve">exercising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its</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rights</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hereunder</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at</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tim</w:t>
      </w:r>
      <w:r w:rsidRPr="00B42C82">
        <w:rPr>
          <w:rFonts w:ascii="Times New Roman" w:eastAsia="Arial" w:hAnsi="Times New Roman" w:cs="Times New Roman"/>
          <w:color w:val="363636"/>
          <w:spacing w:val="-4"/>
          <w:sz w:val="24"/>
          <w:szCs w:val="24"/>
        </w:rPr>
        <w:t>e</w:t>
      </w:r>
      <w:r w:rsidRPr="00B42C82">
        <w:rPr>
          <w:rFonts w:ascii="Times New Roman" w:eastAsia="Arial" w:hAnsi="Times New Roman" w:cs="Times New Roman"/>
          <w:color w:val="6E6E6B"/>
          <w:sz w:val="24"/>
          <w:szCs w:val="24"/>
        </w:rPr>
        <w:t xml:space="preserve">. </w:t>
      </w:r>
      <w:r w:rsidRPr="00B42C82">
        <w:rPr>
          <w:rFonts w:ascii="Times New Roman" w:eastAsia="Arial" w:hAnsi="Times New Roman" w:cs="Times New Roman"/>
          <w:color w:val="6E6E6B"/>
          <w:spacing w:val="34"/>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19"/>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40"/>
          <w:sz w:val="24"/>
          <w:szCs w:val="24"/>
        </w:rPr>
        <w:t xml:space="preserve"> </w:t>
      </w:r>
      <w:r w:rsidRPr="00B42C82">
        <w:rPr>
          <w:rFonts w:ascii="Times New Roman" w:eastAsia="Arial" w:hAnsi="Times New Roman" w:cs="Times New Roman"/>
          <w:color w:val="363636"/>
          <w:sz w:val="24"/>
          <w:szCs w:val="24"/>
        </w:rPr>
        <w:t>may</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executed</w:t>
      </w:r>
      <w:r w:rsidRPr="00B42C82">
        <w:rPr>
          <w:rFonts w:ascii="Times New Roman" w:eastAsia="Arial" w:hAnsi="Times New Roman" w:cs="Times New Roman"/>
          <w:color w:val="363636"/>
          <w:spacing w:val="18"/>
          <w:sz w:val="24"/>
          <w:szCs w:val="24"/>
        </w:rPr>
        <w:t xml:space="preserve"> </w:t>
      </w:r>
      <w:r w:rsidRPr="00B42C82">
        <w:rPr>
          <w:rFonts w:ascii="Times New Roman" w:eastAsia="Arial" w:hAnsi="Times New Roman" w:cs="Times New Roman"/>
          <w:color w:val="363636"/>
          <w:sz w:val="24"/>
          <w:szCs w:val="24"/>
        </w:rPr>
        <w:t>in</w:t>
      </w:r>
      <w:r w:rsidRPr="00B42C82">
        <w:rPr>
          <w:rFonts w:ascii="Times New Roman" w:eastAsia="Arial" w:hAnsi="Times New Roman" w:cs="Times New Roman"/>
          <w:color w:val="363636"/>
          <w:spacing w:val="5"/>
          <w:sz w:val="24"/>
          <w:szCs w:val="24"/>
        </w:rPr>
        <w:t xml:space="preserve"> </w:t>
      </w:r>
      <w:r w:rsidRPr="00B42C82">
        <w:rPr>
          <w:rFonts w:ascii="Times New Roman" w:eastAsia="Arial" w:hAnsi="Times New Roman" w:cs="Times New Roman"/>
          <w:color w:val="363636"/>
          <w:sz w:val="24"/>
          <w:szCs w:val="24"/>
        </w:rPr>
        <w:t>counterparts</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each</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of which</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8"/>
          <w:sz w:val="24"/>
          <w:szCs w:val="24"/>
        </w:rPr>
        <w:t xml:space="preserve"> </w:t>
      </w:r>
      <w:r w:rsidRPr="00B42C82">
        <w:rPr>
          <w:rFonts w:ascii="Times New Roman" w:eastAsia="Arial" w:hAnsi="Times New Roman" w:cs="Times New Roman"/>
          <w:color w:val="363636"/>
          <w:sz w:val="24"/>
          <w:szCs w:val="24"/>
        </w:rPr>
        <w:t>deemed</w:t>
      </w:r>
      <w:r w:rsidRPr="00B42C82">
        <w:rPr>
          <w:rFonts w:ascii="Times New Roman" w:eastAsia="Arial" w:hAnsi="Times New Roman" w:cs="Times New Roman"/>
          <w:color w:val="363636"/>
          <w:spacing w:val="27"/>
          <w:sz w:val="24"/>
          <w:szCs w:val="24"/>
        </w:rPr>
        <w:t xml:space="preserve"> </w:t>
      </w:r>
      <w:r w:rsidRPr="00B42C82">
        <w:rPr>
          <w:rFonts w:ascii="Times New Roman" w:eastAsia="Arial" w:hAnsi="Times New Roman" w:cs="Times New Roman"/>
          <w:color w:val="363636"/>
          <w:sz w:val="24"/>
          <w:szCs w:val="24"/>
        </w:rPr>
        <w:t>an</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original</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for</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all</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purposes</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and</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all of</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which</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constitute,</w:t>
      </w:r>
      <w:r w:rsidRPr="00B42C82">
        <w:rPr>
          <w:rFonts w:ascii="Times New Roman" w:eastAsia="Arial" w:hAnsi="Times New Roman" w:cs="Times New Roman"/>
          <w:color w:val="363636"/>
          <w:spacing w:val="18"/>
          <w:sz w:val="24"/>
          <w:szCs w:val="24"/>
        </w:rPr>
        <w:t xml:space="preserve"> </w:t>
      </w:r>
      <w:r w:rsidRPr="00B42C82">
        <w:rPr>
          <w:rFonts w:ascii="Times New Roman" w:eastAsia="Arial" w:hAnsi="Times New Roman" w:cs="Times New Roman"/>
          <w:color w:val="363636"/>
          <w:sz w:val="24"/>
          <w:szCs w:val="24"/>
        </w:rPr>
        <w:t>collectively,</w:t>
      </w:r>
      <w:r w:rsidRPr="00B42C82">
        <w:rPr>
          <w:rFonts w:ascii="Times New Roman" w:eastAsia="Arial" w:hAnsi="Times New Roman" w:cs="Times New Roman"/>
          <w:color w:val="363636"/>
          <w:spacing w:val="16"/>
          <w:sz w:val="24"/>
          <w:szCs w:val="24"/>
        </w:rPr>
        <w:t xml:space="preserve"> </w:t>
      </w:r>
      <w:r w:rsidRPr="00B42C82">
        <w:rPr>
          <w:rFonts w:ascii="Times New Roman" w:eastAsia="Arial" w:hAnsi="Times New Roman" w:cs="Times New Roman"/>
          <w:color w:val="363636"/>
          <w:w w:val="102"/>
          <w:sz w:val="24"/>
          <w:szCs w:val="24"/>
        </w:rPr>
        <w:t xml:space="preserve">one </w:t>
      </w:r>
      <w:r w:rsidRPr="00B42C82">
        <w:rPr>
          <w:rFonts w:ascii="Times New Roman" w:eastAsia="Arial" w:hAnsi="Times New Roman" w:cs="Times New Roman"/>
          <w:color w:val="363636"/>
          <w:w w:val="101"/>
          <w:sz w:val="24"/>
          <w:szCs w:val="24"/>
        </w:rPr>
        <w:t>agreement.</w:t>
      </w:r>
    </w:p>
    <w:p w:rsidR="00B0331C" w:rsidRPr="00B42C82" w:rsidRDefault="00B0331C" w:rsidP="00B42C82">
      <w:pPr>
        <w:spacing w:before="12" w:after="0" w:line="240" w:lineRule="exact"/>
        <w:rPr>
          <w:rFonts w:ascii="Times New Roman" w:hAnsi="Times New Roman" w:cs="Times New Roman"/>
          <w:sz w:val="24"/>
          <w:szCs w:val="24"/>
        </w:rPr>
      </w:pPr>
    </w:p>
    <w:p w:rsidR="00B0331C" w:rsidRPr="00B42C82" w:rsidDel="005D3ED2" w:rsidRDefault="00BC30C4" w:rsidP="00B42C82">
      <w:pPr>
        <w:spacing w:after="0" w:line="258" w:lineRule="auto"/>
        <w:ind w:firstLine="706"/>
        <w:jc w:val="both"/>
        <w:rPr>
          <w:del w:id="352" w:author="Jay" w:date="2017-03-20T16:37:00Z"/>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1</w:t>
      </w:r>
      <w:ins w:id="353" w:author="Jay" w:date="2017-03-20T17:13:00Z">
        <w:r w:rsidR="00BD2F64">
          <w:rPr>
            <w:rFonts w:ascii="Times New Roman" w:eastAsia="Arial" w:hAnsi="Times New Roman" w:cs="Times New Roman"/>
            <w:color w:val="363636"/>
            <w:sz w:val="24"/>
            <w:szCs w:val="24"/>
          </w:rPr>
          <w:t>4</w:t>
        </w:r>
      </w:ins>
      <w:del w:id="354" w:author="Jay" w:date="2017-03-20T17:13:00Z">
        <w:r w:rsidRPr="00B42C82" w:rsidDel="00BD2F64">
          <w:rPr>
            <w:rFonts w:ascii="Times New Roman" w:eastAsia="Arial" w:hAnsi="Times New Roman" w:cs="Times New Roman"/>
            <w:color w:val="363636"/>
            <w:sz w:val="24"/>
            <w:szCs w:val="24"/>
          </w:rPr>
          <w:delText>7</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u w:val="single" w:color="000000"/>
        </w:rPr>
        <w:t>Validity</w:t>
      </w:r>
      <w:r w:rsidRPr="00B42C82">
        <w:rPr>
          <w:rFonts w:ascii="Times New Roman" w:eastAsia="Arial" w:hAnsi="Times New Roman" w:cs="Times New Roman"/>
          <w:color w:val="363636"/>
          <w:spacing w:val="11"/>
          <w:sz w:val="24"/>
          <w:szCs w:val="24"/>
          <w:u w:val="single" w:color="000000"/>
        </w:rPr>
        <w:t xml:space="preserve"> </w:t>
      </w:r>
      <w:r w:rsidRPr="00B42C82">
        <w:rPr>
          <w:rFonts w:ascii="Times New Roman" w:eastAsia="Arial" w:hAnsi="Times New Roman" w:cs="Times New Roman"/>
          <w:color w:val="363636"/>
          <w:sz w:val="24"/>
          <w:szCs w:val="24"/>
          <w:u w:val="single" w:color="000000"/>
        </w:rPr>
        <w:t>and</w:t>
      </w:r>
      <w:r w:rsidRPr="00B42C82">
        <w:rPr>
          <w:rFonts w:ascii="Times New Roman" w:eastAsia="Arial" w:hAnsi="Times New Roman" w:cs="Times New Roman"/>
          <w:color w:val="363636"/>
          <w:spacing w:val="9"/>
          <w:sz w:val="24"/>
          <w:szCs w:val="24"/>
          <w:u w:val="single" w:color="000000"/>
        </w:rPr>
        <w:t xml:space="preserve"> </w:t>
      </w:r>
      <w:r w:rsidRPr="00B42C82">
        <w:rPr>
          <w:rFonts w:ascii="Times New Roman" w:eastAsia="Arial" w:hAnsi="Times New Roman" w:cs="Times New Roman"/>
          <w:color w:val="363636"/>
          <w:sz w:val="24"/>
          <w:szCs w:val="24"/>
          <w:u w:val="single" w:color="000000"/>
        </w:rPr>
        <w:t>Enforceability.</w:t>
      </w:r>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38"/>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invalidity</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6"/>
          <w:sz w:val="24"/>
          <w:szCs w:val="24"/>
        </w:rPr>
        <w:t xml:space="preserve"> </w:t>
      </w:r>
      <w:r w:rsidRPr="00B42C82">
        <w:rPr>
          <w:rFonts w:ascii="Times New Roman" w:eastAsia="Arial" w:hAnsi="Times New Roman" w:cs="Times New Roman"/>
          <w:color w:val="363636"/>
          <w:sz w:val="24"/>
          <w:szCs w:val="24"/>
        </w:rPr>
        <w:t>unenforceability</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4"/>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9"/>
          <w:sz w:val="24"/>
          <w:szCs w:val="24"/>
        </w:rPr>
        <w:t xml:space="preserve"> </w:t>
      </w:r>
      <w:r w:rsidRPr="00B42C82">
        <w:rPr>
          <w:rFonts w:ascii="Times New Roman" w:eastAsia="Arial" w:hAnsi="Times New Roman" w:cs="Times New Roman"/>
          <w:color w:val="363636"/>
          <w:sz w:val="24"/>
          <w:szCs w:val="24"/>
        </w:rPr>
        <w:t>one</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 xml:space="preserve">or </w:t>
      </w:r>
      <w:r w:rsidRPr="00B42C82">
        <w:rPr>
          <w:rFonts w:ascii="Times New Roman" w:eastAsia="Arial" w:hAnsi="Times New Roman" w:cs="Times New Roman"/>
          <w:color w:val="363636"/>
          <w:w w:val="104"/>
          <w:sz w:val="24"/>
          <w:szCs w:val="24"/>
        </w:rPr>
        <w:t xml:space="preserve">more </w:t>
      </w:r>
      <w:r w:rsidRPr="00B42C82">
        <w:rPr>
          <w:rFonts w:ascii="Times New Roman" w:eastAsia="Arial" w:hAnsi="Times New Roman" w:cs="Times New Roman"/>
          <w:color w:val="363636"/>
          <w:sz w:val="24"/>
          <w:szCs w:val="24"/>
        </w:rPr>
        <w:t>provisions</w:t>
      </w:r>
      <w:r w:rsidRPr="00B42C82">
        <w:rPr>
          <w:rFonts w:ascii="Times New Roman" w:eastAsia="Arial" w:hAnsi="Times New Roman" w:cs="Times New Roman"/>
          <w:color w:val="363636"/>
          <w:spacing w:val="38"/>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53"/>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not</w:t>
      </w:r>
      <w:r w:rsidRPr="00B42C82">
        <w:rPr>
          <w:rFonts w:ascii="Times New Roman" w:eastAsia="Arial" w:hAnsi="Times New Roman" w:cs="Times New Roman"/>
          <w:color w:val="363636"/>
          <w:spacing w:val="38"/>
          <w:sz w:val="24"/>
          <w:szCs w:val="24"/>
        </w:rPr>
        <w:t xml:space="preserve"> </w:t>
      </w:r>
      <w:r w:rsidRPr="00B42C82">
        <w:rPr>
          <w:rFonts w:ascii="Times New Roman" w:eastAsia="Arial" w:hAnsi="Times New Roman" w:cs="Times New Roman"/>
          <w:color w:val="363636"/>
          <w:sz w:val="24"/>
          <w:szCs w:val="24"/>
        </w:rPr>
        <w:t>affect</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validity</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enforceability</w:t>
      </w:r>
      <w:r w:rsidRPr="00B42C82">
        <w:rPr>
          <w:rFonts w:ascii="Times New Roman" w:eastAsia="Arial" w:hAnsi="Times New Roman" w:cs="Times New Roman"/>
          <w:color w:val="363636"/>
          <w:spacing w:val="40"/>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other</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provision</w:t>
      </w:r>
      <w:r w:rsidRPr="00B42C82">
        <w:rPr>
          <w:rFonts w:ascii="Times New Roman" w:eastAsia="Arial" w:hAnsi="Times New Roman" w:cs="Times New Roman"/>
          <w:color w:val="363636"/>
          <w:spacing w:val="34"/>
          <w:sz w:val="24"/>
          <w:szCs w:val="24"/>
        </w:rPr>
        <w:t xml:space="preserve"> </w:t>
      </w:r>
      <w:r w:rsidRPr="00B42C82">
        <w:rPr>
          <w:rFonts w:ascii="Times New Roman" w:eastAsia="Arial" w:hAnsi="Times New Roman" w:cs="Times New Roman"/>
          <w:color w:val="363636"/>
          <w:sz w:val="24"/>
          <w:szCs w:val="24"/>
        </w:rPr>
        <w:t>of this</w:t>
      </w:r>
      <w:r w:rsidRPr="00B42C82">
        <w:rPr>
          <w:rFonts w:ascii="Times New Roman" w:eastAsia="Arial" w:hAnsi="Times New Roman" w:cs="Times New Roman"/>
          <w:color w:val="363636"/>
          <w:spacing w:val="6"/>
          <w:sz w:val="24"/>
          <w:szCs w:val="24"/>
        </w:rPr>
        <w:t xml:space="preserve"> </w:t>
      </w:r>
      <w:r w:rsidRPr="00B42C82">
        <w:rPr>
          <w:rFonts w:ascii="Times New Roman" w:eastAsia="Arial" w:hAnsi="Times New Roman" w:cs="Times New Roman"/>
          <w:color w:val="363636"/>
          <w:w w:val="102"/>
          <w:sz w:val="24"/>
          <w:szCs w:val="24"/>
        </w:rPr>
        <w:t>Agreement.</w:t>
      </w:r>
    </w:p>
    <w:p w:rsidR="00B0331C" w:rsidRPr="00B42C82" w:rsidDel="005D3ED2" w:rsidRDefault="00B0331C" w:rsidP="00B42C82">
      <w:pPr>
        <w:spacing w:before="12" w:after="0" w:line="240" w:lineRule="exact"/>
        <w:rPr>
          <w:del w:id="355" w:author="Jay" w:date="2017-03-20T16:37:00Z"/>
          <w:rFonts w:ascii="Times New Roman" w:hAnsi="Times New Roman" w:cs="Times New Roman"/>
          <w:sz w:val="24"/>
          <w:szCs w:val="24"/>
        </w:rPr>
      </w:pPr>
    </w:p>
    <w:p w:rsidR="00B0331C" w:rsidRPr="00B42C82" w:rsidRDefault="00BC30C4" w:rsidP="005D3ED2">
      <w:pPr>
        <w:spacing w:after="0" w:line="258" w:lineRule="auto"/>
        <w:ind w:firstLine="706"/>
        <w:jc w:val="both"/>
        <w:rPr>
          <w:rFonts w:ascii="Times New Roman" w:eastAsia="Arial" w:hAnsi="Times New Roman" w:cs="Times New Roman"/>
          <w:sz w:val="24"/>
          <w:szCs w:val="24"/>
        </w:rPr>
      </w:pPr>
      <w:del w:id="356" w:author="Jay" w:date="2017-03-20T16:37:00Z">
        <w:r w:rsidRPr="00B42C82" w:rsidDel="005D3ED2">
          <w:rPr>
            <w:rFonts w:ascii="Times New Roman" w:eastAsia="Arial" w:hAnsi="Times New Roman" w:cs="Times New Roman"/>
            <w:color w:val="363636"/>
            <w:sz w:val="24"/>
            <w:szCs w:val="24"/>
          </w:rPr>
          <w:delText xml:space="preserve">18.     </w:delText>
        </w:r>
        <w:r w:rsidRPr="00B42C82" w:rsidDel="005D3ED2">
          <w:rPr>
            <w:rFonts w:ascii="Times New Roman" w:eastAsia="Arial" w:hAnsi="Times New Roman" w:cs="Times New Roman"/>
            <w:color w:val="363636"/>
            <w:spacing w:val="25"/>
            <w:sz w:val="24"/>
            <w:szCs w:val="24"/>
          </w:rPr>
          <w:delText xml:space="preserve"> </w:delText>
        </w:r>
        <w:r w:rsidRPr="00B42C82" w:rsidDel="005D3ED2">
          <w:rPr>
            <w:rFonts w:ascii="Times New Roman" w:eastAsia="Arial" w:hAnsi="Times New Roman" w:cs="Times New Roman"/>
            <w:color w:val="363636"/>
            <w:sz w:val="24"/>
            <w:szCs w:val="24"/>
            <w:u w:val="single" w:color="000000"/>
          </w:rPr>
          <w:delText>Participation</w:delText>
        </w:r>
        <w:r w:rsidRPr="00B42C82" w:rsidDel="005D3ED2">
          <w:rPr>
            <w:rFonts w:ascii="Times New Roman" w:eastAsia="Arial" w:hAnsi="Times New Roman" w:cs="Times New Roman"/>
            <w:color w:val="363636"/>
            <w:spacing w:val="25"/>
            <w:sz w:val="24"/>
            <w:szCs w:val="24"/>
            <w:u w:val="single" w:color="000000"/>
          </w:rPr>
          <w:delText xml:space="preserve"> </w:delText>
        </w:r>
        <w:r w:rsidRPr="00B42C82" w:rsidDel="005D3ED2">
          <w:rPr>
            <w:rFonts w:ascii="Times New Roman" w:eastAsia="Arial" w:hAnsi="Times New Roman" w:cs="Times New Roman"/>
            <w:color w:val="363636"/>
            <w:sz w:val="24"/>
            <w:szCs w:val="24"/>
            <w:u w:val="single" w:color="000000"/>
          </w:rPr>
          <w:delText>Certificat</w:delText>
        </w:r>
        <w:r w:rsidRPr="00B42C82" w:rsidDel="005D3ED2">
          <w:rPr>
            <w:rFonts w:ascii="Times New Roman" w:eastAsia="Arial" w:hAnsi="Times New Roman" w:cs="Times New Roman"/>
            <w:color w:val="363636"/>
            <w:spacing w:val="-4"/>
            <w:sz w:val="24"/>
            <w:szCs w:val="24"/>
            <w:u w:val="single" w:color="000000"/>
          </w:rPr>
          <w:delText>e</w:delText>
        </w:r>
        <w:r w:rsidRPr="00B42C82" w:rsidDel="005D3ED2">
          <w:rPr>
            <w:rFonts w:ascii="Times New Roman" w:eastAsia="Arial" w:hAnsi="Times New Roman" w:cs="Times New Roman"/>
            <w:color w:val="6E6E6B"/>
            <w:sz w:val="24"/>
            <w:szCs w:val="24"/>
          </w:rPr>
          <w:delText xml:space="preserve">.  </w:delText>
        </w:r>
        <w:r w:rsidRPr="00B42C82" w:rsidDel="005D3ED2">
          <w:rPr>
            <w:rFonts w:ascii="Times New Roman" w:eastAsia="Arial" w:hAnsi="Times New Roman" w:cs="Times New Roman"/>
            <w:color w:val="6E6E6B"/>
            <w:spacing w:val="4"/>
            <w:sz w:val="24"/>
            <w:szCs w:val="24"/>
          </w:rPr>
          <w:delText xml:space="preserve"> </w:delText>
        </w:r>
        <w:r w:rsidRPr="00B42C82" w:rsidDel="005D3ED2">
          <w:rPr>
            <w:rFonts w:ascii="Times New Roman" w:eastAsia="Arial" w:hAnsi="Times New Roman" w:cs="Times New Roman"/>
            <w:color w:val="363636"/>
            <w:sz w:val="24"/>
            <w:szCs w:val="24"/>
          </w:rPr>
          <w:delText>A</w:delText>
        </w:r>
        <w:r w:rsidRPr="00B42C82" w:rsidDel="005D3ED2">
          <w:rPr>
            <w:rFonts w:ascii="Times New Roman" w:eastAsia="Arial" w:hAnsi="Times New Roman" w:cs="Times New Roman"/>
            <w:color w:val="363636"/>
            <w:spacing w:val="7"/>
            <w:sz w:val="24"/>
            <w:szCs w:val="24"/>
          </w:rPr>
          <w:delText xml:space="preserve"> </w:delText>
        </w:r>
        <w:r w:rsidRPr="00B42C82" w:rsidDel="005D3ED2">
          <w:rPr>
            <w:rFonts w:ascii="Times New Roman" w:eastAsia="Arial" w:hAnsi="Times New Roman" w:cs="Times New Roman"/>
            <w:color w:val="363636"/>
            <w:sz w:val="24"/>
            <w:szCs w:val="24"/>
          </w:rPr>
          <w:delText>weekly</w:delText>
        </w:r>
        <w:r w:rsidRPr="00B42C82" w:rsidDel="005D3ED2">
          <w:rPr>
            <w:rFonts w:ascii="Times New Roman" w:eastAsia="Arial" w:hAnsi="Times New Roman" w:cs="Times New Roman"/>
            <w:color w:val="363636"/>
            <w:spacing w:val="20"/>
            <w:sz w:val="24"/>
            <w:szCs w:val="24"/>
          </w:rPr>
          <w:delText xml:space="preserve"> </w:delText>
        </w:r>
        <w:r w:rsidRPr="00B42C82" w:rsidDel="005D3ED2">
          <w:rPr>
            <w:rFonts w:ascii="Times New Roman" w:eastAsia="Arial" w:hAnsi="Times New Roman" w:cs="Times New Roman"/>
            <w:color w:val="363636"/>
            <w:sz w:val="24"/>
            <w:szCs w:val="24"/>
          </w:rPr>
          <w:delText>participation</w:delText>
        </w:r>
        <w:r w:rsidRPr="00B42C82" w:rsidDel="005D3ED2">
          <w:rPr>
            <w:rFonts w:ascii="Times New Roman" w:eastAsia="Arial" w:hAnsi="Times New Roman" w:cs="Times New Roman"/>
            <w:color w:val="363636"/>
            <w:spacing w:val="21"/>
            <w:sz w:val="24"/>
            <w:szCs w:val="24"/>
          </w:rPr>
          <w:delText xml:space="preserve"> </w:delText>
        </w:r>
        <w:r w:rsidRPr="00B42C82" w:rsidDel="005D3ED2">
          <w:rPr>
            <w:rFonts w:ascii="Times New Roman" w:eastAsia="Arial" w:hAnsi="Times New Roman" w:cs="Times New Roman"/>
            <w:color w:val="363636"/>
            <w:sz w:val="24"/>
            <w:szCs w:val="24"/>
          </w:rPr>
          <w:delText>certificate</w:delText>
        </w:r>
        <w:r w:rsidRPr="00B42C82" w:rsidDel="005D3ED2">
          <w:rPr>
            <w:rFonts w:ascii="Times New Roman" w:eastAsia="Arial" w:hAnsi="Times New Roman" w:cs="Times New Roman"/>
            <w:color w:val="363636"/>
            <w:spacing w:val="16"/>
            <w:sz w:val="24"/>
            <w:szCs w:val="24"/>
          </w:rPr>
          <w:delText xml:space="preserve"> </w:delText>
        </w:r>
        <w:r w:rsidRPr="00B42C82" w:rsidDel="005D3ED2">
          <w:rPr>
            <w:rFonts w:ascii="Times New Roman" w:eastAsia="Arial" w:hAnsi="Times New Roman" w:cs="Times New Roman"/>
            <w:color w:val="363636"/>
            <w:sz w:val="24"/>
            <w:szCs w:val="24"/>
          </w:rPr>
          <w:delText>will be</w:delText>
        </w:r>
        <w:r w:rsidRPr="00B42C82" w:rsidDel="005D3ED2">
          <w:rPr>
            <w:rFonts w:ascii="Times New Roman" w:eastAsia="Arial" w:hAnsi="Times New Roman" w:cs="Times New Roman"/>
            <w:color w:val="363636"/>
            <w:spacing w:val="11"/>
            <w:sz w:val="24"/>
            <w:szCs w:val="24"/>
          </w:rPr>
          <w:delText xml:space="preserve"> </w:delText>
        </w:r>
        <w:r w:rsidRPr="00B42C82" w:rsidDel="005D3ED2">
          <w:rPr>
            <w:rFonts w:ascii="Times New Roman" w:eastAsia="Arial" w:hAnsi="Times New Roman" w:cs="Times New Roman"/>
            <w:color w:val="363636"/>
            <w:sz w:val="24"/>
            <w:szCs w:val="24"/>
          </w:rPr>
          <w:delText>issued</w:delText>
        </w:r>
        <w:r w:rsidRPr="00B42C82" w:rsidDel="005D3ED2">
          <w:rPr>
            <w:rFonts w:ascii="Times New Roman" w:eastAsia="Arial" w:hAnsi="Times New Roman" w:cs="Times New Roman"/>
            <w:color w:val="363636"/>
            <w:spacing w:val="16"/>
            <w:sz w:val="24"/>
            <w:szCs w:val="24"/>
          </w:rPr>
          <w:delText xml:space="preserve"> </w:delText>
        </w:r>
        <w:r w:rsidRPr="00B42C82" w:rsidDel="005D3ED2">
          <w:rPr>
            <w:rFonts w:ascii="Times New Roman" w:eastAsia="Arial" w:hAnsi="Times New Roman" w:cs="Times New Roman"/>
            <w:color w:val="363636"/>
            <w:sz w:val="24"/>
            <w:szCs w:val="24"/>
          </w:rPr>
          <w:delText>by</w:delText>
        </w:r>
        <w:r w:rsidRPr="00B42C82" w:rsidDel="005D3ED2">
          <w:rPr>
            <w:rFonts w:ascii="Times New Roman" w:eastAsia="Arial" w:hAnsi="Times New Roman" w:cs="Times New Roman"/>
            <w:color w:val="363636"/>
            <w:spacing w:val="3"/>
            <w:sz w:val="24"/>
            <w:szCs w:val="24"/>
          </w:rPr>
          <w:delText xml:space="preserve"> </w:delText>
        </w:r>
        <w:r w:rsidRPr="00B42C82" w:rsidDel="005D3ED2">
          <w:rPr>
            <w:rFonts w:ascii="Times New Roman" w:eastAsia="Arial" w:hAnsi="Times New Roman" w:cs="Times New Roman"/>
            <w:color w:val="363636"/>
            <w:w w:val="102"/>
            <w:sz w:val="24"/>
            <w:szCs w:val="24"/>
          </w:rPr>
          <w:delText xml:space="preserve">the </w:delText>
        </w:r>
        <w:r w:rsidRPr="00B42C82" w:rsidDel="005D3ED2">
          <w:rPr>
            <w:rFonts w:ascii="Times New Roman" w:eastAsia="Arial" w:hAnsi="Times New Roman" w:cs="Times New Roman"/>
            <w:color w:val="363636"/>
            <w:sz w:val="24"/>
            <w:szCs w:val="24"/>
          </w:rPr>
          <w:delText>Originating</w:delText>
        </w:r>
        <w:r w:rsidRPr="00B42C82" w:rsidDel="005D3ED2">
          <w:rPr>
            <w:rFonts w:ascii="Times New Roman" w:eastAsia="Arial" w:hAnsi="Times New Roman" w:cs="Times New Roman"/>
            <w:color w:val="363636"/>
            <w:spacing w:val="35"/>
            <w:sz w:val="24"/>
            <w:szCs w:val="24"/>
          </w:rPr>
          <w:delText xml:space="preserve"> </w:delText>
        </w:r>
        <w:r w:rsidRPr="00B42C82" w:rsidDel="005D3ED2">
          <w:rPr>
            <w:rFonts w:ascii="Times New Roman" w:eastAsia="Arial" w:hAnsi="Times New Roman" w:cs="Times New Roman"/>
            <w:color w:val="363636"/>
            <w:sz w:val="24"/>
            <w:szCs w:val="24"/>
          </w:rPr>
          <w:delText>Entity</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to</w:delText>
        </w:r>
        <w:r w:rsidRPr="00B42C82" w:rsidDel="005D3ED2">
          <w:rPr>
            <w:rFonts w:ascii="Times New Roman" w:eastAsia="Arial" w:hAnsi="Times New Roman" w:cs="Times New Roman"/>
            <w:color w:val="363636"/>
            <w:spacing w:val="23"/>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Participating</w:delText>
        </w:r>
        <w:r w:rsidRPr="00B42C82" w:rsidDel="005D3ED2">
          <w:rPr>
            <w:rFonts w:ascii="Times New Roman" w:eastAsia="Arial" w:hAnsi="Times New Roman" w:cs="Times New Roman"/>
            <w:color w:val="363636"/>
            <w:spacing w:val="38"/>
            <w:sz w:val="24"/>
            <w:szCs w:val="24"/>
          </w:rPr>
          <w:delText xml:space="preserve"> </w:delText>
        </w:r>
        <w:r w:rsidRPr="00B42C82" w:rsidDel="005D3ED2">
          <w:rPr>
            <w:rFonts w:ascii="Times New Roman" w:eastAsia="Arial" w:hAnsi="Times New Roman" w:cs="Times New Roman"/>
            <w:color w:val="363636"/>
            <w:sz w:val="24"/>
            <w:szCs w:val="24"/>
          </w:rPr>
          <w:delText>Entity</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in</w:delText>
        </w:r>
        <w:r w:rsidRPr="00B42C82" w:rsidDel="005D3ED2">
          <w:rPr>
            <w:rFonts w:ascii="Times New Roman" w:eastAsia="Arial" w:hAnsi="Times New Roman" w:cs="Times New Roman"/>
            <w:color w:val="363636"/>
            <w:spacing w:val="26"/>
            <w:sz w:val="24"/>
            <w:szCs w:val="24"/>
          </w:rPr>
          <w:delText xml:space="preserve"> </w:delText>
        </w:r>
        <w:r w:rsidRPr="00B42C82" w:rsidDel="005D3ED2">
          <w:rPr>
            <w:rFonts w:ascii="Times New Roman" w:eastAsia="Arial" w:hAnsi="Times New Roman" w:cs="Times New Roman"/>
            <w:color w:val="363636"/>
            <w:sz w:val="24"/>
            <w:szCs w:val="24"/>
          </w:rPr>
          <w:delText>substantially</w:delText>
        </w:r>
        <w:r w:rsidRPr="00B42C82" w:rsidDel="005D3ED2">
          <w:rPr>
            <w:rFonts w:ascii="Times New Roman" w:eastAsia="Arial" w:hAnsi="Times New Roman" w:cs="Times New Roman"/>
            <w:color w:val="363636"/>
            <w:spacing w:val="23"/>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form</w:delText>
        </w:r>
        <w:r w:rsidRPr="00B42C82" w:rsidDel="005D3ED2">
          <w:rPr>
            <w:rFonts w:ascii="Times New Roman" w:eastAsia="Arial" w:hAnsi="Times New Roman" w:cs="Times New Roman"/>
            <w:color w:val="363636"/>
            <w:spacing w:val="31"/>
            <w:sz w:val="24"/>
            <w:szCs w:val="24"/>
          </w:rPr>
          <w:delText xml:space="preserve"> </w:delText>
        </w:r>
        <w:r w:rsidRPr="00B42C82" w:rsidDel="005D3ED2">
          <w:rPr>
            <w:rFonts w:ascii="Times New Roman" w:eastAsia="Arial" w:hAnsi="Times New Roman" w:cs="Times New Roman"/>
            <w:color w:val="363636"/>
            <w:sz w:val="24"/>
            <w:szCs w:val="24"/>
          </w:rPr>
          <w:delText>attached</w:delText>
        </w:r>
        <w:r w:rsidRPr="00B42C82" w:rsidDel="005D3ED2">
          <w:rPr>
            <w:rFonts w:ascii="Times New Roman" w:eastAsia="Arial" w:hAnsi="Times New Roman" w:cs="Times New Roman"/>
            <w:color w:val="363636"/>
            <w:spacing w:val="32"/>
            <w:sz w:val="24"/>
            <w:szCs w:val="24"/>
          </w:rPr>
          <w:delText xml:space="preserve"> </w:delText>
        </w:r>
        <w:r w:rsidRPr="00B42C82" w:rsidDel="005D3ED2">
          <w:rPr>
            <w:rFonts w:ascii="Times New Roman" w:eastAsia="Arial" w:hAnsi="Times New Roman" w:cs="Times New Roman"/>
            <w:color w:val="363636"/>
            <w:sz w:val="24"/>
            <w:szCs w:val="24"/>
          </w:rPr>
          <w:delText>hereto</w:delText>
        </w:r>
        <w:r w:rsidRPr="00B42C82" w:rsidDel="005D3ED2">
          <w:rPr>
            <w:rFonts w:ascii="Times New Roman" w:eastAsia="Arial" w:hAnsi="Times New Roman" w:cs="Times New Roman"/>
            <w:color w:val="363636"/>
            <w:spacing w:val="27"/>
            <w:sz w:val="24"/>
            <w:szCs w:val="24"/>
          </w:rPr>
          <w:delText xml:space="preserve"> </w:delText>
        </w:r>
        <w:r w:rsidRPr="00B42C82" w:rsidDel="005D3ED2">
          <w:rPr>
            <w:rFonts w:ascii="Times New Roman" w:eastAsia="Arial" w:hAnsi="Times New Roman" w:cs="Times New Roman"/>
            <w:color w:val="363636"/>
            <w:sz w:val="24"/>
            <w:szCs w:val="24"/>
          </w:rPr>
          <w:delText>as</w:delText>
        </w:r>
        <w:r w:rsidRPr="00B42C82" w:rsidDel="005D3ED2">
          <w:rPr>
            <w:rFonts w:ascii="Times New Roman" w:eastAsia="Arial" w:hAnsi="Times New Roman" w:cs="Times New Roman"/>
            <w:color w:val="363636"/>
            <w:spacing w:val="22"/>
            <w:sz w:val="24"/>
            <w:szCs w:val="24"/>
          </w:rPr>
          <w:delText xml:space="preserve"> </w:delText>
        </w:r>
        <w:r w:rsidRPr="00B42C82" w:rsidDel="005D3ED2">
          <w:rPr>
            <w:rFonts w:ascii="Times New Roman" w:eastAsia="Arial" w:hAnsi="Times New Roman" w:cs="Times New Roman"/>
            <w:color w:val="363636"/>
            <w:sz w:val="24"/>
            <w:szCs w:val="24"/>
          </w:rPr>
          <w:delText>Exhibit</w:delText>
        </w:r>
        <w:r w:rsidRPr="00B42C82" w:rsidDel="005D3ED2">
          <w:rPr>
            <w:rFonts w:ascii="Times New Roman" w:eastAsia="Arial" w:hAnsi="Times New Roman" w:cs="Times New Roman"/>
            <w:color w:val="363636"/>
            <w:spacing w:val="20"/>
            <w:sz w:val="24"/>
            <w:szCs w:val="24"/>
          </w:rPr>
          <w:delText xml:space="preserve"> </w:delText>
        </w:r>
        <w:r w:rsidRPr="00B42C82" w:rsidDel="005D3ED2">
          <w:rPr>
            <w:rFonts w:ascii="Times New Roman" w:eastAsia="Arial" w:hAnsi="Times New Roman" w:cs="Times New Roman"/>
            <w:color w:val="363636"/>
            <w:sz w:val="24"/>
            <w:szCs w:val="24"/>
          </w:rPr>
          <w:delText>A (the</w:delText>
        </w:r>
        <w:r w:rsidRPr="00B42C82" w:rsidDel="005D3ED2">
          <w:rPr>
            <w:rFonts w:ascii="Times New Roman" w:eastAsia="Arial" w:hAnsi="Times New Roman" w:cs="Times New Roman"/>
            <w:color w:val="363636"/>
            <w:spacing w:val="17"/>
            <w:sz w:val="24"/>
            <w:szCs w:val="24"/>
          </w:rPr>
          <w:delText xml:space="preserve"> </w:delText>
        </w:r>
        <w:r w:rsidRPr="00B42C82" w:rsidDel="005D3ED2">
          <w:rPr>
            <w:rFonts w:ascii="Times New Roman" w:eastAsia="Arial" w:hAnsi="Times New Roman" w:cs="Times New Roman"/>
            <w:color w:val="363636"/>
            <w:sz w:val="24"/>
            <w:szCs w:val="24"/>
          </w:rPr>
          <w:delText>"</w:delText>
        </w:r>
        <w:r w:rsidRPr="00B42C82" w:rsidDel="005D3ED2">
          <w:rPr>
            <w:rFonts w:ascii="Times New Roman" w:eastAsia="Arial" w:hAnsi="Times New Roman" w:cs="Times New Roman"/>
            <w:color w:val="363636"/>
            <w:sz w:val="24"/>
            <w:szCs w:val="24"/>
            <w:u w:val="single" w:color="000000"/>
          </w:rPr>
          <w:delText>Participation</w:delText>
        </w:r>
        <w:r w:rsidRPr="00B42C82" w:rsidDel="005D3ED2">
          <w:rPr>
            <w:rFonts w:ascii="Times New Roman" w:eastAsia="Arial" w:hAnsi="Times New Roman" w:cs="Times New Roman"/>
            <w:color w:val="363636"/>
            <w:spacing w:val="34"/>
            <w:sz w:val="24"/>
            <w:szCs w:val="24"/>
            <w:u w:val="single" w:color="000000"/>
          </w:rPr>
          <w:delText xml:space="preserve"> </w:delText>
        </w:r>
        <w:r w:rsidRPr="00B42C82" w:rsidDel="005D3ED2">
          <w:rPr>
            <w:rFonts w:ascii="Times New Roman" w:eastAsia="Arial" w:hAnsi="Times New Roman" w:cs="Times New Roman"/>
            <w:color w:val="363636"/>
            <w:sz w:val="24"/>
            <w:szCs w:val="24"/>
            <w:u w:val="single" w:color="000000"/>
          </w:rPr>
          <w:delText>Certificate"</w:delText>
        </w:r>
        <w:r w:rsidRPr="00B42C82" w:rsidDel="005D3ED2">
          <w:rPr>
            <w:rFonts w:ascii="Times New Roman" w:eastAsia="Arial" w:hAnsi="Times New Roman" w:cs="Times New Roman"/>
            <w:color w:val="363636"/>
            <w:sz w:val="24"/>
            <w:szCs w:val="24"/>
          </w:rPr>
          <w:delText>)</w:delText>
        </w:r>
        <w:r w:rsidRPr="00B42C82" w:rsidDel="005D3ED2">
          <w:rPr>
            <w:rFonts w:ascii="Times New Roman" w:eastAsia="Arial" w:hAnsi="Times New Roman" w:cs="Times New Roman"/>
            <w:color w:val="363636"/>
            <w:spacing w:val="47"/>
            <w:sz w:val="24"/>
            <w:szCs w:val="24"/>
          </w:rPr>
          <w:delText xml:space="preserve"> </w:delText>
        </w:r>
        <w:r w:rsidRPr="00B42C82" w:rsidDel="005D3ED2">
          <w:rPr>
            <w:rFonts w:ascii="Times New Roman" w:eastAsia="Arial" w:hAnsi="Times New Roman" w:cs="Times New Roman"/>
            <w:color w:val="363636"/>
            <w:sz w:val="24"/>
            <w:szCs w:val="24"/>
          </w:rPr>
          <w:delText>or</w:delText>
        </w:r>
        <w:r w:rsidRPr="00B42C82" w:rsidDel="005D3ED2">
          <w:rPr>
            <w:rFonts w:ascii="Times New Roman" w:eastAsia="Arial" w:hAnsi="Times New Roman" w:cs="Times New Roman"/>
            <w:color w:val="363636"/>
            <w:spacing w:val="18"/>
            <w:sz w:val="24"/>
            <w:szCs w:val="24"/>
          </w:rPr>
          <w:delText xml:space="preserve"> </w:delText>
        </w:r>
        <w:r w:rsidRPr="00B42C82" w:rsidDel="005D3ED2">
          <w:rPr>
            <w:rFonts w:ascii="Times New Roman" w:eastAsia="Arial" w:hAnsi="Times New Roman" w:cs="Times New Roman"/>
            <w:color w:val="363636"/>
            <w:sz w:val="24"/>
            <w:szCs w:val="24"/>
          </w:rPr>
          <w:delText>in</w:delText>
        </w:r>
        <w:r w:rsidRPr="00B42C82" w:rsidDel="005D3ED2">
          <w:rPr>
            <w:rFonts w:ascii="Times New Roman" w:eastAsia="Arial" w:hAnsi="Times New Roman" w:cs="Times New Roman"/>
            <w:color w:val="363636"/>
            <w:spacing w:val="26"/>
            <w:sz w:val="24"/>
            <w:szCs w:val="24"/>
          </w:rPr>
          <w:delText xml:space="preserve"> </w:delText>
        </w:r>
        <w:r w:rsidRPr="00B42C82" w:rsidDel="005D3ED2">
          <w:rPr>
            <w:rFonts w:ascii="Times New Roman" w:eastAsia="Arial" w:hAnsi="Times New Roman" w:cs="Times New Roman"/>
            <w:color w:val="363636"/>
            <w:sz w:val="24"/>
            <w:szCs w:val="24"/>
          </w:rPr>
          <w:delText>any</w:delText>
        </w:r>
        <w:r w:rsidRPr="00B42C82" w:rsidDel="005D3ED2">
          <w:rPr>
            <w:rFonts w:ascii="Times New Roman" w:eastAsia="Arial" w:hAnsi="Times New Roman" w:cs="Times New Roman"/>
            <w:color w:val="363636"/>
            <w:spacing w:val="28"/>
            <w:sz w:val="24"/>
            <w:szCs w:val="24"/>
          </w:rPr>
          <w:delText xml:space="preserve"> </w:delText>
        </w:r>
        <w:r w:rsidRPr="00B42C82" w:rsidDel="005D3ED2">
          <w:rPr>
            <w:rFonts w:ascii="Times New Roman" w:eastAsia="Arial" w:hAnsi="Times New Roman" w:cs="Times New Roman"/>
            <w:color w:val="363636"/>
            <w:sz w:val="24"/>
            <w:szCs w:val="24"/>
          </w:rPr>
          <w:delText>other</w:delText>
        </w:r>
        <w:r w:rsidRPr="00B42C82" w:rsidDel="005D3ED2">
          <w:rPr>
            <w:rFonts w:ascii="Times New Roman" w:eastAsia="Arial" w:hAnsi="Times New Roman" w:cs="Times New Roman"/>
            <w:color w:val="363636"/>
            <w:spacing w:val="32"/>
            <w:sz w:val="24"/>
            <w:szCs w:val="24"/>
          </w:rPr>
          <w:delText xml:space="preserve"> </w:delText>
        </w:r>
        <w:r w:rsidRPr="00B42C82" w:rsidDel="005D3ED2">
          <w:rPr>
            <w:rFonts w:ascii="Times New Roman" w:eastAsia="Arial" w:hAnsi="Times New Roman" w:cs="Times New Roman"/>
            <w:color w:val="363636"/>
            <w:sz w:val="24"/>
            <w:szCs w:val="24"/>
          </w:rPr>
          <w:delText>form</w:delText>
        </w:r>
        <w:r w:rsidRPr="00B42C82" w:rsidDel="005D3ED2">
          <w:rPr>
            <w:rFonts w:ascii="Times New Roman" w:eastAsia="Arial" w:hAnsi="Times New Roman" w:cs="Times New Roman"/>
            <w:color w:val="363636"/>
            <w:spacing w:val="37"/>
            <w:sz w:val="24"/>
            <w:szCs w:val="24"/>
          </w:rPr>
          <w:delText xml:space="preserve"> </w:delText>
        </w:r>
        <w:r w:rsidRPr="00B42C82" w:rsidDel="005D3ED2">
          <w:rPr>
            <w:rFonts w:ascii="Times New Roman" w:eastAsia="Arial" w:hAnsi="Times New Roman" w:cs="Times New Roman"/>
            <w:color w:val="363636"/>
            <w:sz w:val="24"/>
            <w:szCs w:val="24"/>
          </w:rPr>
          <w:delText>agreed</w:delText>
        </w:r>
        <w:r w:rsidRPr="00B42C82" w:rsidDel="005D3ED2">
          <w:rPr>
            <w:rFonts w:ascii="Times New Roman" w:eastAsia="Arial" w:hAnsi="Times New Roman" w:cs="Times New Roman"/>
            <w:color w:val="363636"/>
            <w:spacing w:val="31"/>
            <w:sz w:val="24"/>
            <w:szCs w:val="24"/>
          </w:rPr>
          <w:delText xml:space="preserve"> </w:delText>
        </w:r>
        <w:r w:rsidRPr="00B42C82" w:rsidDel="005D3ED2">
          <w:rPr>
            <w:rFonts w:ascii="Times New Roman" w:eastAsia="Arial" w:hAnsi="Times New Roman" w:cs="Times New Roman"/>
            <w:color w:val="363636"/>
            <w:sz w:val="24"/>
            <w:szCs w:val="24"/>
          </w:rPr>
          <w:delText>to</w:delText>
        </w:r>
        <w:r w:rsidRPr="00B42C82" w:rsidDel="005D3ED2">
          <w:rPr>
            <w:rFonts w:ascii="Times New Roman" w:eastAsia="Arial" w:hAnsi="Times New Roman" w:cs="Times New Roman"/>
            <w:color w:val="363636"/>
            <w:spacing w:val="23"/>
            <w:sz w:val="24"/>
            <w:szCs w:val="24"/>
          </w:rPr>
          <w:delText xml:space="preserve"> </w:delText>
        </w:r>
        <w:r w:rsidRPr="00B42C82" w:rsidDel="005D3ED2">
          <w:rPr>
            <w:rFonts w:ascii="Times New Roman" w:eastAsia="Arial" w:hAnsi="Times New Roman" w:cs="Times New Roman"/>
            <w:color w:val="363636"/>
            <w:sz w:val="24"/>
            <w:szCs w:val="24"/>
          </w:rPr>
          <w:delText>by</w:delText>
        </w:r>
        <w:r w:rsidRPr="00B42C82" w:rsidDel="005D3ED2">
          <w:rPr>
            <w:rFonts w:ascii="Times New Roman" w:eastAsia="Arial" w:hAnsi="Times New Roman" w:cs="Times New Roman"/>
            <w:color w:val="363636"/>
            <w:spacing w:val="22"/>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25"/>
            <w:sz w:val="24"/>
            <w:szCs w:val="24"/>
          </w:rPr>
          <w:delText xml:space="preserve"> </w:delText>
        </w:r>
        <w:r w:rsidRPr="00B42C82" w:rsidDel="005D3ED2">
          <w:rPr>
            <w:rFonts w:ascii="Times New Roman" w:eastAsia="Arial" w:hAnsi="Times New Roman" w:cs="Times New Roman"/>
            <w:color w:val="363636"/>
            <w:sz w:val="24"/>
            <w:szCs w:val="24"/>
          </w:rPr>
          <w:delText>parties</w:delText>
        </w:r>
        <w:r w:rsidRPr="00B42C82" w:rsidDel="005D3ED2">
          <w:rPr>
            <w:rFonts w:ascii="Times New Roman" w:eastAsia="Arial" w:hAnsi="Times New Roman" w:cs="Times New Roman"/>
            <w:color w:val="363636"/>
            <w:spacing w:val="21"/>
            <w:sz w:val="24"/>
            <w:szCs w:val="24"/>
          </w:rPr>
          <w:delText xml:space="preserve"> </w:delText>
        </w:r>
        <w:r w:rsidRPr="00B42C82" w:rsidDel="005D3ED2">
          <w:rPr>
            <w:rFonts w:ascii="Times New Roman" w:eastAsia="Arial" w:hAnsi="Times New Roman" w:cs="Times New Roman"/>
            <w:color w:val="363636"/>
            <w:sz w:val="24"/>
            <w:szCs w:val="24"/>
          </w:rPr>
          <w:delText>to</w:delText>
        </w:r>
        <w:r w:rsidRPr="00B42C82" w:rsidDel="005D3ED2">
          <w:rPr>
            <w:rFonts w:ascii="Times New Roman" w:eastAsia="Arial" w:hAnsi="Times New Roman" w:cs="Times New Roman"/>
            <w:color w:val="363636"/>
            <w:spacing w:val="24"/>
            <w:sz w:val="24"/>
            <w:szCs w:val="24"/>
          </w:rPr>
          <w:delText xml:space="preserve"> </w:delText>
        </w:r>
        <w:r w:rsidRPr="00B42C82" w:rsidDel="005D3ED2">
          <w:rPr>
            <w:rFonts w:ascii="Times New Roman" w:eastAsia="Arial" w:hAnsi="Times New Roman" w:cs="Times New Roman"/>
            <w:color w:val="363636"/>
            <w:sz w:val="24"/>
            <w:szCs w:val="24"/>
          </w:rPr>
          <w:delText>evidence</w:delText>
        </w:r>
        <w:r w:rsidRPr="00B42C82" w:rsidDel="005D3ED2">
          <w:rPr>
            <w:rFonts w:ascii="Times New Roman" w:eastAsia="Arial" w:hAnsi="Times New Roman" w:cs="Times New Roman"/>
            <w:color w:val="363636"/>
            <w:spacing w:val="32"/>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20"/>
            <w:sz w:val="24"/>
            <w:szCs w:val="24"/>
          </w:rPr>
          <w:delText xml:space="preserve"> </w:delText>
        </w:r>
        <w:r w:rsidRPr="00B42C82" w:rsidDel="005D3ED2">
          <w:rPr>
            <w:rFonts w:ascii="Times New Roman" w:eastAsia="Arial" w:hAnsi="Times New Roman" w:cs="Times New Roman"/>
            <w:color w:val="363636"/>
            <w:w w:val="102"/>
            <w:sz w:val="24"/>
            <w:szCs w:val="24"/>
          </w:rPr>
          <w:delText xml:space="preserve">past </w:delText>
        </w:r>
        <w:r w:rsidRPr="00B42C82" w:rsidDel="005D3ED2">
          <w:rPr>
            <w:rFonts w:ascii="Times New Roman" w:eastAsia="Arial" w:hAnsi="Times New Roman" w:cs="Times New Roman"/>
            <w:color w:val="363636"/>
            <w:sz w:val="24"/>
            <w:szCs w:val="24"/>
          </w:rPr>
          <w:delText>week's</w:delText>
        </w:r>
        <w:r w:rsidRPr="00B42C82" w:rsidDel="005D3ED2">
          <w:rPr>
            <w:rFonts w:ascii="Times New Roman" w:eastAsia="Arial" w:hAnsi="Times New Roman" w:cs="Times New Roman"/>
            <w:color w:val="363636"/>
            <w:spacing w:val="8"/>
            <w:sz w:val="24"/>
            <w:szCs w:val="24"/>
          </w:rPr>
          <w:delText xml:space="preserve"> </w:delText>
        </w:r>
        <w:r w:rsidRPr="00B42C82" w:rsidDel="005D3ED2">
          <w:rPr>
            <w:rFonts w:ascii="Times New Roman" w:eastAsia="Arial" w:hAnsi="Times New Roman" w:cs="Times New Roman"/>
            <w:color w:val="363636"/>
            <w:w w:val="102"/>
            <w:sz w:val="24"/>
            <w:szCs w:val="24"/>
          </w:rPr>
          <w:delText>transaction</w:delText>
        </w:r>
        <w:r w:rsidRPr="00B42C82" w:rsidDel="005D3ED2">
          <w:rPr>
            <w:rFonts w:ascii="Times New Roman" w:eastAsia="Arial" w:hAnsi="Times New Roman" w:cs="Times New Roman"/>
            <w:color w:val="363636"/>
            <w:spacing w:val="-2"/>
            <w:w w:val="103"/>
            <w:sz w:val="24"/>
            <w:szCs w:val="24"/>
          </w:rPr>
          <w:delText>s</w:delText>
        </w:r>
        <w:r w:rsidRPr="00B42C82" w:rsidDel="005D3ED2">
          <w:rPr>
            <w:rFonts w:ascii="Times New Roman" w:eastAsia="Arial" w:hAnsi="Times New Roman" w:cs="Times New Roman"/>
            <w:color w:val="565456"/>
            <w:w w:val="95"/>
            <w:sz w:val="24"/>
            <w:szCs w:val="24"/>
          </w:rPr>
          <w:delText>.</w:delText>
        </w:r>
      </w:del>
    </w:p>
    <w:p w:rsidR="00B0331C" w:rsidRPr="00B42C82" w:rsidRDefault="00B0331C" w:rsidP="00B42C82">
      <w:pPr>
        <w:spacing w:before="7" w:after="0" w:line="240" w:lineRule="exact"/>
        <w:rPr>
          <w:rFonts w:ascii="Times New Roman" w:hAnsi="Times New Roman" w:cs="Times New Roman"/>
          <w:sz w:val="24"/>
          <w:szCs w:val="24"/>
        </w:rPr>
      </w:pPr>
    </w:p>
    <w:p w:rsidR="00B0331C" w:rsidRPr="00B42C82" w:rsidRDefault="00BC30C4" w:rsidP="00B42C82">
      <w:pPr>
        <w:spacing w:after="0" w:line="259" w:lineRule="auto"/>
        <w:ind w:firstLine="706"/>
        <w:jc w:val="both"/>
        <w:rPr>
          <w:rFonts w:ascii="Times New Roman" w:eastAsia="Arial" w:hAnsi="Times New Roman" w:cs="Times New Roman"/>
          <w:sz w:val="24"/>
          <w:szCs w:val="24"/>
        </w:rPr>
      </w:pPr>
      <w:r w:rsidRPr="00B42C82">
        <w:rPr>
          <w:rFonts w:ascii="Times New Roman" w:eastAsia="Arial" w:hAnsi="Times New Roman" w:cs="Times New Roman"/>
          <w:color w:val="363636"/>
          <w:sz w:val="24"/>
          <w:szCs w:val="24"/>
        </w:rPr>
        <w:t>1</w:t>
      </w:r>
      <w:ins w:id="357" w:author="Jay" w:date="2017-03-20T16:37:00Z">
        <w:r w:rsidR="00BD2F64">
          <w:rPr>
            <w:rFonts w:ascii="Times New Roman" w:eastAsia="Arial" w:hAnsi="Times New Roman" w:cs="Times New Roman"/>
            <w:color w:val="363636"/>
            <w:sz w:val="24"/>
            <w:szCs w:val="24"/>
          </w:rPr>
          <w:t>5</w:t>
        </w:r>
      </w:ins>
      <w:del w:id="358" w:author="Jay" w:date="2017-03-20T16:37:00Z">
        <w:r w:rsidRPr="00B42C82" w:rsidDel="005D3ED2">
          <w:rPr>
            <w:rFonts w:ascii="Times New Roman" w:eastAsia="Arial" w:hAnsi="Times New Roman" w:cs="Times New Roman"/>
            <w:color w:val="363636"/>
            <w:sz w:val="24"/>
            <w:szCs w:val="24"/>
          </w:rPr>
          <w:delText>9</w:delText>
        </w:r>
      </w:del>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u w:val="single" w:color="000000"/>
        </w:rPr>
        <w:t>No</w:t>
      </w:r>
      <w:r w:rsidRPr="00B42C82">
        <w:rPr>
          <w:rFonts w:ascii="Times New Roman" w:eastAsia="Arial" w:hAnsi="Times New Roman" w:cs="Times New Roman"/>
          <w:color w:val="363636"/>
          <w:spacing w:val="7"/>
          <w:sz w:val="24"/>
          <w:szCs w:val="24"/>
          <w:u w:val="single" w:color="000000"/>
        </w:rPr>
        <w:t xml:space="preserve"> </w:t>
      </w:r>
      <w:r w:rsidRPr="00B42C82">
        <w:rPr>
          <w:rFonts w:ascii="Times New Roman" w:eastAsia="Arial" w:hAnsi="Times New Roman" w:cs="Times New Roman"/>
          <w:color w:val="363636"/>
          <w:sz w:val="24"/>
          <w:szCs w:val="24"/>
          <w:u w:val="single" w:color="000000"/>
        </w:rPr>
        <w:t>Third</w:t>
      </w:r>
      <w:r w:rsidRPr="00B42C82">
        <w:rPr>
          <w:rFonts w:ascii="Times New Roman" w:eastAsia="Arial" w:hAnsi="Times New Roman" w:cs="Times New Roman"/>
          <w:color w:val="363636"/>
          <w:spacing w:val="18"/>
          <w:sz w:val="24"/>
          <w:szCs w:val="24"/>
          <w:u w:val="single" w:color="000000"/>
        </w:rPr>
        <w:t xml:space="preserve"> </w:t>
      </w:r>
      <w:r w:rsidRPr="00B42C82">
        <w:rPr>
          <w:rFonts w:ascii="Times New Roman" w:eastAsia="Arial" w:hAnsi="Times New Roman" w:cs="Times New Roman"/>
          <w:color w:val="363636"/>
          <w:sz w:val="24"/>
          <w:szCs w:val="24"/>
          <w:u w:val="single" w:color="000000"/>
        </w:rPr>
        <w:t>Party</w:t>
      </w:r>
      <w:r w:rsidRPr="00B42C82">
        <w:rPr>
          <w:rFonts w:ascii="Times New Roman" w:eastAsia="Arial" w:hAnsi="Times New Roman" w:cs="Times New Roman"/>
          <w:color w:val="363636"/>
          <w:spacing w:val="19"/>
          <w:sz w:val="24"/>
          <w:szCs w:val="24"/>
          <w:u w:val="single" w:color="000000"/>
        </w:rPr>
        <w:t xml:space="preserve"> </w:t>
      </w:r>
      <w:r w:rsidRPr="00B42C82">
        <w:rPr>
          <w:rFonts w:ascii="Times New Roman" w:eastAsia="Arial" w:hAnsi="Times New Roman" w:cs="Times New Roman"/>
          <w:color w:val="363636"/>
          <w:sz w:val="24"/>
          <w:szCs w:val="24"/>
          <w:u w:val="single" w:color="000000"/>
        </w:rPr>
        <w:t>Beneficiaries.</w:t>
      </w:r>
      <w:r w:rsidRPr="00B42C82">
        <w:rPr>
          <w:rFonts w:ascii="Times New Roman" w:eastAsia="Arial" w:hAnsi="Times New Roman" w:cs="Times New Roman"/>
          <w:color w:val="363636"/>
          <w:sz w:val="24"/>
          <w:szCs w:val="24"/>
        </w:rPr>
        <w:t xml:space="preserve"> </w:t>
      </w:r>
      <w:r w:rsidRPr="00B42C82">
        <w:rPr>
          <w:rFonts w:ascii="Times New Roman" w:eastAsia="Arial" w:hAnsi="Times New Roman" w:cs="Times New Roman"/>
          <w:color w:val="363636"/>
          <w:spacing w:val="31"/>
          <w:sz w:val="24"/>
          <w:szCs w:val="24"/>
        </w:rPr>
        <w:t xml:space="preserve"> </w:t>
      </w:r>
      <w:r w:rsidRPr="00B42C82">
        <w:rPr>
          <w:rFonts w:ascii="Times New Roman" w:eastAsia="Arial" w:hAnsi="Times New Roman" w:cs="Times New Roman"/>
          <w:color w:val="363636"/>
          <w:sz w:val="24"/>
          <w:szCs w:val="24"/>
        </w:rPr>
        <w:t>None</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5"/>
          <w:sz w:val="24"/>
          <w:szCs w:val="24"/>
        </w:rPr>
        <w:t xml:space="preserve"> </w:t>
      </w:r>
      <w:r w:rsidRPr="00B42C82">
        <w:rPr>
          <w:rFonts w:ascii="Times New Roman" w:eastAsia="Arial" w:hAnsi="Times New Roman" w:cs="Times New Roman"/>
          <w:color w:val="363636"/>
          <w:sz w:val="24"/>
          <w:szCs w:val="24"/>
        </w:rPr>
        <w:t>provisions</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Agreement</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inure</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w w:val="101"/>
          <w:sz w:val="24"/>
          <w:szCs w:val="24"/>
        </w:rPr>
        <w:t xml:space="preserve">to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0"/>
          <w:sz w:val="24"/>
          <w:szCs w:val="24"/>
        </w:rPr>
        <w:t xml:space="preserve"> </w:t>
      </w:r>
      <w:r w:rsidRPr="00B42C82">
        <w:rPr>
          <w:rFonts w:ascii="Times New Roman" w:eastAsia="Arial" w:hAnsi="Times New Roman" w:cs="Times New Roman"/>
          <w:color w:val="363636"/>
          <w:sz w:val="24"/>
          <w:szCs w:val="24"/>
        </w:rPr>
        <w:t>benefit</w:t>
      </w:r>
      <w:r w:rsidRPr="00B42C82">
        <w:rPr>
          <w:rFonts w:ascii="Times New Roman" w:eastAsia="Arial" w:hAnsi="Times New Roman" w:cs="Times New Roman"/>
          <w:color w:val="363636"/>
          <w:spacing w:val="24"/>
          <w:sz w:val="24"/>
          <w:szCs w:val="24"/>
        </w:rPr>
        <w:t xml:space="preserve"> </w:t>
      </w:r>
      <w:r w:rsidRPr="00B42C82">
        <w:rPr>
          <w:rFonts w:ascii="Times New Roman" w:eastAsia="Arial" w:hAnsi="Times New Roman" w:cs="Times New Roman"/>
          <w:color w:val="363636"/>
          <w:sz w:val="24"/>
          <w:szCs w:val="24"/>
        </w:rPr>
        <w:t>o</w:t>
      </w:r>
      <w:ins w:id="359" w:author="Jay" w:date="2017-03-20T16:37:00Z">
        <w:r w:rsidR="005D3ED2">
          <w:rPr>
            <w:rFonts w:ascii="Times New Roman" w:eastAsia="Arial" w:hAnsi="Times New Roman" w:cs="Times New Roman"/>
            <w:color w:val="363636"/>
            <w:spacing w:val="20"/>
            <w:sz w:val="24"/>
            <w:szCs w:val="24"/>
          </w:rPr>
          <w:t xml:space="preserve">f </w:t>
        </w:r>
      </w:ins>
      <w:del w:id="360" w:author="Jay" w:date="2017-03-20T16:37:00Z">
        <w:r w:rsidRPr="00B42C82" w:rsidDel="005D3ED2">
          <w:rPr>
            <w:rFonts w:ascii="Times New Roman" w:eastAsia="Arial" w:hAnsi="Times New Roman" w:cs="Times New Roman"/>
            <w:color w:val="363636"/>
            <w:sz w:val="24"/>
            <w:szCs w:val="24"/>
          </w:rPr>
          <w:delText>f</w:delText>
        </w:r>
        <w:r w:rsidRPr="00B42C82" w:rsidDel="005D3ED2">
          <w:rPr>
            <w:rFonts w:ascii="Times New Roman" w:eastAsia="Arial" w:hAnsi="Times New Roman" w:cs="Times New Roman"/>
            <w:color w:val="363636"/>
            <w:spacing w:val="12"/>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23"/>
            <w:sz w:val="24"/>
            <w:szCs w:val="24"/>
          </w:rPr>
          <w:delText xml:space="preserve"> </w:delText>
        </w:r>
        <w:r w:rsidRPr="00B42C82" w:rsidDel="005D3ED2">
          <w:rPr>
            <w:rFonts w:ascii="Times New Roman" w:eastAsia="Arial" w:hAnsi="Times New Roman" w:cs="Times New Roman"/>
            <w:color w:val="363636"/>
            <w:sz w:val="24"/>
            <w:szCs w:val="24"/>
          </w:rPr>
          <w:delText>Borrower</w:delText>
        </w:r>
        <w:r w:rsidRPr="00B42C82" w:rsidDel="005D3ED2">
          <w:rPr>
            <w:rFonts w:ascii="Times New Roman" w:eastAsia="Arial" w:hAnsi="Times New Roman" w:cs="Times New Roman"/>
            <w:color w:val="565456"/>
            <w:sz w:val="24"/>
            <w:szCs w:val="24"/>
          </w:rPr>
          <w:delText>,</w:delText>
        </w:r>
        <w:r w:rsidRPr="00B42C82" w:rsidDel="005D3ED2">
          <w:rPr>
            <w:rFonts w:ascii="Times New Roman" w:eastAsia="Arial" w:hAnsi="Times New Roman" w:cs="Times New Roman"/>
            <w:color w:val="565456"/>
            <w:spacing w:val="30"/>
            <w:sz w:val="24"/>
            <w:szCs w:val="24"/>
          </w:rPr>
          <w:delText xml:space="preserve"> </w:delText>
        </w:r>
        <w:r w:rsidRPr="00B42C82" w:rsidDel="005D3ED2">
          <w:rPr>
            <w:rFonts w:ascii="Times New Roman" w:eastAsia="Arial" w:hAnsi="Times New Roman" w:cs="Times New Roman"/>
            <w:color w:val="363636"/>
            <w:sz w:val="24"/>
            <w:szCs w:val="24"/>
          </w:rPr>
          <w:delText>guarantor</w:delText>
        </w:r>
        <w:r w:rsidRPr="00B42C82" w:rsidDel="005D3ED2">
          <w:rPr>
            <w:rFonts w:ascii="Times New Roman" w:eastAsia="Arial" w:hAnsi="Times New Roman" w:cs="Times New Roman"/>
            <w:color w:val="363636"/>
            <w:spacing w:val="43"/>
            <w:sz w:val="24"/>
            <w:szCs w:val="24"/>
          </w:rPr>
          <w:delText xml:space="preserve"> </w:delText>
        </w:r>
        <w:r w:rsidRPr="00B42C82" w:rsidDel="005D3ED2">
          <w:rPr>
            <w:rFonts w:ascii="Times New Roman" w:eastAsia="Arial" w:hAnsi="Times New Roman" w:cs="Times New Roman"/>
            <w:color w:val="363636"/>
            <w:sz w:val="24"/>
            <w:szCs w:val="24"/>
          </w:rPr>
          <w:delText>or</w:delText>
        </w:r>
        <w:r w:rsidRPr="00B42C82" w:rsidDel="005D3ED2">
          <w:rPr>
            <w:rFonts w:ascii="Times New Roman" w:eastAsia="Arial" w:hAnsi="Times New Roman" w:cs="Times New Roman"/>
            <w:color w:val="363636"/>
            <w:spacing w:val="20"/>
            <w:sz w:val="24"/>
            <w:szCs w:val="24"/>
          </w:rPr>
          <w:delText xml:space="preserve"> </w:delText>
        </w:r>
      </w:del>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other</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person</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other</w:t>
      </w:r>
      <w:r w:rsidRPr="00B42C82">
        <w:rPr>
          <w:rFonts w:ascii="Times New Roman" w:eastAsia="Arial" w:hAnsi="Times New Roman" w:cs="Times New Roman"/>
          <w:color w:val="363636"/>
          <w:spacing w:val="21"/>
          <w:sz w:val="24"/>
          <w:szCs w:val="24"/>
        </w:rPr>
        <w:t xml:space="preserve"> </w:t>
      </w:r>
      <w:r w:rsidRPr="00B42C82">
        <w:rPr>
          <w:rFonts w:ascii="Times New Roman" w:eastAsia="Arial" w:hAnsi="Times New Roman" w:cs="Times New Roman"/>
          <w:color w:val="363636"/>
          <w:sz w:val="24"/>
          <w:szCs w:val="24"/>
        </w:rPr>
        <w:t>than</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5"/>
          <w:sz w:val="24"/>
          <w:szCs w:val="24"/>
        </w:rPr>
        <w:t xml:space="preserve"> </w:t>
      </w:r>
      <w:r w:rsidRPr="00B42C82">
        <w:rPr>
          <w:rFonts w:ascii="Times New Roman" w:eastAsia="Arial" w:hAnsi="Times New Roman" w:cs="Times New Roman"/>
          <w:color w:val="363636"/>
          <w:sz w:val="24"/>
          <w:szCs w:val="24"/>
        </w:rPr>
        <w:t>parties</w:t>
      </w:r>
      <w:r w:rsidRPr="00B42C82">
        <w:rPr>
          <w:rFonts w:ascii="Times New Roman" w:eastAsia="Arial" w:hAnsi="Times New Roman" w:cs="Times New Roman"/>
          <w:color w:val="363636"/>
          <w:spacing w:val="22"/>
          <w:sz w:val="24"/>
          <w:szCs w:val="24"/>
        </w:rPr>
        <w:t xml:space="preserve"> </w:t>
      </w:r>
      <w:r w:rsidRPr="00B42C82">
        <w:rPr>
          <w:rFonts w:ascii="Times New Roman" w:eastAsia="Arial" w:hAnsi="Times New Roman" w:cs="Times New Roman"/>
          <w:color w:val="363636"/>
          <w:sz w:val="24"/>
          <w:szCs w:val="24"/>
        </w:rPr>
        <w:t xml:space="preserve">hereto.   </w:t>
      </w:r>
      <w:del w:id="361" w:author="Jay" w:date="2017-03-20T16:37:00Z">
        <w:r w:rsidRPr="00B42C82" w:rsidDel="005D3ED2">
          <w:rPr>
            <w:rFonts w:ascii="Times New Roman" w:eastAsia="Arial" w:hAnsi="Times New Roman" w:cs="Times New Roman"/>
            <w:color w:val="363636"/>
            <w:w w:val="101"/>
            <w:sz w:val="24"/>
            <w:szCs w:val="24"/>
          </w:rPr>
          <w:delText xml:space="preserve">Neither </w:delText>
        </w:r>
        <w:r w:rsidRPr="00B42C82" w:rsidDel="005D3ED2">
          <w:rPr>
            <w:rFonts w:ascii="Times New Roman" w:eastAsia="Arial" w:hAnsi="Times New Roman" w:cs="Times New Roman"/>
            <w:color w:val="363636"/>
            <w:sz w:val="24"/>
            <w:szCs w:val="24"/>
          </w:rPr>
          <w:delText>Borrower,</w:delText>
        </w:r>
        <w:r w:rsidRPr="00B42C82" w:rsidDel="005D3ED2">
          <w:rPr>
            <w:rFonts w:ascii="Times New Roman" w:eastAsia="Arial" w:hAnsi="Times New Roman" w:cs="Times New Roman"/>
            <w:color w:val="363636"/>
            <w:spacing w:val="40"/>
            <w:sz w:val="24"/>
            <w:szCs w:val="24"/>
          </w:rPr>
          <w:delText xml:space="preserve"> </w:delText>
        </w:r>
        <w:r w:rsidRPr="00B42C82" w:rsidDel="005D3ED2">
          <w:rPr>
            <w:rFonts w:ascii="Times New Roman" w:eastAsia="Arial" w:hAnsi="Times New Roman" w:cs="Times New Roman"/>
            <w:color w:val="363636"/>
            <w:sz w:val="24"/>
            <w:szCs w:val="24"/>
          </w:rPr>
          <w:delText>guarantor</w:delText>
        </w:r>
        <w:r w:rsidRPr="00B42C82" w:rsidDel="005D3ED2">
          <w:rPr>
            <w:rFonts w:ascii="Times New Roman" w:eastAsia="Arial" w:hAnsi="Times New Roman" w:cs="Times New Roman"/>
            <w:color w:val="565456"/>
            <w:sz w:val="24"/>
            <w:szCs w:val="24"/>
          </w:rPr>
          <w:delText>,</w:delText>
        </w:r>
        <w:r w:rsidRPr="00B42C82" w:rsidDel="005D3ED2">
          <w:rPr>
            <w:rFonts w:ascii="Times New Roman" w:eastAsia="Arial" w:hAnsi="Times New Roman" w:cs="Times New Roman"/>
            <w:color w:val="565456"/>
            <w:spacing w:val="54"/>
            <w:sz w:val="24"/>
            <w:szCs w:val="24"/>
          </w:rPr>
          <w:delText xml:space="preserve"> </w:delText>
        </w:r>
        <w:r w:rsidRPr="00B42C82" w:rsidDel="005D3ED2">
          <w:rPr>
            <w:rFonts w:ascii="Times New Roman" w:eastAsia="Arial" w:hAnsi="Times New Roman" w:cs="Times New Roman"/>
            <w:color w:val="363636"/>
            <w:sz w:val="24"/>
            <w:szCs w:val="24"/>
          </w:rPr>
          <w:delText>nor</w:delText>
        </w:r>
        <w:r w:rsidRPr="00B42C82" w:rsidDel="005D3ED2">
          <w:rPr>
            <w:rFonts w:ascii="Times New Roman" w:eastAsia="Arial" w:hAnsi="Times New Roman" w:cs="Times New Roman"/>
            <w:color w:val="363636"/>
            <w:spacing w:val="49"/>
            <w:sz w:val="24"/>
            <w:szCs w:val="24"/>
          </w:rPr>
          <w:delText xml:space="preserve"> </w:delText>
        </w:r>
      </w:del>
      <w:ins w:id="362" w:author="Jay" w:date="2017-03-20T16:37:00Z">
        <w:r w:rsidR="005D3ED2">
          <w:rPr>
            <w:rFonts w:ascii="Times New Roman" w:eastAsia="Arial" w:hAnsi="Times New Roman" w:cs="Times New Roman"/>
            <w:color w:val="363636"/>
            <w:spacing w:val="45"/>
            <w:sz w:val="24"/>
            <w:szCs w:val="24"/>
          </w:rPr>
          <w:t xml:space="preserve">No </w:t>
        </w:r>
      </w:ins>
      <w:del w:id="363" w:author="Jay" w:date="2017-03-20T16:37:00Z">
        <w:r w:rsidRPr="00B42C82" w:rsidDel="005D3ED2">
          <w:rPr>
            <w:rFonts w:ascii="Times New Roman" w:eastAsia="Arial" w:hAnsi="Times New Roman" w:cs="Times New Roman"/>
            <w:color w:val="363636"/>
            <w:sz w:val="24"/>
            <w:szCs w:val="24"/>
          </w:rPr>
          <w:delText>any</w:delText>
        </w:r>
        <w:r w:rsidRPr="00B42C82" w:rsidDel="005D3ED2">
          <w:rPr>
            <w:rFonts w:ascii="Times New Roman" w:eastAsia="Arial" w:hAnsi="Times New Roman" w:cs="Times New Roman"/>
            <w:color w:val="363636"/>
            <w:spacing w:val="45"/>
            <w:sz w:val="24"/>
            <w:szCs w:val="24"/>
          </w:rPr>
          <w:delText xml:space="preserve"> </w:delText>
        </w:r>
        <w:r w:rsidRPr="00B42C82" w:rsidDel="005D3ED2">
          <w:rPr>
            <w:rFonts w:ascii="Times New Roman" w:eastAsia="Arial" w:hAnsi="Times New Roman" w:cs="Times New Roman"/>
            <w:color w:val="363636"/>
            <w:sz w:val="24"/>
            <w:szCs w:val="24"/>
          </w:rPr>
          <w:delText>other</w:delText>
        </w:r>
        <w:r w:rsidRPr="00B42C82" w:rsidDel="005D3ED2">
          <w:rPr>
            <w:rFonts w:ascii="Times New Roman" w:eastAsia="Arial" w:hAnsi="Times New Roman" w:cs="Times New Roman"/>
            <w:color w:val="363636"/>
            <w:spacing w:val="45"/>
            <w:sz w:val="24"/>
            <w:szCs w:val="24"/>
          </w:rPr>
          <w:delText xml:space="preserve"> </w:delText>
        </w:r>
      </w:del>
      <w:r w:rsidRPr="00B42C82">
        <w:rPr>
          <w:rFonts w:ascii="Times New Roman" w:eastAsia="Arial" w:hAnsi="Times New Roman" w:cs="Times New Roman"/>
          <w:color w:val="363636"/>
          <w:sz w:val="24"/>
          <w:szCs w:val="24"/>
        </w:rPr>
        <w:t xml:space="preserve">person </w:t>
      </w:r>
      <w:r w:rsidRPr="00B42C82">
        <w:rPr>
          <w:rFonts w:ascii="Times New Roman" w:eastAsia="Arial" w:hAnsi="Times New Roman" w:cs="Times New Roman"/>
          <w:color w:val="363636"/>
          <w:spacing w:val="2"/>
          <w:sz w:val="24"/>
          <w:szCs w:val="24"/>
        </w:rPr>
        <w:t xml:space="preserve"> </w:t>
      </w:r>
      <w:r w:rsidRPr="00B42C82">
        <w:rPr>
          <w:rFonts w:ascii="Times New Roman" w:eastAsia="Arial" w:hAnsi="Times New Roman" w:cs="Times New Roman"/>
          <w:color w:val="363636"/>
          <w:sz w:val="24"/>
          <w:szCs w:val="24"/>
        </w:rPr>
        <w:t>other</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than</w:t>
      </w:r>
      <w:r w:rsidRPr="00B42C82">
        <w:rPr>
          <w:rFonts w:ascii="Times New Roman" w:eastAsia="Arial" w:hAnsi="Times New Roman" w:cs="Times New Roman"/>
          <w:color w:val="363636"/>
          <w:spacing w:val="48"/>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parties</w:t>
      </w:r>
      <w:r w:rsidRPr="00B42C82">
        <w:rPr>
          <w:rFonts w:ascii="Times New Roman" w:eastAsia="Arial" w:hAnsi="Times New Roman" w:cs="Times New Roman"/>
          <w:color w:val="363636"/>
          <w:spacing w:val="46"/>
          <w:sz w:val="24"/>
          <w:szCs w:val="24"/>
        </w:rPr>
        <w:t xml:space="preserve"> </w:t>
      </w:r>
      <w:r w:rsidRPr="00B42C82">
        <w:rPr>
          <w:rFonts w:ascii="Times New Roman" w:eastAsia="Arial" w:hAnsi="Times New Roman" w:cs="Times New Roman"/>
          <w:color w:val="363636"/>
          <w:sz w:val="24"/>
          <w:szCs w:val="24"/>
        </w:rPr>
        <w:t>hereto</w:t>
      </w:r>
      <w:r w:rsidRPr="00B42C82">
        <w:rPr>
          <w:rFonts w:ascii="Times New Roman" w:eastAsia="Arial" w:hAnsi="Times New Roman" w:cs="Times New Roman"/>
          <w:color w:val="363636"/>
          <w:spacing w:val="44"/>
          <w:sz w:val="24"/>
          <w:szCs w:val="24"/>
        </w:rPr>
        <w:t xml:space="preserve"> </w:t>
      </w:r>
      <w:r w:rsidRPr="00B42C82">
        <w:rPr>
          <w:rFonts w:ascii="Times New Roman" w:eastAsia="Arial" w:hAnsi="Times New Roman" w:cs="Times New Roman"/>
          <w:color w:val="363636"/>
          <w:sz w:val="24"/>
          <w:szCs w:val="24"/>
        </w:rPr>
        <w:t>will</w:t>
      </w:r>
      <w:r w:rsidRPr="00B42C82">
        <w:rPr>
          <w:rFonts w:ascii="Times New Roman" w:eastAsia="Arial" w:hAnsi="Times New Roman" w:cs="Times New Roman"/>
          <w:color w:val="363636"/>
          <w:spacing w:val="33"/>
          <w:sz w:val="24"/>
          <w:szCs w:val="24"/>
        </w:rPr>
        <w:t xml:space="preserve"> </w:t>
      </w:r>
      <w:r w:rsidRPr="00B42C82">
        <w:rPr>
          <w:rFonts w:ascii="Times New Roman" w:eastAsia="Arial" w:hAnsi="Times New Roman" w:cs="Times New Roman"/>
          <w:color w:val="363636"/>
          <w:sz w:val="24"/>
          <w:szCs w:val="24"/>
        </w:rPr>
        <w:t>be</w:t>
      </w:r>
      <w:r w:rsidRPr="00B42C82">
        <w:rPr>
          <w:rFonts w:ascii="Times New Roman" w:eastAsia="Arial" w:hAnsi="Times New Roman" w:cs="Times New Roman"/>
          <w:color w:val="363636"/>
          <w:spacing w:val="39"/>
          <w:sz w:val="24"/>
          <w:szCs w:val="24"/>
        </w:rPr>
        <w:t xml:space="preserve"> </w:t>
      </w:r>
      <w:r w:rsidRPr="00B42C82">
        <w:rPr>
          <w:rFonts w:ascii="Times New Roman" w:eastAsia="Arial" w:hAnsi="Times New Roman" w:cs="Times New Roman"/>
          <w:color w:val="363636"/>
          <w:sz w:val="24"/>
          <w:szCs w:val="24"/>
        </w:rPr>
        <w:t>entitled</w:t>
      </w:r>
      <w:r w:rsidRPr="00B42C82">
        <w:rPr>
          <w:rFonts w:ascii="Times New Roman" w:eastAsia="Arial" w:hAnsi="Times New Roman" w:cs="Times New Roman"/>
          <w:color w:val="363636"/>
          <w:spacing w:val="50"/>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42"/>
          <w:sz w:val="24"/>
          <w:szCs w:val="24"/>
        </w:rPr>
        <w:t xml:space="preserve"> </w:t>
      </w:r>
      <w:r w:rsidRPr="00B42C82">
        <w:rPr>
          <w:rFonts w:ascii="Times New Roman" w:eastAsia="Arial" w:hAnsi="Times New Roman" w:cs="Times New Roman"/>
          <w:color w:val="363636"/>
          <w:sz w:val="24"/>
          <w:szCs w:val="24"/>
        </w:rPr>
        <w:t>rely upon</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or</w:t>
      </w:r>
      <w:r w:rsidRPr="00B42C82">
        <w:rPr>
          <w:rFonts w:ascii="Times New Roman" w:eastAsia="Arial" w:hAnsi="Times New Roman" w:cs="Times New Roman"/>
          <w:color w:val="363636"/>
          <w:spacing w:val="10"/>
          <w:sz w:val="24"/>
          <w:szCs w:val="24"/>
        </w:rPr>
        <w:t xml:space="preserve"> </w:t>
      </w:r>
      <w:r w:rsidRPr="00B42C82">
        <w:rPr>
          <w:rFonts w:ascii="Times New Roman" w:eastAsia="Arial" w:hAnsi="Times New Roman" w:cs="Times New Roman"/>
          <w:color w:val="363636"/>
          <w:sz w:val="24"/>
          <w:szCs w:val="24"/>
        </w:rPr>
        <w:t>raise</w:t>
      </w:r>
      <w:r w:rsidRPr="00B42C82">
        <w:rPr>
          <w:rFonts w:ascii="Times New Roman" w:eastAsia="Arial" w:hAnsi="Times New Roman" w:cs="Times New Roman"/>
          <w:color w:val="363636"/>
          <w:spacing w:val="17"/>
          <w:sz w:val="24"/>
          <w:szCs w:val="24"/>
        </w:rPr>
        <w:t xml:space="preserve"> </w:t>
      </w:r>
      <w:r w:rsidRPr="00B42C82">
        <w:rPr>
          <w:rFonts w:ascii="Times New Roman" w:eastAsia="Arial" w:hAnsi="Times New Roman" w:cs="Times New Roman"/>
          <w:color w:val="363636"/>
          <w:sz w:val="24"/>
          <w:szCs w:val="24"/>
        </w:rPr>
        <w:t>as</w:t>
      </w:r>
      <w:r w:rsidRPr="00B42C82">
        <w:rPr>
          <w:rFonts w:ascii="Times New Roman" w:eastAsia="Arial" w:hAnsi="Times New Roman" w:cs="Times New Roman"/>
          <w:color w:val="363636"/>
          <w:spacing w:val="13"/>
          <w:sz w:val="24"/>
          <w:szCs w:val="24"/>
        </w:rPr>
        <w:t xml:space="preserve"> </w:t>
      </w:r>
      <w:r w:rsidRPr="00B42C82">
        <w:rPr>
          <w:rFonts w:ascii="Times New Roman" w:eastAsia="Arial" w:hAnsi="Times New Roman" w:cs="Times New Roman"/>
          <w:color w:val="363636"/>
          <w:sz w:val="24"/>
          <w:szCs w:val="24"/>
        </w:rPr>
        <w:t>a</w:t>
      </w:r>
      <w:r w:rsidRPr="00B42C82">
        <w:rPr>
          <w:rFonts w:ascii="Times New Roman" w:eastAsia="Arial" w:hAnsi="Times New Roman" w:cs="Times New Roman"/>
          <w:color w:val="363636"/>
          <w:spacing w:val="7"/>
          <w:sz w:val="24"/>
          <w:szCs w:val="24"/>
        </w:rPr>
        <w:t xml:space="preserve"> </w:t>
      </w:r>
      <w:r w:rsidRPr="00B42C82">
        <w:rPr>
          <w:rFonts w:ascii="Times New Roman" w:eastAsia="Arial" w:hAnsi="Times New Roman" w:cs="Times New Roman"/>
          <w:color w:val="363636"/>
          <w:sz w:val="24"/>
          <w:szCs w:val="24"/>
        </w:rPr>
        <w:t>defense,</w:t>
      </w:r>
      <w:r w:rsidRPr="00B42C82">
        <w:rPr>
          <w:rFonts w:ascii="Times New Roman" w:eastAsia="Arial" w:hAnsi="Times New Roman" w:cs="Times New Roman"/>
          <w:color w:val="363636"/>
          <w:spacing w:val="28"/>
          <w:sz w:val="24"/>
          <w:szCs w:val="24"/>
        </w:rPr>
        <w:t xml:space="preserve"> </w:t>
      </w:r>
      <w:r w:rsidRPr="00B42C82">
        <w:rPr>
          <w:rFonts w:ascii="Times New Roman" w:eastAsia="Arial" w:hAnsi="Times New Roman" w:cs="Times New Roman"/>
          <w:color w:val="363636"/>
          <w:sz w:val="24"/>
          <w:szCs w:val="24"/>
        </w:rPr>
        <w:t>in</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any</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sz w:val="24"/>
          <w:szCs w:val="24"/>
        </w:rPr>
        <w:t>manner</w:t>
      </w:r>
      <w:r w:rsidRPr="00B42C82">
        <w:rPr>
          <w:rFonts w:ascii="Times New Roman" w:eastAsia="Arial" w:hAnsi="Times New Roman" w:cs="Times New Roman"/>
          <w:color w:val="363636"/>
          <w:spacing w:val="36"/>
          <w:sz w:val="24"/>
          <w:szCs w:val="24"/>
        </w:rPr>
        <w:t xml:space="preserve"> </w:t>
      </w:r>
      <w:r w:rsidRPr="00B42C82">
        <w:rPr>
          <w:rFonts w:ascii="Times New Roman" w:eastAsia="Arial" w:hAnsi="Times New Roman" w:cs="Times New Roman"/>
          <w:color w:val="363636"/>
          <w:sz w:val="24"/>
          <w:szCs w:val="24"/>
        </w:rPr>
        <w:t>whatsoever,</w:t>
      </w:r>
      <w:r w:rsidRPr="00B42C82">
        <w:rPr>
          <w:rFonts w:ascii="Times New Roman" w:eastAsia="Arial" w:hAnsi="Times New Roman" w:cs="Times New Roman"/>
          <w:color w:val="363636"/>
          <w:spacing w:val="30"/>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failure</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either</w:t>
      </w:r>
      <w:r w:rsidRPr="00B42C82">
        <w:rPr>
          <w:rFonts w:ascii="Times New Roman" w:eastAsia="Arial" w:hAnsi="Times New Roman" w:cs="Times New Roman"/>
          <w:color w:val="363636"/>
          <w:spacing w:val="12"/>
          <w:sz w:val="24"/>
          <w:szCs w:val="24"/>
        </w:rPr>
        <w:t xml:space="preserve"> </w:t>
      </w:r>
      <w:r w:rsidRPr="00B42C82">
        <w:rPr>
          <w:rFonts w:ascii="Times New Roman" w:eastAsia="Arial" w:hAnsi="Times New Roman" w:cs="Times New Roman"/>
          <w:color w:val="363636"/>
          <w:sz w:val="24"/>
          <w:szCs w:val="24"/>
        </w:rPr>
        <w:t>party</w:t>
      </w:r>
      <w:r w:rsidRPr="00B42C82">
        <w:rPr>
          <w:rFonts w:ascii="Times New Roman" w:eastAsia="Arial" w:hAnsi="Times New Roman" w:cs="Times New Roman"/>
          <w:color w:val="363636"/>
          <w:spacing w:val="11"/>
          <w:sz w:val="24"/>
          <w:szCs w:val="24"/>
        </w:rPr>
        <w:t xml:space="preserve"> </w:t>
      </w:r>
      <w:r w:rsidRPr="00B42C82">
        <w:rPr>
          <w:rFonts w:ascii="Times New Roman" w:eastAsia="Arial" w:hAnsi="Times New Roman" w:cs="Times New Roman"/>
          <w:color w:val="363636"/>
          <w:sz w:val="24"/>
          <w:szCs w:val="24"/>
        </w:rPr>
        <w:t>hereto</w:t>
      </w:r>
      <w:r w:rsidRPr="00B42C82">
        <w:rPr>
          <w:rFonts w:ascii="Times New Roman" w:eastAsia="Arial" w:hAnsi="Times New Roman" w:cs="Times New Roman"/>
          <w:color w:val="363636"/>
          <w:spacing w:val="18"/>
          <w:sz w:val="24"/>
          <w:szCs w:val="24"/>
        </w:rPr>
        <w:t xml:space="preserve"> </w:t>
      </w:r>
      <w:r w:rsidRPr="00B42C82">
        <w:rPr>
          <w:rFonts w:ascii="Times New Roman" w:eastAsia="Arial" w:hAnsi="Times New Roman" w:cs="Times New Roman"/>
          <w:color w:val="363636"/>
          <w:sz w:val="24"/>
          <w:szCs w:val="24"/>
        </w:rPr>
        <w:t>to</w:t>
      </w:r>
      <w:r w:rsidRPr="00B42C82">
        <w:rPr>
          <w:rFonts w:ascii="Times New Roman" w:eastAsia="Arial" w:hAnsi="Times New Roman" w:cs="Times New Roman"/>
          <w:color w:val="363636"/>
          <w:spacing w:val="14"/>
          <w:sz w:val="24"/>
          <w:szCs w:val="24"/>
        </w:rPr>
        <w:t xml:space="preserve"> </w:t>
      </w:r>
      <w:r w:rsidRPr="00B42C82">
        <w:rPr>
          <w:rFonts w:ascii="Times New Roman" w:eastAsia="Arial" w:hAnsi="Times New Roman" w:cs="Times New Roman"/>
          <w:color w:val="363636"/>
          <w:w w:val="101"/>
          <w:sz w:val="24"/>
          <w:szCs w:val="24"/>
        </w:rPr>
        <w:t xml:space="preserve">comply </w:t>
      </w:r>
      <w:r w:rsidRPr="00B42C82">
        <w:rPr>
          <w:rFonts w:ascii="Times New Roman" w:eastAsia="Arial" w:hAnsi="Times New Roman" w:cs="Times New Roman"/>
          <w:color w:val="363636"/>
          <w:sz w:val="24"/>
          <w:szCs w:val="24"/>
        </w:rPr>
        <w:t>with</w:t>
      </w:r>
      <w:r w:rsidRPr="00B42C82">
        <w:rPr>
          <w:rFonts w:ascii="Times New Roman" w:eastAsia="Arial" w:hAnsi="Times New Roman" w:cs="Times New Roman"/>
          <w:color w:val="363636"/>
          <w:spacing w:val="23"/>
          <w:sz w:val="24"/>
          <w:szCs w:val="24"/>
        </w:rPr>
        <w:t xml:space="preserve"> </w:t>
      </w:r>
      <w:r w:rsidRPr="00B42C82">
        <w:rPr>
          <w:rFonts w:ascii="Times New Roman" w:eastAsia="Arial" w:hAnsi="Times New Roman" w:cs="Times New Roman"/>
          <w:color w:val="363636"/>
          <w:sz w:val="24"/>
          <w:szCs w:val="24"/>
        </w:rPr>
        <w:t>the</w:t>
      </w:r>
      <w:r w:rsidRPr="00B42C82">
        <w:rPr>
          <w:rFonts w:ascii="Times New Roman" w:eastAsia="Arial" w:hAnsi="Times New Roman" w:cs="Times New Roman"/>
          <w:color w:val="363636"/>
          <w:spacing w:val="29"/>
          <w:sz w:val="24"/>
          <w:szCs w:val="24"/>
        </w:rPr>
        <w:t xml:space="preserve"> </w:t>
      </w:r>
      <w:r w:rsidRPr="00B42C82">
        <w:rPr>
          <w:rFonts w:ascii="Times New Roman" w:eastAsia="Arial" w:hAnsi="Times New Roman" w:cs="Times New Roman"/>
          <w:color w:val="363636"/>
          <w:sz w:val="24"/>
          <w:szCs w:val="24"/>
        </w:rPr>
        <w:t>provisions</w:t>
      </w:r>
      <w:r w:rsidRPr="00B42C82">
        <w:rPr>
          <w:rFonts w:ascii="Times New Roman" w:eastAsia="Arial" w:hAnsi="Times New Roman" w:cs="Times New Roman"/>
          <w:color w:val="363636"/>
          <w:spacing w:val="52"/>
          <w:sz w:val="24"/>
          <w:szCs w:val="24"/>
        </w:rPr>
        <w:t xml:space="preserve"> </w:t>
      </w:r>
      <w:r w:rsidRPr="00B42C82">
        <w:rPr>
          <w:rFonts w:ascii="Times New Roman" w:eastAsia="Arial" w:hAnsi="Times New Roman" w:cs="Times New Roman"/>
          <w:color w:val="363636"/>
          <w:sz w:val="24"/>
          <w:szCs w:val="24"/>
        </w:rPr>
        <w:t>of</w:t>
      </w:r>
      <w:r w:rsidRPr="00B42C82">
        <w:rPr>
          <w:rFonts w:ascii="Times New Roman" w:eastAsia="Arial" w:hAnsi="Times New Roman" w:cs="Times New Roman"/>
          <w:color w:val="363636"/>
          <w:spacing w:val="26"/>
          <w:sz w:val="24"/>
          <w:szCs w:val="24"/>
        </w:rPr>
        <w:t xml:space="preserve"> </w:t>
      </w:r>
      <w:r w:rsidRPr="00B42C82">
        <w:rPr>
          <w:rFonts w:ascii="Times New Roman" w:eastAsia="Arial" w:hAnsi="Times New Roman" w:cs="Times New Roman"/>
          <w:color w:val="363636"/>
          <w:sz w:val="24"/>
          <w:szCs w:val="24"/>
        </w:rPr>
        <w:t>this</w:t>
      </w:r>
      <w:r w:rsidRPr="00B42C82">
        <w:rPr>
          <w:rFonts w:ascii="Times New Roman" w:eastAsia="Arial" w:hAnsi="Times New Roman" w:cs="Times New Roman"/>
          <w:color w:val="363636"/>
          <w:spacing w:val="37"/>
          <w:sz w:val="24"/>
          <w:szCs w:val="24"/>
        </w:rPr>
        <w:t xml:space="preserve"> </w:t>
      </w:r>
      <w:r w:rsidRPr="00B42C82">
        <w:rPr>
          <w:rFonts w:ascii="Times New Roman" w:eastAsia="Arial" w:hAnsi="Times New Roman" w:cs="Times New Roman"/>
          <w:color w:val="363636"/>
          <w:sz w:val="24"/>
          <w:szCs w:val="24"/>
        </w:rPr>
        <w:t xml:space="preserve">Agreement.  </w:t>
      </w:r>
      <w:r w:rsidRPr="00B42C82">
        <w:rPr>
          <w:rFonts w:ascii="Times New Roman" w:eastAsia="Arial" w:hAnsi="Times New Roman" w:cs="Times New Roman"/>
          <w:color w:val="363636"/>
          <w:spacing w:val="36"/>
          <w:sz w:val="24"/>
          <w:szCs w:val="24"/>
        </w:rPr>
        <w:t xml:space="preserve"> </w:t>
      </w:r>
      <w:del w:id="364" w:author="Jay" w:date="2017-03-20T16:38:00Z">
        <w:r w:rsidRPr="00B42C82" w:rsidDel="005D3ED2">
          <w:rPr>
            <w:rFonts w:ascii="Times New Roman" w:eastAsia="Arial" w:hAnsi="Times New Roman" w:cs="Times New Roman"/>
            <w:color w:val="363636"/>
            <w:sz w:val="24"/>
            <w:szCs w:val="24"/>
          </w:rPr>
          <w:delText>Neither</w:delText>
        </w:r>
        <w:r w:rsidRPr="00B42C82" w:rsidDel="005D3ED2">
          <w:rPr>
            <w:rFonts w:ascii="Times New Roman" w:eastAsia="Arial" w:hAnsi="Times New Roman" w:cs="Times New Roman"/>
            <w:color w:val="363636"/>
            <w:spacing w:val="41"/>
            <w:sz w:val="24"/>
            <w:szCs w:val="24"/>
          </w:rPr>
          <w:delText xml:space="preserve"> </w:delText>
        </w:r>
        <w:r w:rsidRPr="00B42C82" w:rsidDel="005D3ED2">
          <w:rPr>
            <w:rFonts w:ascii="Times New Roman" w:eastAsia="Arial" w:hAnsi="Times New Roman" w:cs="Times New Roman"/>
            <w:color w:val="363636"/>
            <w:sz w:val="24"/>
            <w:szCs w:val="24"/>
          </w:rPr>
          <w:delText>of</w:delText>
        </w:r>
        <w:r w:rsidRPr="00B42C82" w:rsidDel="005D3ED2">
          <w:rPr>
            <w:rFonts w:ascii="Times New Roman" w:eastAsia="Arial" w:hAnsi="Times New Roman" w:cs="Times New Roman"/>
            <w:color w:val="363636"/>
            <w:spacing w:val="29"/>
            <w:sz w:val="24"/>
            <w:szCs w:val="24"/>
          </w:rPr>
          <w:delText xml:space="preserve"> </w:delText>
        </w:r>
        <w:r w:rsidRPr="00B42C82" w:rsidDel="005D3ED2">
          <w:rPr>
            <w:rFonts w:ascii="Times New Roman" w:eastAsia="Arial" w:hAnsi="Times New Roman" w:cs="Times New Roman"/>
            <w:color w:val="363636"/>
            <w:sz w:val="24"/>
            <w:szCs w:val="24"/>
          </w:rPr>
          <w:delText>the</w:delText>
        </w:r>
        <w:r w:rsidRPr="00B42C82" w:rsidDel="005D3ED2">
          <w:rPr>
            <w:rFonts w:ascii="Times New Roman" w:eastAsia="Arial" w:hAnsi="Times New Roman" w:cs="Times New Roman"/>
            <w:color w:val="363636"/>
            <w:spacing w:val="34"/>
            <w:sz w:val="24"/>
            <w:szCs w:val="24"/>
          </w:rPr>
          <w:delText xml:space="preserve"> </w:delText>
        </w:r>
        <w:r w:rsidRPr="00B42C82" w:rsidDel="005D3ED2">
          <w:rPr>
            <w:rFonts w:ascii="Times New Roman" w:eastAsia="Arial" w:hAnsi="Times New Roman" w:cs="Times New Roman"/>
            <w:color w:val="363636"/>
            <w:sz w:val="24"/>
            <w:szCs w:val="24"/>
          </w:rPr>
          <w:delText>parties</w:delText>
        </w:r>
        <w:r w:rsidRPr="00B42C82" w:rsidDel="005D3ED2">
          <w:rPr>
            <w:rFonts w:ascii="Times New Roman" w:eastAsia="Arial" w:hAnsi="Times New Roman" w:cs="Times New Roman"/>
            <w:color w:val="363636"/>
            <w:spacing w:val="42"/>
            <w:sz w:val="24"/>
            <w:szCs w:val="24"/>
          </w:rPr>
          <w:delText xml:space="preserve"> </w:delText>
        </w:r>
        <w:r w:rsidRPr="00B42C82" w:rsidDel="005D3ED2">
          <w:rPr>
            <w:rFonts w:ascii="Times New Roman" w:eastAsia="Arial" w:hAnsi="Times New Roman" w:cs="Times New Roman"/>
            <w:color w:val="363636"/>
            <w:sz w:val="24"/>
            <w:szCs w:val="24"/>
          </w:rPr>
          <w:delText>hereto</w:delText>
        </w:r>
        <w:r w:rsidRPr="00B42C82" w:rsidDel="005D3ED2">
          <w:rPr>
            <w:rFonts w:ascii="Times New Roman" w:eastAsia="Arial" w:hAnsi="Times New Roman" w:cs="Times New Roman"/>
            <w:color w:val="363636"/>
            <w:spacing w:val="34"/>
            <w:sz w:val="24"/>
            <w:szCs w:val="24"/>
          </w:rPr>
          <w:delText xml:space="preserve"> </w:delText>
        </w:r>
        <w:r w:rsidRPr="00B42C82" w:rsidDel="005D3ED2">
          <w:rPr>
            <w:rFonts w:ascii="Times New Roman" w:eastAsia="Arial" w:hAnsi="Times New Roman" w:cs="Times New Roman"/>
            <w:color w:val="363636"/>
            <w:sz w:val="24"/>
            <w:szCs w:val="24"/>
          </w:rPr>
          <w:delText>will</w:delText>
        </w:r>
        <w:r w:rsidRPr="00B42C82" w:rsidDel="005D3ED2">
          <w:rPr>
            <w:rFonts w:ascii="Times New Roman" w:eastAsia="Arial" w:hAnsi="Times New Roman" w:cs="Times New Roman"/>
            <w:color w:val="363636"/>
            <w:spacing w:val="22"/>
            <w:sz w:val="24"/>
            <w:szCs w:val="24"/>
          </w:rPr>
          <w:delText xml:space="preserve"> </w:delText>
        </w:r>
        <w:r w:rsidRPr="00B42C82" w:rsidDel="005D3ED2">
          <w:rPr>
            <w:rFonts w:ascii="Times New Roman" w:eastAsia="Arial" w:hAnsi="Times New Roman" w:cs="Times New Roman"/>
            <w:color w:val="363636"/>
            <w:sz w:val="24"/>
            <w:szCs w:val="24"/>
          </w:rPr>
          <w:delText>incur</w:delText>
        </w:r>
        <w:r w:rsidRPr="00B42C82" w:rsidDel="005D3ED2">
          <w:rPr>
            <w:rFonts w:ascii="Times New Roman" w:eastAsia="Arial" w:hAnsi="Times New Roman" w:cs="Times New Roman"/>
            <w:color w:val="363636"/>
            <w:spacing w:val="39"/>
            <w:sz w:val="24"/>
            <w:szCs w:val="24"/>
          </w:rPr>
          <w:delText xml:space="preserve"> </w:delText>
        </w:r>
        <w:r w:rsidRPr="00B42C82" w:rsidDel="005D3ED2">
          <w:rPr>
            <w:rFonts w:ascii="Times New Roman" w:eastAsia="Arial" w:hAnsi="Times New Roman" w:cs="Times New Roman"/>
            <w:color w:val="363636"/>
            <w:sz w:val="24"/>
            <w:szCs w:val="24"/>
          </w:rPr>
          <w:delText>any</w:delText>
        </w:r>
        <w:r w:rsidRPr="00B42C82" w:rsidDel="005D3ED2">
          <w:rPr>
            <w:rFonts w:ascii="Times New Roman" w:eastAsia="Arial" w:hAnsi="Times New Roman" w:cs="Times New Roman"/>
            <w:color w:val="363636"/>
            <w:spacing w:val="29"/>
            <w:sz w:val="24"/>
            <w:szCs w:val="24"/>
          </w:rPr>
          <w:delText xml:space="preserve"> </w:delText>
        </w:r>
        <w:r w:rsidRPr="00B42C82" w:rsidDel="005D3ED2">
          <w:rPr>
            <w:rFonts w:ascii="Times New Roman" w:eastAsia="Arial" w:hAnsi="Times New Roman" w:cs="Times New Roman"/>
            <w:color w:val="363636"/>
            <w:sz w:val="24"/>
            <w:szCs w:val="24"/>
          </w:rPr>
          <w:delText>liability</w:delText>
        </w:r>
        <w:r w:rsidRPr="00B42C82" w:rsidDel="005D3ED2">
          <w:rPr>
            <w:rFonts w:ascii="Times New Roman" w:eastAsia="Arial" w:hAnsi="Times New Roman" w:cs="Times New Roman"/>
            <w:color w:val="363636"/>
            <w:spacing w:val="21"/>
            <w:sz w:val="24"/>
            <w:szCs w:val="24"/>
          </w:rPr>
          <w:delText xml:space="preserve"> </w:delText>
        </w:r>
        <w:r w:rsidRPr="00B42C82" w:rsidDel="005D3ED2">
          <w:rPr>
            <w:rFonts w:ascii="Times New Roman" w:eastAsia="Arial" w:hAnsi="Times New Roman" w:cs="Times New Roman"/>
            <w:color w:val="363636"/>
            <w:sz w:val="24"/>
            <w:szCs w:val="24"/>
          </w:rPr>
          <w:delText>to</w:delText>
        </w:r>
        <w:r w:rsidRPr="00B42C82" w:rsidDel="005D3ED2">
          <w:rPr>
            <w:rFonts w:ascii="Times New Roman" w:eastAsia="Arial" w:hAnsi="Times New Roman" w:cs="Times New Roman"/>
            <w:color w:val="363636"/>
            <w:spacing w:val="28"/>
            <w:sz w:val="24"/>
            <w:szCs w:val="24"/>
          </w:rPr>
          <w:delText xml:space="preserve"> </w:delText>
        </w:r>
        <w:r w:rsidRPr="00B42C82" w:rsidDel="005D3ED2">
          <w:rPr>
            <w:rFonts w:ascii="Times New Roman" w:eastAsia="Arial" w:hAnsi="Times New Roman" w:cs="Times New Roman"/>
            <w:color w:val="363636"/>
            <w:w w:val="102"/>
            <w:sz w:val="24"/>
            <w:szCs w:val="24"/>
          </w:rPr>
          <w:delText xml:space="preserve">the </w:delText>
        </w:r>
        <w:r w:rsidRPr="00B42C82" w:rsidDel="005D3ED2">
          <w:rPr>
            <w:rFonts w:ascii="Times New Roman" w:eastAsia="Arial" w:hAnsi="Times New Roman" w:cs="Times New Roman"/>
            <w:color w:val="363636"/>
            <w:sz w:val="24"/>
            <w:szCs w:val="24"/>
          </w:rPr>
          <w:delText>Borrower</w:delText>
        </w:r>
        <w:r w:rsidRPr="00B42C82" w:rsidDel="005D3ED2">
          <w:rPr>
            <w:rFonts w:ascii="Times New Roman" w:eastAsia="Arial" w:hAnsi="Times New Roman" w:cs="Times New Roman"/>
            <w:color w:val="363636"/>
            <w:spacing w:val="17"/>
            <w:sz w:val="24"/>
            <w:szCs w:val="24"/>
          </w:rPr>
          <w:delText xml:space="preserve"> </w:delText>
        </w:r>
        <w:r w:rsidRPr="00B42C82" w:rsidDel="005D3ED2">
          <w:rPr>
            <w:rFonts w:ascii="Times New Roman" w:eastAsia="Arial" w:hAnsi="Times New Roman" w:cs="Times New Roman"/>
            <w:color w:val="363636"/>
            <w:sz w:val="24"/>
            <w:szCs w:val="24"/>
          </w:rPr>
          <w:delText>or</w:delText>
        </w:r>
        <w:r w:rsidRPr="00B42C82" w:rsidDel="005D3ED2">
          <w:rPr>
            <w:rFonts w:ascii="Times New Roman" w:eastAsia="Arial" w:hAnsi="Times New Roman" w:cs="Times New Roman"/>
            <w:color w:val="363636"/>
            <w:spacing w:val="6"/>
            <w:sz w:val="24"/>
            <w:szCs w:val="24"/>
          </w:rPr>
          <w:delText xml:space="preserve"> </w:delText>
        </w:r>
        <w:r w:rsidRPr="00B42C82" w:rsidDel="005D3ED2">
          <w:rPr>
            <w:rFonts w:ascii="Times New Roman" w:eastAsia="Arial" w:hAnsi="Times New Roman" w:cs="Times New Roman"/>
            <w:color w:val="363636"/>
            <w:sz w:val="24"/>
            <w:szCs w:val="24"/>
          </w:rPr>
          <w:delText>any</w:delText>
        </w:r>
        <w:r w:rsidRPr="00B42C82" w:rsidDel="005D3ED2">
          <w:rPr>
            <w:rFonts w:ascii="Times New Roman" w:eastAsia="Arial" w:hAnsi="Times New Roman" w:cs="Times New Roman"/>
            <w:color w:val="363636"/>
            <w:spacing w:val="11"/>
            <w:sz w:val="24"/>
            <w:szCs w:val="24"/>
          </w:rPr>
          <w:delText xml:space="preserve"> </w:delText>
        </w:r>
        <w:r w:rsidRPr="00B42C82" w:rsidDel="005D3ED2">
          <w:rPr>
            <w:rFonts w:ascii="Times New Roman" w:eastAsia="Arial" w:hAnsi="Times New Roman" w:cs="Times New Roman"/>
            <w:color w:val="363636"/>
            <w:sz w:val="24"/>
            <w:szCs w:val="24"/>
          </w:rPr>
          <w:delText>other</w:delText>
        </w:r>
        <w:r w:rsidRPr="00B42C82" w:rsidDel="005D3ED2">
          <w:rPr>
            <w:rFonts w:ascii="Times New Roman" w:eastAsia="Arial" w:hAnsi="Times New Roman" w:cs="Times New Roman"/>
            <w:color w:val="363636"/>
            <w:spacing w:val="7"/>
            <w:sz w:val="24"/>
            <w:szCs w:val="24"/>
          </w:rPr>
          <w:delText xml:space="preserve"> </w:delText>
        </w:r>
        <w:r w:rsidRPr="00B42C82" w:rsidDel="005D3ED2">
          <w:rPr>
            <w:rFonts w:ascii="Times New Roman" w:eastAsia="Arial" w:hAnsi="Times New Roman" w:cs="Times New Roman"/>
            <w:color w:val="363636"/>
            <w:sz w:val="24"/>
            <w:szCs w:val="24"/>
          </w:rPr>
          <w:delText>person</w:delText>
        </w:r>
        <w:r w:rsidRPr="00B42C82" w:rsidDel="005D3ED2">
          <w:rPr>
            <w:rFonts w:ascii="Times New Roman" w:eastAsia="Arial" w:hAnsi="Times New Roman" w:cs="Times New Roman"/>
            <w:color w:val="363636"/>
            <w:spacing w:val="18"/>
            <w:sz w:val="24"/>
            <w:szCs w:val="24"/>
          </w:rPr>
          <w:delText xml:space="preserve"> </w:delText>
        </w:r>
        <w:r w:rsidRPr="00B42C82" w:rsidDel="005D3ED2">
          <w:rPr>
            <w:rFonts w:ascii="Times New Roman" w:eastAsia="Arial" w:hAnsi="Times New Roman" w:cs="Times New Roman"/>
            <w:color w:val="363636"/>
            <w:sz w:val="24"/>
            <w:szCs w:val="24"/>
          </w:rPr>
          <w:delText>for</w:delText>
        </w:r>
        <w:r w:rsidRPr="00B42C82" w:rsidDel="005D3ED2">
          <w:rPr>
            <w:rFonts w:ascii="Times New Roman" w:eastAsia="Arial" w:hAnsi="Times New Roman" w:cs="Times New Roman"/>
            <w:color w:val="363636"/>
            <w:spacing w:val="17"/>
            <w:sz w:val="24"/>
            <w:szCs w:val="24"/>
          </w:rPr>
          <w:delText xml:space="preserve"> </w:delText>
        </w:r>
        <w:r w:rsidRPr="00B42C82" w:rsidDel="005D3ED2">
          <w:rPr>
            <w:rFonts w:ascii="Times New Roman" w:eastAsia="Arial" w:hAnsi="Times New Roman" w:cs="Times New Roman"/>
            <w:color w:val="363636"/>
            <w:sz w:val="24"/>
            <w:szCs w:val="24"/>
          </w:rPr>
          <w:delText>any</w:delText>
        </w:r>
        <w:r w:rsidRPr="00B42C82" w:rsidDel="005D3ED2">
          <w:rPr>
            <w:rFonts w:ascii="Times New Roman" w:eastAsia="Arial" w:hAnsi="Times New Roman" w:cs="Times New Roman"/>
            <w:color w:val="363636"/>
            <w:spacing w:val="11"/>
            <w:sz w:val="24"/>
            <w:szCs w:val="24"/>
          </w:rPr>
          <w:delText xml:space="preserve"> </w:delText>
        </w:r>
        <w:r w:rsidRPr="00B42C82" w:rsidDel="005D3ED2">
          <w:rPr>
            <w:rFonts w:ascii="Times New Roman" w:eastAsia="Arial" w:hAnsi="Times New Roman" w:cs="Times New Roman"/>
            <w:color w:val="363636"/>
            <w:sz w:val="24"/>
            <w:szCs w:val="24"/>
          </w:rPr>
          <w:delText>actions</w:delText>
        </w:r>
        <w:r w:rsidRPr="00B42C82" w:rsidDel="005D3ED2">
          <w:rPr>
            <w:rFonts w:ascii="Times New Roman" w:eastAsia="Arial" w:hAnsi="Times New Roman" w:cs="Times New Roman"/>
            <w:color w:val="363636"/>
            <w:spacing w:val="21"/>
            <w:sz w:val="24"/>
            <w:szCs w:val="24"/>
          </w:rPr>
          <w:delText xml:space="preserve"> </w:delText>
        </w:r>
        <w:r w:rsidRPr="00B42C82" w:rsidDel="005D3ED2">
          <w:rPr>
            <w:rFonts w:ascii="Times New Roman" w:eastAsia="Arial" w:hAnsi="Times New Roman" w:cs="Times New Roman"/>
            <w:color w:val="363636"/>
            <w:sz w:val="24"/>
            <w:szCs w:val="24"/>
          </w:rPr>
          <w:delText>or</w:delText>
        </w:r>
        <w:r w:rsidRPr="00B42C82" w:rsidDel="005D3ED2">
          <w:rPr>
            <w:rFonts w:ascii="Times New Roman" w:eastAsia="Arial" w:hAnsi="Times New Roman" w:cs="Times New Roman"/>
            <w:color w:val="363636"/>
            <w:spacing w:val="7"/>
            <w:sz w:val="24"/>
            <w:szCs w:val="24"/>
          </w:rPr>
          <w:delText xml:space="preserve"> </w:delText>
        </w:r>
        <w:r w:rsidRPr="00B42C82" w:rsidDel="005D3ED2">
          <w:rPr>
            <w:rFonts w:ascii="Times New Roman" w:eastAsia="Arial" w:hAnsi="Times New Roman" w:cs="Times New Roman"/>
            <w:color w:val="363636"/>
            <w:sz w:val="24"/>
            <w:szCs w:val="24"/>
          </w:rPr>
          <w:delText>omissions</w:delText>
        </w:r>
        <w:r w:rsidRPr="00B42C82" w:rsidDel="005D3ED2">
          <w:rPr>
            <w:rFonts w:ascii="Times New Roman" w:eastAsia="Arial" w:hAnsi="Times New Roman" w:cs="Times New Roman"/>
            <w:color w:val="363636"/>
            <w:spacing w:val="32"/>
            <w:sz w:val="24"/>
            <w:szCs w:val="24"/>
          </w:rPr>
          <w:delText xml:space="preserve"> </w:delText>
        </w:r>
        <w:r w:rsidRPr="00B42C82" w:rsidDel="005D3ED2">
          <w:rPr>
            <w:rFonts w:ascii="Times New Roman" w:eastAsia="Arial" w:hAnsi="Times New Roman" w:cs="Times New Roman"/>
            <w:color w:val="363636"/>
            <w:sz w:val="24"/>
            <w:szCs w:val="24"/>
          </w:rPr>
          <w:delText>of</w:delText>
        </w:r>
        <w:r w:rsidRPr="00B42C82" w:rsidDel="005D3ED2">
          <w:rPr>
            <w:rFonts w:ascii="Times New Roman" w:eastAsia="Arial" w:hAnsi="Times New Roman" w:cs="Times New Roman"/>
            <w:color w:val="363636"/>
            <w:spacing w:val="6"/>
            <w:sz w:val="24"/>
            <w:szCs w:val="24"/>
          </w:rPr>
          <w:delText xml:space="preserve"> </w:delText>
        </w:r>
        <w:r w:rsidRPr="00B42C82" w:rsidDel="005D3ED2">
          <w:rPr>
            <w:rFonts w:ascii="Times New Roman" w:eastAsia="Arial" w:hAnsi="Times New Roman" w:cs="Times New Roman"/>
            <w:color w:val="363636"/>
            <w:sz w:val="24"/>
            <w:szCs w:val="24"/>
          </w:rPr>
          <w:delText>either</w:delText>
        </w:r>
        <w:r w:rsidRPr="00B42C82" w:rsidDel="005D3ED2">
          <w:rPr>
            <w:rFonts w:ascii="Times New Roman" w:eastAsia="Arial" w:hAnsi="Times New Roman" w:cs="Times New Roman"/>
            <w:color w:val="363636"/>
            <w:spacing w:val="12"/>
            <w:sz w:val="24"/>
            <w:szCs w:val="24"/>
          </w:rPr>
          <w:delText xml:space="preserve"> </w:delText>
        </w:r>
        <w:r w:rsidRPr="00B42C82" w:rsidDel="005D3ED2">
          <w:rPr>
            <w:rFonts w:ascii="Times New Roman" w:eastAsia="Arial" w:hAnsi="Times New Roman" w:cs="Times New Roman"/>
            <w:color w:val="363636"/>
            <w:sz w:val="24"/>
            <w:szCs w:val="24"/>
          </w:rPr>
          <w:delText>party</w:delText>
        </w:r>
        <w:r w:rsidRPr="00B42C82" w:rsidDel="005D3ED2">
          <w:rPr>
            <w:rFonts w:ascii="Times New Roman" w:eastAsia="Arial" w:hAnsi="Times New Roman" w:cs="Times New Roman"/>
            <w:color w:val="363636"/>
            <w:spacing w:val="10"/>
            <w:sz w:val="24"/>
            <w:szCs w:val="24"/>
          </w:rPr>
          <w:delText xml:space="preserve"> </w:delText>
        </w:r>
        <w:r w:rsidRPr="00B42C82" w:rsidDel="005D3ED2">
          <w:rPr>
            <w:rFonts w:ascii="Times New Roman" w:eastAsia="Arial" w:hAnsi="Times New Roman" w:cs="Times New Roman"/>
            <w:color w:val="363636"/>
            <w:w w:val="101"/>
            <w:sz w:val="24"/>
            <w:szCs w:val="24"/>
          </w:rPr>
          <w:delText>hereto.</w:delText>
        </w:r>
      </w:del>
    </w:p>
    <w:p w:rsidR="00B0331C" w:rsidRPr="00B42C82" w:rsidRDefault="00B0331C" w:rsidP="00B42C82">
      <w:pPr>
        <w:spacing w:before="2" w:after="0" w:line="240" w:lineRule="exact"/>
        <w:rPr>
          <w:rFonts w:ascii="Times New Roman" w:hAnsi="Times New Roman" w:cs="Times New Roman"/>
          <w:sz w:val="24"/>
          <w:szCs w:val="24"/>
        </w:rPr>
      </w:pPr>
    </w:p>
    <w:p w:rsidR="00B0331C" w:rsidRPr="00B42C82" w:rsidRDefault="00BD2F64" w:rsidP="00BC30C4">
      <w:pPr>
        <w:spacing w:after="0" w:line="259" w:lineRule="auto"/>
        <w:ind w:firstLine="691"/>
        <w:jc w:val="both"/>
        <w:rPr>
          <w:rFonts w:ascii="Times New Roman" w:eastAsia="Arial" w:hAnsi="Times New Roman" w:cs="Times New Roman"/>
          <w:sz w:val="24"/>
          <w:szCs w:val="24"/>
        </w:rPr>
      </w:pPr>
      <w:ins w:id="365" w:author="Jay" w:date="2017-03-20T17:13:00Z">
        <w:r>
          <w:rPr>
            <w:rFonts w:ascii="Times New Roman" w:eastAsia="Arial" w:hAnsi="Times New Roman" w:cs="Times New Roman"/>
            <w:color w:val="363636"/>
            <w:sz w:val="24"/>
            <w:szCs w:val="24"/>
          </w:rPr>
          <w:t>16</w:t>
        </w:r>
      </w:ins>
      <w:del w:id="366" w:author="Jay" w:date="2017-03-20T17:13:00Z">
        <w:r w:rsidR="00BC30C4" w:rsidRPr="00B42C82" w:rsidDel="00BD2F64">
          <w:rPr>
            <w:rFonts w:ascii="Times New Roman" w:eastAsia="Arial" w:hAnsi="Times New Roman" w:cs="Times New Roman"/>
            <w:color w:val="363636"/>
            <w:sz w:val="24"/>
            <w:szCs w:val="24"/>
          </w:rPr>
          <w:delText>20</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21"/>
          <w:sz w:val="24"/>
          <w:szCs w:val="24"/>
        </w:rPr>
        <w:t xml:space="preserve"> </w:t>
      </w:r>
      <w:r w:rsidR="00BC30C4" w:rsidRPr="00BC30C4">
        <w:rPr>
          <w:rFonts w:ascii="Times New Roman" w:eastAsia="Arial" w:hAnsi="Times New Roman" w:cs="Times New Roman"/>
          <w:color w:val="363636"/>
          <w:sz w:val="24"/>
          <w:szCs w:val="24"/>
          <w:u w:val="single"/>
        </w:rPr>
        <w:t>Disgorgement</w:t>
      </w:r>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 xml:space="preserve">Notwithstanding  </w:t>
      </w:r>
      <w:r w:rsidR="00BC30C4" w:rsidRPr="00B42C82">
        <w:rPr>
          <w:rFonts w:ascii="Times New Roman" w:eastAsia="Arial" w:hAnsi="Times New Roman" w:cs="Times New Roman"/>
          <w:color w:val="363636"/>
          <w:spacing w:val="4"/>
          <w:sz w:val="24"/>
          <w:szCs w:val="24"/>
        </w:rPr>
        <w:t xml:space="preserve"> </w:t>
      </w:r>
      <w:r w:rsidR="00BC30C4" w:rsidRPr="00B42C82">
        <w:rPr>
          <w:rFonts w:ascii="Times New Roman" w:eastAsia="Arial" w:hAnsi="Times New Roman" w:cs="Times New Roman"/>
          <w:color w:val="363636"/>
          <w:sz w:val="24"/>
          <w:szCs w:val="24"/>
        </w:rPr>
        <w:t xml:space="preserve">anything </w:t>
      </w:r>
      <w:r w:rsidR="00BC30C4" w:rsidRPr="00B42C82">
        <w:rPr>
          <w:rFonts w:ascii="Times New Roman" w:eastAsia="Arial" w:hAnsi="Times New Roman" w:cs="Times New Roman"/>
          <w:color w:val="363636"/>
          <w:spacing w:val="31"/>
          <w:sz w:val="24"/>
          <w:szCs w:val="24"/>
        </w:rPr>
        <w:t xml:space="preserve"> </w:t>
      </w:r>
      <w:r w:rsidR="00BC30C4" w:rsidRPr="00B42C82">
        <w:rPr>
          <w:rFonts w:ascii="Times New Roman" w:eastAsia="Arial" w:hAnsi="Times New Roman" w:cs="Times New Roman"/>
          <w:color w:val="363636"/>
          <w:sz w:val="24"/>
          <w:szCs w:val="24"/>
        </w:rPr>
        <w:t xml:space="preserve">contained </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 xml:space="preserve">in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 xml:space="preserve">this </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 xml:space="preserve">Agreement </w:t>
      </w:r>
      <w:r w:rsidR="00BC30C4" w:rsidRPr="00B42C82">
        <w:rPr>
          <w:rFonts w:ascii="Times New Roman" w:eastAsia="Arial" w:hAnsi="Times New Roman" w:cs="Times New Roman"/>
          <w:color w:val="363636"/>
          <w:spacing w:val="43"/>
          <w:sz w:val="24"/>
          <w:szCs w:val="24"/>
        </w:rPr>
        <w:t xml:space="preserve"> </w:t>
      </w:r>
      <w:r w:rsidR="00BC30C4" w:rsidRPr="00B42C82">
        <w:rPr>
          <w:rFonts w:ascii="Times New Roman" w:eastAsia="Arial" w:hAnsi="Times New Roman" w:cs="Times New Roman"/>
          <w:color w:val="363636"/>
          <w:sz w:val="24"/>
          <w:szCs w:val="24"/>
        </w:rPr>
        <w:t xml:space="preserve">to </w:t>
      </w:r>
      <w:r w:rsidR="00BC30C4" w:rsidRPr="00B42C82">
        <w:rPr>
          <w:rFonts w:ascii="Times New Roman" w:eastAsia="Arial" w:hAnsi="Times New Roman" w:cs="Times New Roman"/>
          <w:color w:val="363636"/>
          <w:spacing w:val="16"/>
          <w:sz w:val="24"/>
          <w:szCs w:val="24"/>
        </w:rPr>
        <w:t xml:space="preserve"> </w:t>
      </w:r>
      <w:r w:rsidR="00BC30C4" w:rsidRPr="00B42C82">
        <w:rPr>
          <w:rFonts w:ascii="Times New Roman" w:eastAsia="Arial" w:hAnsi="Times New Roman" w:cs="Times New Roman"/>
          <w:color w:val="363636"/>
          <w:w w:val="104"/>
          <w:sz w:val="24"/>
          <w:szCs w:val="24"/>
        </w:rPr>
        <w:t xml:space="preserve">the </w:t>
      </w:r>
      <w:r w:rsidR="00BC30C4" w:rsidRPr="00B42C82">
        <w:rPr>
          <w:rFonts w:ascii="Times New Roman" w:eastAsia="Arial" w:hAnsi="Times New Roman" w:cs="Times New Roman"/>
          <w:color w:val="363636"/>
          <w:sz w:val="24"/>
          <w:szCs w:val="24"/>
        </w:rPr>
        <w:t>contrary,</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rPr>
        <w:t>(i)</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extent</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that</w:t>
      </w:r>
      <w:r w:rsidR="00BC30C4" w:rsidRPr="00B42C82">
        <w:rPr>
          <w:rFonts w:ascii="Times New Roman" w:eastAsia="Arial" w:hAnsi="Times New Roman" w:cs="Times New Roman"/>
          <w:color w:val="363636"/>
          <w:spacing w:val="35"/>
          <w:sz w:val="24"/>
          <w:szCs w:val="24"/>
        </w:rPr>
        <w:t xml:space="preserve"> </w:t>
      </w:r>
      <w:r w:rsidR="00BC30C4" w:rsidRPr="00B42C82">
        <w:rPr>
          <w:rFonts w:ascii="Times New Roman" w:eastAsia="Arial" w:hAnsi="Times New Roman" w:cs="Times New Roman"/>
          <w:color w:val="363636"/>
          <w:sz w:val="24"/>
          <w:szCs w:val="24"/>
        </w:rPr>
        <w:t>any</w:t>
      </w:r>
      <w:r w:rsidR="00BC30C4" w:rsidRPr="00B42C82">
        <w:rPr>
          <w:rFonts w:ascii="Times New Roman" w:eastAsia="Arial" w:hAnsi="Times New Roman" w:cs="Times New Roman"/>
          <w:color w:val="363636"/>
          <w:spacing w:val="34"/>
          <w:sz w:val="24"/>
          <w:szCs w:val="24"/>
        </w:rPr>
        <w:t xml:space="preserve"> </w:t>
      </w:r>
      <w:r w:rsidR="00BC30C4" w:rsidRPr="00B42C82">
        <w:rPr>
          <w:rFonts w:ascii="Times New Roman" w:eastAsia="Arial" w:hAnsi="Times New Roman" w:cs="Times New Roman"/>
          <w:color w:val="363636"/>
          <w:sz w:val="24"/>
          <w:szCs w:val="24"/>
        </w:rPr>
        <w:t xml:space="preserve">proceeds </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paid</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35"/>
          <w:sz w:val="24"/>
          <w:szCs w:val="24"/>
        </w:rPr>
        <w:t xml:space="preserve"> </w:t>
      </w:r>
      <w:ins w:id="367" w:author="Jay" w:date="2017-03-20T16:38:00Z">
        <w:r w:rsidR="005D3ED2">
          <w:rPr>
            <w:rFonts w:ascii="Times New Roman" w:eastAsia="Arial" w:hAnsi="Times New Roman" w:cs="Times New Roman"/>
            <w:color w:val="363636"/>
            <w:spacing w:val="38"/>
            <w:sz w:val="24"/>
            <w:szCs w:val="24"/>
          </w:rPr>
          <w:t xml:space="preserve">Transfac </w:t>
        </w:r>
      </w:ins>
      <w:del w:id="368" w:author="Jay" w:date="2017-03-20T16:38:00Z">
        <w:r w:rsidR="00BC30C4" w:rsidRPr="00B42C82" w:rsidDel="005D3ED2">
          <w:rPr>
            <w:rFonts w:ascii="Times New Roman" w:eastAsia="Arial" w:hAnsi="Times New Roman" w:cs="Times New Roman"/>
            <w:color w:val="363636"/>
            <w:sz w:val="24"/>
            <w:szCs w:val="24"/>
          </w:rPr>
          <w:delText>Originating</w:delText>
        </w:r>
        <w:r w:rsidR="00BC30C4" w:rsidRPr="00B42C82" w:rsidDel="005D3ED2">
          <w:rPr>
            <w:rFonts w:ascii="Times New Roman" w:eastAsia="Arial" w:hAnsi="Times New Roman" w:cs="Times New Roman"/>
            <w:color w:val="363636"/>
            <w:spacing w:val="51"/>
            <w:sz w:val="24"/>
            <w:szCs w:val="24"/>
          </w:rPr>
          <w:delText xml:space="preserve"> </w:delText>
        </w:r>
        <w:r w:rsidR="00BC30C4" w:rsidRPr="00B42C82" w:rsidDel="005D3ED2">
          <w:rPr>
            <w:rFonts w:ascii="Times New Roman" w:eastAsia="Arial" w:hAnsi="Times New Roman" w:cs="Times New Roman"/>
            <w:color w:val="363636"/>
            <w:sz w:val="24"/>
            <w:szCs w:val="24"/>
          </w:rPr>
          <w:delText>Entity</w:delText>
        </w:r>
        <w:r w:rsidR="00BC30C4" w:rsidRPr="00B42C82" w:rsidDel="005D3ED2">
          <w:rPr>
            <w:rFonts w:ascii="Times New Roman" w:eastAsia="Arial" w:hAnsi="Times New Roman" w:cs="Times New Roman"/>
            <w:color w:val="363636"/>
            <w:spacing w:val="38"/>
            <w:sz w:val="24"/>
            <w:szCs w:val="24"/>
          </w:rPr>
          <w:delText xml:space="preserve"> </w:delText>
        </w:r>
      </w:del>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Participating</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Entity</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w w:val="104"/>
          <w:sz w:val="24"/>
          <w:szCs w:val="24"/>
        </w:rPr>
        <w:t xml:space="preserve">are </w:t>
      </w:r>
      <w:r w:rsidR="00BC30C4" w:rsidRPr="00B42C82">
        <w:rPr>
          <w:rFonts w:ascii="Times New Roman" w:eastAsia="Arial" w:hAnsi="Times New Roman" w:cs="Times New Roman"/>
          <w:color w:val="363636"/>
          <w:sz w:val="24"/>
          <w:szCs w:val="24"/>
        </w:rPr>
        <w:t>subsequently</w:t>
      </w:r>
      <w:r w:rsidR="00BC30C4" w:rsidRPr="00B42C82">
        <w:rPr>
          <w:rFonts w:ascii="Times New Roman" w:eastAsia="Arial" w:hAnsi="Times New Roman" w:cs="Times New Roman"/>
          <w:color w:val="363636"/>
          <w:spacing w:val="4"/>
          <w:sz w:val="24"/>
          <w:szCs w:val="24"/>
        </w:rPr>
        <w:t xml:space="preserve"> </w:t>
      </w:r>
      <w:r w:rsidR="00BC30C4" w:rsidRPr="00B42C82">
        <w:rPr>
          <w:rFonts w:ascii="Times New Roman" w:eastAsia="Arial" w:hAnsi="Times New Roman" w:cs="Times New Roman"/>
          <w:color w:val="363636"/>
          <w:sz w:val="24"/>
          <w:szCs w:val="24"/>
        </w:rPr>
        <w:t>invalidated,</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declared</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3"/>
          <w:sz w:val="24"/>
          <w:szCs w:val="24"/>
        </w:rPr>
        <w:t xml:space="preserve"> </w:t>
      </w:r>
      <w:r w:rsidR="00BC30C4" w:rsidRPr="00B42C82">
        <w:rPr>
          <w:rFonts w:ascii="Times New Roman" w:eastAsia="Arial" w:hAnsi="Times New Roman" w:cs="Times New Roman"/>
          <w:color w:val="363636"/>
          <w:sz w:val="24"/>
          <w:szCs w:val="24"/>
        </w:rPr>
        <w:t>be</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sz w:val="24"/>
          <w:szCs w:val="24"/>
        </w:rPr>
        <w:t>fraudulent</w:t>
      </w:r>
      <w:r w:rsidR="00BC30C4" w:rsidRPr="00B42C82">
        <w:rPr>
          <w:rFonts w:ascii="Times New Roman" w:eastAsia="Arial" w:hAnsi="Times New Roman" w:cs="Times New Roman"/>
          <w:color w:val="363636"/>
          <w:spacing w:val="20"/>
          <w:sz w:val="24"/>
          <w:szCs w:val="24"/>
        </w:rPr>
        <w:t xml:space="preserve"> </w:t>
      </w:r>
      <w:r w:rsidR="00BC30C4" w:rsidRPr="00B42C82">
        <w:rPr>
          <w:rFonts w:ascii="Times New Roman" w:eastAsia="Arial" w:hAnsi="Times New Roman" w:cs="Times New Roman"/>
          <w:color w:val="363636"/>
          <w:sz w:val="24"/>
          <w:szCs w:val="24"/>
        </w:rPr>
        <w:t>or preferential,</w:t>
      </w:r>
      <w:r w:rsidR="00BC30C4" w:rsidRPr="00B42C82">
        <w:rPr>
          <w:rFonts w:ascii="Times New Roman" w:eastAsia="Arial" w:hAnsi="Times New Roman" w:cs="Times New Roman"/>
          <w:color w:val="363636"/>
          <w:spacing w:val="17"/>
          <w:sz w:val="24"/>
          <w:szCs w:val="24"/>
        </w:rPr>
        <w:t xml:space="preserve"> </w:t>
      </w:r>
      <w:r w:rsidR="00BC30C4" w:rsidRPr="00B42C82">
        <w:rPr>
          <w:rFonts w:ascii="Times New Roman" w:eastAsia="Arial" w:hAnsi="Times New Roman" w:cs="Times New Roman"/>
          <w:color w:val="363636"/>
          <w:sz w:val="24"/>
          <w:szCs w:val="24"/>
        </w:rPr>
        <w:t>set</w:t>
      </w:r>
      <w:r w:rsidR="00BC30C4" w:rsidRPr="00B42C82">
        <w:rPr>
          <w:rFonts w:ascii="Times New Roman" w:eastAsia="Arial" w:hAnsi="Times New Roman" w:cs="Times New Roman"/>
          <w:color w:val="363636"/>
          <w:spacing w:val="2"/>
          <w:sz w:val="24"/>
          <w:szCs w:val="24"/>
        </w:rPr>
        <w:t xml:space="preserve"> </w:t>
      </w:r>
      <w:r w:rsidR="00BC30C4" w:rsidRPr="00B42C82">
        <w:rPr>
          <w:rFonts w:ascii="Times New Roman" w:eastAsia="Arial" w:hAnsi="Times New Roman" w:cs="Times New Roman"/>
          <w:color w:val="363636"/>
          <w:sz w:val="24"/>
          <w:szCs w:val="24"/>
        </w:rPr>
        <w:t>aside,</w:t>
      </w:r>
      <w:r w:rsidR="00BC30C4" w:rsidRPr="00B42C82">
        <w:rPr>
          <w:rFonts w:ascii="Times New Roman" w:eastAsia="Arial" w:hAnsi="Times New Roman" w:cs="Times New Roman"/>
          <w:color w:val="363636"/>
          <w:spacing w:val="3"/>
          <w:sz w:val="24"/>
          <w:szCs w:val="24"/>
        </w:rPr>
        <w:t xml:space="preserve"> </w:t>
      </w:r>
      <w:r w:rsidR="00BC30C4" w:rsidRPr="00B42C82">
        <w:rPr>
          <w:rFonts w:ascii="Times New Roman" w:eastAsia="Arial" w:hAnsi="Times New Roman" w:cs="Times New Roman"/>
          <w:color w:val="363636"/>
          <w:sz w:val="24"/>
          <w:szCs w:val="24"/>
        </w:rPr>
        <w:t>recovered</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w w:val="101"/>
          <w:sz w:val="24"/>
          <w:szCs w:val="24"/>
        </w:rPr>
        <w:t xml:space="preserve">from, </w:t>
      </w:r>
      <w:r w:rsidR="00BC30C4" w:rsidRPr="00B42C82">
        <w:rPr>
          <w:rFonts w:ascii="Times New Roman" w:eastAsia="Arial" w:hAnsi="Times New Roman" w:cs="Times New Roman"/>
          <w:color w:val="363636"/>
          <w:sz w:val="24"/>
          <w:szCs w:val="24"/>
        </w:rPr>
        <w:t xml:space="preserve">disgorged </w:t>
      </w:r>
      <w:r w:rsidR="00BC30C4" w:rsidRPr="00B42C82">
        <w:rPr>
          <w:rFonts w:ascii="Times New Roman" w:eastAsia="Arial" w:hAnsi="Times New Roman" w:cs="Times New Roman"/>
          <w:color w:val="363636"/>
          <w:spacing w:val="5"/>
          <w:sz w:val="24"/>
          <w:szCs w:val="24"/>
        </w:rPr>
        <w:t xml:space="preserve"> </w:t>
      </w:r>
      <w:r w:rsidR="00BC30C4" w:rsidRPr="00B42C82">
        <w:rPr>
          <w:rFonts w:ascii="Times New Roman" w:eastAsia="Arial" w:hAnsi="Times New Roman" w:cs="Times New Roman"/>
          <w:color w:val="363636"/>
          <w:sz w:val="24"/>
          <w:szCs w:val="24"/>
        </w:rPr>
        <w:t>by</w:t>
      </w:r>
      <w:r w:rsidR="00BC30C4" w:rsidRPr="00B42C82">
        <w:rPr>
          <w:rFonts w:ascii="Times New Roman" w:eastAsia="Arial" w:hAnsi="Times New Roman" w:cs="Times New Roman"/>
          <w:color w:val="363636"/>
          <w:spacing w:val="53"/>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49"/>
          <w:sz w:val="24"/>
          <w:szCs w:val="24"/>
        </w:rPr>
        <w:t xml:space="preserve"> </w:t>
      </w:r>
      <w:r w:rsidR="00BC30C4" w:rsidRPr="00B42C82">
        <w:rPr>
          <w:rFonts w:ascii="Times New Roman" w:eastAsia="Arial" w:hAnsi="Times New Roman" w:cs="Times New Roman"/>
          <w:color w:val="363636"/>
          <w:sz w:val="24"/>
          <w:szCs w:val="24"/>
        </w:rPr>
        <w:t>are</w:t>
      </w:r>
      <w:r w:rsidR="00BC30C4" w:rsidRPr="00B42C82">
        <w:rPr>
          <w:rFonts w:ascii="Times New Roman" w:eastAsia="Arial" w:hAnsi="Times New Roman" w:cs="Times New Roman"/>
          <w:color w:val="363636"/>
          <w:spacing w:val="42"/>
          <w:sz w:val="24"/>
          <w:szCs w:val="24"/>
        </w:rPr>
        <w:t xml:space="preserve"> </w:t>
      </w:r>
      <w:r w:rsidR="00BC30C4" w:rsidRPr="00B42C82">
        <w:rPr>
          <w:rFonts w:ascii="Times New Roman" w:eastAsia="Arial" w:hAnsi="Times New Roman" w:cs="Times New Roman"/>
          <w:color w:val="363636"/>
          <w:sz w:val="24"/>
          <w:szCs w:val="24"/>
        </w:rPr>
        <w:t xml:space="preserve">required </w:t>
      </w:r>
      <w:r w:rsidR="00BC30C4" w:rsidRPr="00B42C82">
        <w:rPr>
          <w:rFonts w:ascii="Times New Roman" w:eastAsia="Arial" w:hAnsi="Times New Roman" w:cs="Times New Roman"/>
          <w:color w:val="363636"/>
          <w:spacing w:val="9"/>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46"/>
          <w:sz w:val="24"/>
          <w:szCs w:val="24"/>
        </w:rPr>
        <w:t xml:space="preserve"> </w:t>
      </w:r>
      <w:r w:rsidR="00BC30C4" w:rsidRPr="00B42C82">
        <w:rPr>
          <w:rFonts w:ascii="Times New Roman" w:eastAsia="Arial" w:hAnsi="Times New Roman" w:cs="Times New Roman"/>
          <w:color w:val="363636"/>
          <w:sz w:val="24"/>
          <w:szCs w:val="24"/>
        </w:rPr>
        <w:t>be</w:t>
      </w:r>
      <w:r w:rsidR="00BC30C4" w:rsidRPr="00B42C82">
        <w:rPr>
          <w:rFonts w:ascii="Times New Roman" w:eastAsia="Arial" w:hAnsi="Times New Roman" w:cs="Times New Roman"/>
          <w:color w:val="363636"/>
          <w:spacing w:val="48"/>
          <w:sz w:val="24"/>
          <w:szCs w:val="24"/>
        </w:rPr>
        <w:t xml:space="preserve"> </w:t>
      </w:r>
      <w:r w:rsidR="00BC30C4" w:rsidRPr="00B42C82">
        <w:rPr>
          <w:rFonts w:ascii="Times New Roman" w:eastAsia="Arial" w:hAnsi="Times New Roman" w:cs="Times New Roman"/>
          <w:color w:val="363636"/>
          <w:sz w:val="24"/>
          <w:szCs w:val="24"/>
        </w:rPr>
        <w:t xml:space="preserve">refunded, </w:t>
      </w:r>
      <w:r w:rsidR="00BC30C4" w:rsidRPr="00B42C82">
        <w:rPr>
          <w:rFonts w:ascii="Times New Roman" w:eastAsia="Arial" w:hAnsi="Times New Roman" w:cs="Times New Roman"/>
          <w:color w:val="363636"/>
          <w:spacing w:val="16"/>
          <w:sz w:val="24"/>
          <w:szCs w:val="24"/>
        </w:rPr>
        <w:t xml:space="preserve"> </w:t>
      </w:r>
      <w:r w:rsidR="00BC30C4" w:rsidRPr="00B42C82">
        <w:rPr>
          <w:rFonts w:ascii="Times New Roman" w:eastAsia="Arial" w:hAnsi="Times New Roman" w:cs="Times New Roman"/>
          <w:color w:val="363636"/>
          <w:sz w:val="24"/>
          <w:szCs w:val="24"/>
        </w:rPr>
        <w:t xml:space="preserve">repaid </w:t>
      </w:r>
      <w:r w:rsidR="00BC30C4" w:rsidRPr="00B42C82">
        <w:rPr>
          <w:rFonts w:ascii="Times New Roman" w:eastAsia="Arial" w:hAnsi="Times New Roman" w:cs="Times New Roman"/>
          <w:color w:val="363636"/>
          <w:spacing w:val="8"/>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45"/>
          <w:sz w:val="24"/>
          <w:szCs w:val="24"/>
        </w:rPr>
        <w:t xml:space="preserve"> </w:t>
      </w:r>
      <w:r w:rsidR="00BC30C4" w:rsidRPr="00B42C82">
        <w:rPr>
          <w:rFonts w:ascii="Times New Roman" w:eastAsia="Arial" w:hAnsi="Times New Roman" w:cs="Times New Roman"/>
          <w:color w:val="363636"/>
          <w:sz w:val="24"/>
          <w:szCs w:val="24"/>
        </w:rPr>
        <w:t>otherwise</w:t>
      </w:r>
      <w:r w:rsidR="00BC30C4" w:rsidRPr="00B42C82">
        <w:rPr>
          <w:rFonts w:ascii="Times New Roman" w:eastAsia="Arial" w:hAnsi="Times New Roman" w:cs="Times New Roman"/>
          <w:color w:val="363636"/>
          <w:spacing w:val="55"/>
          <w:sz w:val="24"/>
          <w:szCs w:val="24"/>
        </w:rPr>
        <w:t xml:space="preserve"> </w:t>
      </w:r>
      <w:r w:rsidR="00BC30C4" w:rsidRPr="00B42C82">
        <w:rPr>
          <w:rFonts w:ascii="Times New Roman" w:eastAsia="Arial" w:hAnsi="Times New Roman" w:cs="Times New Roman"/>
          <w:color w:val="363636"/>
          <w:sz w:val="24"/>
          <w:szCs w:val="24"/>
        </w:rPr>
        <w:t>restored</w:t>
      </w:r>
      <w:r w:rsidR="00BC30C4" w:rsidRPr="00B42C82">
        <w:rPr>
          <w:rFonts w:ascii="Times New Roman" w:eastAsia="Arial" w:hAnsi="Times New Roman" w:cs="Times New Roman"/>
          <w:color w:val="363636"/>
          <w:spacing w:val="51"/>
          <w:sz w:val="24"/>
          <w:szCs w:val="24"/>
        </w:rPr>
        <w:t xml:space="preserve"> </w:t>
      </w:r>
      <w:ins w:id="369" w:author="Jay" w:date="2017-03-20T16:39:00Z">
        <w:r w:rsidR="005D3ED2">
          <w:rPr>
            <w:rFonts w:ascii="Times New Roman" w:eastAsia="Arial" w:hAnsi="Times New Roman" w:cs="Times New Roman"/>
            <w:color w:val="363636"/>
            <w:sz w:val="24"/>
            <w:szCs w:val="24"/>
          </w:rPr>
          <w:t>under the terms of a PSA</w:t>
        </w:r>
      </w:ins>
      <w:del w:id="370" w:author="Jay" w:date="2017-03-20T16:39:00Z">
        <w:r w:rsidR="00BC30C4" w:rsidRPr="00B42C82" w:rsidDel="005D3ED2">
          <w:rPr>
            <w:rFonts w:ascii="Times New Roman" w:eastAsia="Arial" w:hAnsi="Times New Roman" w:cs="Times New Roman"/>
            <w:color w:val="363636"/>
            <w:sz w:val="24"/>
            <w:szCs w:val="24"/>
          </w:rPr>
          <w:delText>to</w:delText>
        </w:r>
        <w:r w:rsidR="00BC30C4" w:rsidRPr="00B42C82" w:rsidDel="005D3ED2">
          <w:rPr>
            <w:rFonts w:ascii="Times New Roman" w:eastAsia="Arial" w:hAnsi="Times New Roman" w:cs="Times New Roman"/>
            <w:color w:val="363636"/>
            <w:spacing w:val="46"/>
            <w:sz w:val="24"/>
            <w:szCs w:val="24"/>
          </w:rPr>
          <w:delText xml:space="preserve"> </w:delText>
        </w:r>
        <w:r w:rsidR="00BC30C4" w:rsidRPr="00B42C82" w:rsidDel="005D3ED2">
          <w:rPr>
            <w:rFonts w:ascii="Times New Roman" w:eastAsia="Arial" w:hAnsi="Times New Roman" w:cs="Times New Roman"/>
            <w:color w:val="363636"/>
            <w:sz w:val="24"/>
            <w:szCs w:val="24"/>
          </w:rPr>
          <w:delText>the</w:delText>
        </w:r>
        <w:r w:rsidR="00BC30C4" w:rsidRPr="00B42C82" w:rsidDel="005D3ED2">
          <w:rPr>
            <w:rFonts w:ascii="Times New Roman" w:eastAsia="Arial" w:hAnsi="Times New Roman" w:cs="Times New Roman"/>
            <w:color w:val="363636"/>
            <w:spacing w:val="47"/>
            <w:sz w:val="24"/>
            <w:szCs w:val="24"/>
          </w:rPr>
          <w:delText xml:space="preserve"> </w:delText>
        </w:r>
        <w:r w:rsidR="00BC30C4" w:rsidRPr="00B42C82" w:rsidDel="005D3ED2">
          <w:rPr>
            <w:rFonts w:ascii="Times New Roman" w:eastAsia="Arial" w:hAnsi="Times New Roman" w:cs="Times New Roman"/>
            <w:color w:val="363636"/>
            <w:sz w:val="24"/>
            <w:szCs w:val="24"/>
          </w:rPr>
          <w:delText>Borrower</w:delText>
        </w:r>
      </w:del>
      <w:r w:rsidR="00BC30C4" w:rsidRPr="00B42C82">
        <w:rPr>
          <w:rFonts w:ascii="Times New Roman" w:eastAsia="Arial" w:hAnsi="Times New Roman" w:cs="Times New Roman"/>
          <w:color w:val="363636"/>
          <w:sz w:val="24"/>
          <w:szCs w:val="24"/>
        </w:rPr>
        <w:t xml:space="preserve">, </w:t>
      </w:r>
      <w:r w:rsidR="00BC30C4" w:rsidRPr="00B42C82">
        <w:rPr>
          <w:rFonts w:ascii="Times New Roman" w:eastAsia="Arial" w:hAnsi="Times New Roman" w:cs="Times New Roman"/>
          <w:color w:val="363636"/>
          <w:spacing w:val="1"/>
          <w:sz w:val="24"/>
          <w:szCs w:val="24"/>
        </w:rPr>
        <w:t xml:space="preserve"> </w:t>
      </w:r>
      <w:r w:rsidR="00BC30C4" w:rsidRPr="00B42C82">
        <w:rPr>
          <w:rFonts w:ascii="Times New Roman" w:eastAsia="Arial" w:hAnsi="Times New Roman" w:cs="Times New Roman"/>
          <w:color w:val="363636"/>
          <w:sz w:val="24"/>
          <w:szCs w:val="24"/>
        </w:rPr>
        <w:t>a trustee,</w:t>
      </w:r>
      <w:r w:rsidR="00BC30C4" w:rsidRPr="00B42C82">
        <w:rPr>
          <w:rFonts w:ascii="Times New Roman" w:eastAsia="Arial" w:hAnsi="Times New Roman" w:cs="Times New Roman"/>
          <w:color w:val="363636"/>
          <w:spacing w:val="28"/>
          <w:sz w:val="24"/>
          <w:szCs w:val="24"/>
        </w:rPr>
        <w:t xml:space="preserve"> </w:t>
      </w:r>
      <w:r w:rsidR="00BC30C4" w:rsidRPr="00B42C82">
        <w:rPr>
          <w:rFonts w:ascii="Times New Roman" w:eastAsia="Arial" w:hAnsi="Times New Roman" w:cs="Times New Roman"/>
          <w:color w:val="363636"/>
          <w:sz w:val="24"/>
          <w:szCs w:val="24"/>
        </w:rPr>
        <w:t>receiver</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any</w:t>
      </w:r>
      <w:r w:rsidR="00BC30C4" w:rsidRPr="00B42C82">
        <w:rPr>
          <w:rFonts w:ascii="Times New Roman" w:eastAsia="Arial" w:hAnsi="Times New Roman" w:cs="Times New Roman"/>
          <w:color w:val="363636"/>
          <w:spacing w:val="26"/>
          <w:sz w:val="24"/>
          <w:szCs w:val="24"/>
        </w:rPr>
        <w:t xml:space="preserve"> </w:t>
      </w:r>
      <w:r w:rsidR="00BC30C4" w:rsidRPr="00B42C82">
        <w:rPr>
          <w:rFonts w:ascii="Times New Roman" w:eastAsia="Arial" w:hAnsi="Times New Roman" w:cs="Times New Roman"/>
          <w:color w:val="363636"/>
          <w:sz w:val="24"/>
          <w:szCs w:val="24"/>
        </w:rPr>
        <w:t>other</w:t>
      </w:r>
      <w:r w:rsidR="00BC30C4" w:rsidRPr="00B42C82">
        <w:rPr>
          <w:rFonts w:ascii="Times New Roman" w:eastAsia="Arial" w:hAnsi="Times New Roman" w:cs="Times New Roman"/>
          <w:color w:val="363636"/>
          <w:spacing w:val="25"/>
          <w:sz w:val="24"/>
          <w:szCs w:val="24"/>
        </w:rPr>
        <w:t xml:space="preserve"> </w:t>
      </w:r>
      <w:r w:rsidR="00BC30C4" w:rsidRPr="00B42C82">
        <w:rPr>
          <w:rFonts w:ascii="Times New Roman" w:eastAsia="Arial" w:hAnsi="Times New Roman" w:cs="Times New Roman"/>
          <w:color w:val="363636"/>
          <w:sz w:val="24"/>
          <w:szCs w:val="24"/>
        </w:rPr>
        <w:t>person</w:t>
      </w:r>
      <w:r w:rsidR="00BC30C4" w:rsidRPr="00B42C82">
        <w:rPr>
          <w:rFonts w:ascii="Times New Roman" w:eastAsia="Arial" w:hAnsi="Times New Roman" w:cs="Times New Roman"/>
          <w:color w:val="363636"/>
          <w:spacing w:val="41"/>
          <w:sz w:val="24"/>
          <w:szCs w:val="24"/>
        </w:rPr>
        <w:t xml:space="preserve"> </w:t>
      </w:r>
      <w:r w:rsidR="00BC30C4" w:rsidRPr="00B42C82">
        <w:rPr>
          <w:rFonts w:ascii="Times New Roman" w:eastAsia="Arial" w:hAnsi="Times New Roman" w:cs="Times New Roman"/>
          <w:color w:val="363636"/>
          <w:sz w:val="24"/>
          <w:szCs w:val="24"/>
        </w:rPr>
        <w:t>under</w:t>
      </w:r>
      <w:r w:rsidR="00BC30C4" w:rsidRPr="00B42C82">
        <w:rPr>
          <w:rFonts w:ascii="Times New Roman" w:eastAsia="Arial" w:hAnsi="Times New Roman" w:cs="Times New Roman"/>
          <w:color w:val="363636"/>
          <w:spacing w:val="36"/>
          <w:sz w:val="24"/>
          <w:szCs w:val="24"/>
        </w:rPr>
        <w:t xml:space="preserve"> </w:t>
      </w:r>
      <w:r w:rsidR="00BC30C4" w:rsidRPr="00B42C82">
        <w:rPr>
          <w:rFonts w:ascii="Times New Roman" w:eastAsia="Arial" w:hAnsi="Times New Roman" w:cs="Times New Roman"/>
          <w:color w:val="363636"/>
          <w:sz w:val="24"/>
          <w:szCs w:val="24"/>
        </w:rPr>
        <w:t>any</w:t>
      </w:r>
      <w:r w:rsidR="00BC30C4" w:rsidRPr="00B42C82">
        <w:rPr>
          <w:rFonts w:ascii="Times New Roman" w:eastAsia="Arial" w:hAnsi="Times New Roman" w:cs="Times New Roman"/>
          <w:color w:val="363636"/>
          <w:spacing w:val="24"/>
          <w:sz w:val="24"/>
          <w:szCs w:val="24"/>
        </w:rPr>
        <w:t xml:space="preserve"> </w:t>
      </w:r>
      <w:r w:rsidR="00BC30C4" w:rsidRPr="00B42C82">
        <w:rPr>
          <w:rFonts w:ascii="Times New Roman" w:eastAsia="Arial" w:hAnsi="Times New Roman" w:cs="Times New Roman"/>
          <w:color w:val="363636"/>
          <w:sz w:val="24"/>
          <w:szCs w:val="24"/>
        </w:rPr>
        <w:t>law</w:t>
      </w:r>
      <w:r w:rsidR="00BC30C4" w:rsidRPr="00B42C82">
        <w:rPr>
          <w:rFonts w:ascii="Times New Roman" w:eastAsia="Arial" w:hAnsi="Times New Roman" w:cs="Times New Roman"/>
          <w:color w:val="363636"/>
          <w:spacing w:val="30"/>
          <w:sz w:val="24"/>
          <w:szCs w:val="24"/>
        </w:rPr>
        <w:t xml:space="preserve"> </w:t>
      </w:r>
      <w:r w:rsidR="00BC30C4" w:rsidRPr="00B42C82">
        <w:rPr>
          <w:rFonts w:ascii="Times New Roman" w:eastAsia="Arial" w:hAnsi="Times New Roman" w:cs="Times New Roman"/>
          <w:color w:val="363636"/>
          <w:sz w:val="24"/>
          <w:szCs w:val="24"/>
        </w:rPr>
        <w:t>(including,</w:t>
      </w:r>
      <w:r w:rsidR="00BC30C4" w:rsidRPr="00B42C82">
        <w:rPr>
          <w:rFonts w:ascii="Times New Roman" w:eastAsia="Arial" w:hAnsi="Times New Roman" w:cs="Times New Roman"/>
          <w:color w:val="363636"/>
          <w:spacing w:val="40"/>
          <w:sz w:val="24"/>
          <w:szCs w:val="24"/>
        </w:rPr>
        <w:t xml:space="preserve"> </w:t>
      </w:r>
      <w:r w:rsidR="00BC30C4" w:rsidRPr="00B42C82">
        <w:rPr>
          <w:rFonts w:ascii="Times New Roman" w:eastAsia="Arial" w:hAnsi="Times New Roman" w:cs="Times New Roman"/>
          <w:color w:val="363636"/>
          <w:sz w:val="24"/>
          <w:szCs w:val="24"/>
        </w:rPr>
        <w:t>without</w:t>
      </w:r>
      <w:r w:rsidR="00BC30C4" w:rsidRPr="00B42C82">
        <w:rPr>
          <w:rFonts w:ascii="Times New Roman" w:eastAsia="Arial" w:hAnsi="Times New Roman" w:cs="Times New Roman"/>
          <w:color w:val="363636"/>
          <w:spacing w:val="22"/>
          <w:sz w:val="24"/>
          <w:szCs w:val="24"/>
        </w:rPr>
        <w:t xml:space="preserve"> </w:t>
      </w:r>
      <w:r w:rsidR="00BC30C4" w:rsidRPr="00B42C82">
        <w:rPr>
          <w:rFonts w:ascii="Times New Roman" w:eastAsia="Arial" w:hAnsi="Times New Roman" w:cs="Times New Roman"/>
          <w:color w:val="363636"/>
          <w:sz w:val="24"/>
          <w:szCs w:val="24"/>
        </w:rPr>
        <w:t>limitation,</w:t>
      </w:r>
      <w:r w:rsidR="00BC30C4" w:rsidRPr="00B42C82">
        <w:rPr>
          <w:rFonts w:ascii="Times New Roman" w:eastAsia="Arial" w:hAnsi="Times New Roman" w:cs="Times New Roman"/>
          <w:color w:val="363636"/>
          <w:spacing w:val="37"/>
          <w:sz w:val="24"/>
          <w:szCs w:val="24"/>
        </w:rPr>
        <w:t xml:space="preserve"> </w:t>
      </w:r>
      <w:r w:rsidR="00BC30C4" w:rsidRPr="00B42C82">
        <w:rPr>
          <w:rFonts w:ascii="Times New Roman" w:eastAsia="Arial" w:hAnsi="Times New Roman" w:cs="Times New Roman"/>
          <w:color w:val="363636"/>
          <w:sz w:val="24"/>
          <w:szCs w:val="24"/>
        </w:rPr>
        <w:t>any</w:t>
      </w:r>
      <w:r w:rsidR="00BC30C4" w:rsidRPr="00B42C82">
        <w:rPr>
          <w:rFonts w:ascii="Times New Roman" w:eastAsia="Arial" w:hAnsi="Times New Roman" w:cs="Times New Roman"/>
          <w:color w:val="363636"/>
          <w:spacing w:val="21"/>
          <w:sz w:val="24"/>
          <w:szCs w:val="24"/>
        </w:rPr>
        <w:t xml:space="preserve"> </w:t>
      </w:r>
      <w:r w:rsidR="00BC30C4" w:rsidRPr="00B42C82">
        <w:rPr>
          <w:rFonts w:ascii="Times New Roman" w:eastAsia="Arial" w:hAnsi="Times New Roman" w:cs="Times New Roman"/>
          <w:color w:val="363636"/>
          <w:w w:val="101"/>
          <w:sz w:val="24"/>
          <w:szCs w:val="24"/>
        </w:rPr>
        <w:t xml:space="preserve">bankruptcy </w:t>
      </w:r>
      <w:r w:rsidR="00BC30C4" w:rsidRPr="00B42C82">
        <w:rPr>
          <w:rFonts w:ascii="Times New Roman" w:eastAsia="Arial" w:hAnsi="Times New Roman" w:cs="Times New Roman"/>
          <w:color w:val="363636"/>
          <w:sz w:val="24"/>
          <w:szCs w:val="24"/>
        </w:rPr>
        <w:t>law,</w:t>
      </w:r>
      <w:r w:rsidR="00BC30C4" w:rsidRPr="00B42C82">
        <w:rPr>
          <w:rFonts w:ascii="Times New Roman" w:eastAsia="Arial" w:hAnsi="Times New Roman" w:cs="Times New Roman"/>
          <w:color w:val="363636"/>
          <w:spacing w:val="12"/>
          <w:sz w:val="24"/>
          <w:szCs w:val="24"/>
        </w:rPr>
        <w:t xml:space="preserve"> </w:t>
      </w:r>
      <w:r w:rsidR="00BC30C4" w:rsidRPr="00B42C82">
        <w:rPr>
          <w:rFonts w:ascii="Times New Roman" w:eastAsia="Arial" w:hAnsi="Times New Roman" w:cs="Times New Roman"/>
          <w:color w:val="363636"/>
          <w:sz w:val="24"/>
          <w:szCs w:val="24"/>
        </w:rPr>
        <w:t>state</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7"/>
          <w:sz w:val="24"/>
          <w:szCs w:val="24"/>
        </w:rPr>
        <w:t xml:space="preserve"> </w:t>
      </w:r>
      <w:r w:rsidR="00BC30C4" w:rsidRPr="00B42C82">
        <w:rPr>
          <w:rFonts w:ascii="Times New Roman" w:eastAsia="Arial" w:hAnsi="Times New Roman" w:cs="Times New Roman"/>
          <w:color w:val="363636"/>
          <w:sz w:val="24"/>
          <w:szCs w:val="24"/>
        </w:rPr>
        <w:t>federal</w:t>
      </w:r>
      <w:r w:rsidR="00BC30C4" w:rsidRPr="00B42C82">
        <w:rPr>
          <w:rFonts w:ascii="Times New Roman" w:eastAsia="Arial" w:hAnsi="Times New Roman" w:cs="Times New Roman"/>
          <w:color w:val="363636"/>
          <w:spacing w:val="9"/>
          <w:sz w:val="24"/>
          <w:szCs w:val="24"/>
        </w:rPr>
        <w:t xml:space="preserve"> </w:t>
      </w:r>
      <w:r w:rsidR="00BC30C4" w:rsidRPr="00B42C82">
        <w:rPr>
          <w:rFonts w:ascii="Times New Roman" w:eastAsia="Arial" w:hAnsi="Times New Roman" w:cs="Times New Roman"/>
          <w:color w:val="363636"/>
          <w:sz w:val="24"/>
          <w:szCs w:val="24"/>
        </w:rPr>
        <w:t>law,</w:t>
      </w:r>
      <w:r w:rsidR="00BC30C4" w:rsidRPr="00B42C82">
        <w:rPr>
          <w:rFonts w:ascii="Times New Roman" w:eastAsia="Arial" w:hAnsi="Times New Roman" w:cs="Times New Roman"/>
          <w:color w:val="363636"/>
          <w:spacing w:val="15"/>
          <w:sz w:val="24"/>
          <w:szCs w:val="24"/>
        </w:rPr>
        <w:t xml:space="preserve"> </w:t>
      </w:r>
      <w:r w:rsidR="00BC30C4" w:rsidRPr="00B42C82">
        <w:rPr>
          <w:rFonts w:ascii="Times New Roman" w:eastAsia="Arial" w:hAnsi="Times New Roman" w:cs="Times New Roman"/>
          <w:color w:val="363636"/>
          <w:sz w:val="24"/>
          <w:szCs w:val="24"/>
        </w:rPr>
        <w:t>common</w:t>
      </w:r>
      <w:r w:rsidR="00BC30C4" w:rsidRPr="00B42C82">
        <w:rPr>
          <w:rFonts w:ascii="Times New Roman" w:eastAsia="Arial" w:hAnsi="Times New Roman" w:cs="Times New Roman"/>
          <w:color w:val="363636"/>
          <w:spacing w:val="39"/>
          <w:sz w:val="24"/>
          <w:szCs w:val="24"/>
        </w:rPr>
        <w:t xml:space="preserve"> </w:t>
      </w:r>
      <w:r w:rsidR="00BC30C4" w:rsidRPr="00B42C82">
        <w:rPr>
          <w:rFonts w:ascii="Times New Roman" w:eastAsia="Arial" w:hAnsi="Times New Roman" w:cs="Times New Roman"/>
          <w:color w:val="363636"/>
          <w:sz w:val="24"/>
          <w:szCs w:val="24"/>
        </w:rPr>
        <w:t>law</w:t>
      </w:r>
      <w:r w:rsidR="00BC30C4" w:rsidRPr="00B42C82">
        <w:rPr>
          <w:rFonts w:ascii="Times New Roman" w:eastAsia="Arial" w:hAnsi="Times New Roman" w:cs="Times New Roman"/>
          <w:color w:val="363636"/>
          <w:spacing w:val="10"/>
          <w:sz w:val="24"/>
          <w:szCs w:val="24"/>
        </w:rPr>
        <w:t xml:space="preserve"> </w:t>
      </w:r>
      <w:r w:rsidR="00BC30C4" w:rsidRPr="00B42C82">
        <w:rPr>
          <w:rFonts w:ascii="Times New Roman" w:eastAsia="Arial" w:hAnsi="Times New Roman" w:cs="Times New Roman"/>
          <w:color w:val="363636"/>
          <w:sz w:val="24"/>
          <w:szCs w:val="24"/>
        </w:rPr>
        <w:t>or</w:t>
      </w:r>
      <w:r w:rsidR="00BC30C4" w:rsidRPr="00B42C82">
        <w:rPr>
          <w:rFonts w:ascii="Times New Roman" w:eastAsia="Arial" w:hAnsi="Times New Roman" w:cs="Times New Roman"/>
          <w:color w:val="363636"/>
          <w:spacing w:val="6"/>
          <w:sz w:val="24"/>
          <w:szCs w:val="24"/>
        </w:rPr>
        <w:t xml:space="preserve"> </w:t>
      </w:r>
      <w:r w:rsidR="00BC30C4" w:rsidRPr="00B42C82">
        <w:rPr>
          <w:rFonts w:ascii="Times New Roman" w:eastAsia="Arial" w:hAnsi="Times New Roman" w:cs="Times New Roman"/>
          <w:color w:val="363636"/>
          <w:sz w:val="24"/>
          <w:szCs w:val="24"/>
        </w:rPr>
        <w:t>equitable</w:t>
      </w:r>
      <w:r w:rsidR="00BC30C4" w:rsidRPr="00B42C82">
        <w:rPr>
          <w:rFonts w:ascii="Times New Roman" w:eastAsia="Arial" w:hAnsi="Times New Roman" w:cs="Times New Roman"/>
          <w:color w:val="363636"/>
          <w:spacing w:val="33"/>
          <w:sz w:val="24"/>
          <w:szCs w:val="24"/>
        </w:rPr>
        <w:t xml:space="preserve"> </w:t>
      </w:r>
      <w:r w:rsidR="00BC30C4" w:rsidRPr="00B42C82">
        <w:rPr>
          <w:rFonts w:ascii="Times New Roman" w:eastAsia="Arial" w:hAnsi="Times New Roman" w:cs="Times New Roman"/>
          <w:color w:val="363636"/>
          <w:sz w:val="24"/>
          <w:szCs w:val="24"/>
        </w:rPr>
        <w:t>cause),</w:t>
      </w:r>
      <w:r w:rsidR="00BC30C4" w:rsidRPr="00B42C82">
        <w:rPr>
          <w:rFonts w:ascii="Times New Roman" w:eastAsia="Arial" w:hAnsi="Times New Roman" w:cs="Times New Roman"/>
          <w:color w:val="363636"/>
          <w:spacing w:val="27"/>
          <w:sz w:val="24"/>
          <w:szCs w:val="24"/>
        </w:rPr>
        <w:t xml:space="preserve"> </w:t>
      </w:r>
      <w:r w:rsidR="00BC30C4" w:rsidRPr="00B42C82">
        <w:rPr>
          <w:rFonts w:ascii="Times New Roman" w:eastAsia="Arial" w:hAnsi="Times New Roman" w:cs="Times New Roman"/>
          <w:color w:val="363636"/>
          <w:sz w:val="24"/>
          <w:szCs w:val="24"/>
        </w:rPr>
        <w:t>then</w:t>
      </w:r>
      <w:r w:rsidR="00BC30C4" w:rsidRPr="00B42C82">
        <w:rPr>
          <w:rFonts w:ascii="Times New Roman" w:eastAsia="Arial" w:hAnsi="Times New Roman" w:cs="Times New Roman"/>
          <w:color w:val="363636"/>
          <w:spacing w:val="19"/>
          <w:sz w:val="24"/>
          <w:szCs w:val="24"/>
        </w:rPr>
        <w:t xml:space="preserve"> </w:t>
      </w:r>
      <w:r w:rsidR="00BC30C4" w:rsidRPr="00B42C82">
        <w:rPr>
          <w:rFonts w:ascii="Times New Roman" w:eastAsia="Arial" w:hAnsi="Times New Roman" w:cs="Times New Roman"/>
          <w:color w:val="363636"/>
          <w:sz w:val="24"/>
          <w:szCs w:val="24"/>
        </w:rPr>
        <w:t>to</w:t>
      </w:r>
      <w:r w:rsidR="00BC30C4" w:rsidRPr="00B42C82">
        <w:rPr>
          <w:rFonts w:ascii="Times New Roman" w:eastAsia="Arial" w:hAnsi="Times New Roman" w:cs="Times New Roman"/>
          <w:color w:val="363636"/>
          <w:spacing w:val="8"/>
          <w:sz w:val="24"/>
          <w:szCs w:val="24"/>
        </w:rPr>
        <w:t xml:space="preserve"> </w:t>
      </w:r>
      <w:r w:rsidR="00BC30C4" w:rsidRPr="00B42C82">
        <w:rPr>
          <w:rFonts w:ascii="Times New Roman" w:eastAsia="Arial" w:hAnsi="Times New Roman" w:cs="Times New Roman"/>
          <w:color w:val="363636"/>
          <w:sz w:val="24"/>
          <w:szCs w:val="24"/>
        </w:rPr>
        <w:t>the</w:t>
      </w:r>
      <w:r w:rsidR="00BC30C4" w:rsidRPr="00B42C82">
        <w:rPr>
          <w:rFonts w:ascii="Times New Roman" w:eastAsia="Arial" w:hAnsi="Times New Roman" w:cs="Times New Roman"/>
          <w:color w:val="363636"/>
          <w:spacing w:val="6"/>
          <w:sz w:val="24"/>
          <w:szCs w:val="24"/>
        </w:rPr>
        <w:t xml:space="preserve"> </w:t>
      </w:r>
      <w:r w:rsidR="00BC30C4" w:rsidRPr="00B42C82">
        <w:rPr>
          <w:rFonts w:ascii="Times New Roman" w:eastAsia="Arial" w:hAnsi="Times New Roman" w:cs="Times New Roman"/>
          <w:color w:val="363636"/>
          <w:sz w:val="24"/>
          <w:szCs w:val="24"/>
        </w:rPr>
        <w:t>extent</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sz w:val="24"/>
          <w:szCs w:val="24"/>
        </w:rPr>
        <w:t>of</w:t>
      </w:r>
      <w:r w:rsidR="00BC30C4" w:rsidRPr="00B42C82">
        <w:rPr>
          <w:rFonts w:ascii="Times New Roman" w:eastAsia="Arial" w:hAnsi="Times New Roman" w:cs="Times New Roman"/>
          <w:color w:val="363636"/>
          <w:spacing w:val="13"/>
          <w:sz w:val="24"/>
          <w:szCs w:val="24"/>
        </w:rPr>
        <w:t xml:space="preserve"> </w:t>
      </w:r>
      <w:r w:rsidR="00BC30C4" w:rsidRPr="00B42C82">
        <w:rPr>
          <w:rFonts w:ascii="Times New Roman" w:eastAsia="Arial" w:hAnsi="Times New Roman" w:cs="Times New Roman"/>
          <w:color w:val="363636"/>
          <w:sz w:val="24"/>
          <w:szCs w:val="24"/>
        </w:rPr>
        <w:t>any</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sz w:val="24"/>
          <w:szCs w:val="24"/>
        </w:rPr>
        <w:t>such</w:t>
      </w:r>
      <w:r w:rsidR="00BC30C4" w:rsidRPr="00B42C82">
        <w:rPr>
          <w:rFonts w:ascii="Times New Roman" w:eastAsia="Arial" w:hAnsi="Times New Roman" w:cs="Times New Roman"/>
          <w:color w:val="363636"/>
          <w:spacing w:val="11"/>
          <w:sz w:val="24"/>
          <w:szCs w:val="24"/>
        </w:rPr>
        <w:t xml:space="preserve"> </w:t>
      </w:r>
      <w:r w:rsidR="00BC30C4" w:rsidRPr="00B42C82">
        <w:rPr>
          <w:rFonts w:ascii="Times New Roman" w:eastAsia="Arial" w:hAnsi="Times New Roman" w:cs="Times New Roman"/>
          <w:color w:val="363636"/>
          <w:w w:val="101"/>
          <w:sz w:val="24"/>
          <w:szCs w:val="24"/>
        </w:rPr>
        <w:t>payment</w:t>
      </w:r>
      <w:r w:rsidR="00BC30C4">
        <w:rPr>
          <w:rFonts w:ascii="Times New Roman" w:eastAsia="Arial" w:hAnsi="Times New Roman" w:cs="Times New Roman"/>
          <w:sz w:val="24"/>
          <w:szCs w:val="24"/>
        </w:rPr>
        <w:t xml:space="preserve"> </w:t>
      </w:r>
      <w:ins w:id="371" w:author="Jay" w:date="2017-03-20T16:39:00Z">
        <w:r w:rsidR="005D3ED2">
          <w:rPr>
            <w:rFonts w:ascii="Times New Roman" w:eastAsia="Arial" w:hAnsi="Times New Roman" w:cs="Times New Roman"/>
            <w:color w:val="383838"/>
            <w:sz w:val="24"/>
            <w:szCs w:val="24"/>
          </w:rPr>
          <w:t>is made</w:t>
        </w:r>
      </w:ins>
      <w:del w:id="372" w:author="Jay" w:date="2017-03-20T16:39:00Z">
        <w:r w:rsidR="00BC30C4" w:rsidRPr="00B42C82" w:rsidDel="005D3ED2">
          <w:rPr>
            <w:rFonts w:ascii="Times New Roman" w:eastAsia="Arial" w:hAnsi="Times New Roman" w:cs="Times New Roman"/>
            <w:color w:val="383838"/>
            <w:sz w:val="24"/>
            <w:szCs w:val="24"/>
          </w:rPr>
          <w:delText>to</w:delText>
        </w:r>
        <w:r w:rsidR="00BC30C4" w:rsidRPr="00B42C82" w:rsidDel="005D3ED2">
          <w:rPr>
            <w:rFonts w:ascii="Times New Roman" w:eastAsia="Arial" w:hAnsi="Times New Roman" w:cs="Times New Roman"/>
            <w:color w:val="383838"/>
            <w:spacing w:val="19"/>
            <w:sz w:val="24"/>
            <w:szCs w:val="24"/>
          </w:rPr>
          <w:delText xml:space="preserve"> </w:delText>
        </w:r>
        <w:r w:rsidR="00BC30C4" w:rsidRPr="00B42C82" w:rsidDel="005D3ED2">
          <w:rPr>
            <w:rFonts w:ascii="Times New Roman" w:eastAsia="Arial" w:hAnsi="Times New Roman" w:cs="Times New Roman"/>
            <w:color w:val="383838"/>
            <w:sz w:val="24"/>
            <w:szCs w:val="24"/>
          </w:rPr>
          <w:delText>Borrower</w:delText>
        </w:r>
      </w:del>
      <w:r w:rsidR="00BC30C4" w:rsidRPr="00B42C82">
        <w:rPr>
          <w:rFonts w:ascii="Times New Roman" w:eastAsia="Arial" w:hAnsi="Times New Roman" w:cs="Times New Roman"/>
          <w:color w:val="383838"/>
          <w:sz w:val="24"/>
          <w:szCs w:val="24"/>
        </w:rPr>
        <w:t>,</w:t>
      </w:r>
      <w:r w:rsidR="00BC30C4" w:rsidRPr="00B42C82">
        <w:rPr>
          <w:rFonts w:ascii="Times New Roman" w:eastAsia="Arial" w:hAnsi="Times New Roman" w:cs="Times New Roman"/>
          <w:color w:val="383838"/>
          <w:spacing w:val="32"/>
          <w:sz w:val="24"/>
          <w:szCs w:val="24"/>
        </w:rPr>
        <w:t xml:space="preserve"> </w:t>
      </w:r>
      <w:del w:id="373" w:author="Jay" w:date="2017-03-20T17:07:00Z">
        <w:r w:rsidR="00BC30C4" w:rsidRPr="00B42C82" w:rsidDel="00BD2F64">
          <w:rPr>
            <w:rFonts w:ascii="Times New Roman" w:eastAsia="Arial" w:hAnsi="Times New Roman" w:cs="Times New Roman"/>
            <w:color w:val="383838"/>
            <w:sz w:val="24"/>
            <w:szCs w:val="24"/>
          </w:rPr>
          <w:delText>the</w:delText>
        </w:r>
      </w:del>
      <w:r w:rsidR="00BC30C4" w:rsidRPr="00B42C82">
        <w:rPr>
          <w:rFonts w:ascii="Times New Roman" w:eastAsia="Arial" w:hAnsi="Times New Roman" w:cs="Times New Roman"/>
          <w:color w:val="383838"/>
          <w:spacing w:val="26"/>
          <w:sz w:val="24"/>
          <w:szCs w:val="24"/>
        </w:rPr>
        <w:t xml:space="preserve"> </w:t>
      </w:r>
      <w:ins w:id="374" w:author="Jay" w:date="2017-03-20T16:39:00Z">
        <w:r w:rsidR="005D3ED2">
          <w:rPr>
            <w:rFonts w:ascii="Times New Roman" w:eastAsia="Arial" w:hAnsi="Times New Roman" w:cs="Times New Roman"/>
            <w:color w:val="383838"/>
            <w:spacing w:val="28"/>
            <w:sz w:val="24"/>
            <w:szCs w:val="24"/>
          </w:rPr>
          <w:t xml:space="preserve">Transfac </w:t>
        </w:r>
      </w:ins>
      <w:del w:id="375" w:author="Jay" w:date="2017-03-20T16:39:00Z">
        <w:r w:rsidR="00BC30C4" w:rsidRPr="00B42C82" w:rsidDel="005D3ED2">
          <w:rPr>
            <w:rFonts w:ascii="Times New Roman" w:eastAsia="Arial" w:hAnsi="Times New Roman" w:cs="Times New Roman"/>
            <w:color w:val="383838"/>
            <w:sz w:val="24"/>
            <w:szCs w:val="24"/>
          </w:rPr>
          <w:delText>Originating</w:delText>
        </w:r>
        <w:r w:rsidR="00BC30C4" w:rsidRPr="00B42C82" w:rsidDel="005D3ED2">
          <w:rPr>
            <w:rFonts w:ascii="Times New Roman" w:eastAsia="Arial" w:hAnsi="Times New Roman" w:cs="Times New Roman"/>
            <w:color w:val="383838"/>
            <w:spacing w:val="35"/>
            <w:sz w:val="24"/>
            <w:szCs w:val="24"/>
          </w:rPr>
          <w:delText xml:space="preserve"> </w:delText>
        </w:r>
        <w:r w:rsidR="00BC30C4" w:rsidRPr="00B42C82" w:rsidDel="005D3ED2">
          <w:rPr>
            <w:rFonts w:ascii="Times New Roman" w:eastAsia="Arial" w:hAnsi="Times New Roman" w:cs="Times New Roman"/>
            <w:color w:val="383838"/>
            <w:sz w:val="24"/>
            <w:szCs w:val="24"/>
          </w:rPr>
          <w:delText>Entity</w:delText>
        </w:r>
        <w:r w:rsidR="00BC30C4" w:rsidRPr="00B42C82" w:rsidDel="005D3ED2">
          <w:rPr>
            <w:rFonts w:ascii="Times New Roman" w:eastAsia="Arial" w:hAnsi="Times New Roman" w:cs="Times New Roman"/>
            <w:color w:val="383838"/>
            <w:spacing w:val="28"/>
            <w:sz w:val="24"/>
            <w:szCs w:val="24"/>
          </w:rPr>
          <w:delText xml:space="preserve"> </w:delText>
        </w:r>
      </w:del>
      <w:r w:rsidR="00BC30C4" w:rsidRPr="00B42C82">
        <w:rPr>
          <w:rFonts w:ascii="Times New Roman" w:eastAsia="Arial" w:hAnsi="Times New Roman" w:cs="Times New Roman"/>
          <w:color w:val="383838"/>
          <w:sz w:val="24"/>
          <w:szCs w:val="24"/>
        </w:rPr>
        <w:t>or</w:t>
      </w:r>
      <w:r w:rsidR="00BC30C4" w:rsidRPr="00B42C82">
        <w:rPr>
          <w:rFonts w:ascii="Times New Roman" w:eastAsia="Arial" w:hAnsi="Times New Roman" w:cs="Times New Roman"/>
          <w:color w:val="383838"/>
          <w:spacing w:val="24"/>
          <w:sz w:val="24"/>
          <w:szCs w:val="24"/>
        </w:rPr>
        <w:t xml:space="preserve"> </w:t>
      </w:r>
      <w:r w:rsidR="00BC30C4" w:rsidRPr="00B42C82">
        <w:rPr>
          <w:rFonts w:ascii="Times New Roman" w:eastAsia="Arial" w:hAnsi="Times New Roman" w:cs="Times New Roman"/>
          <w:color w:val="383838"/>
          <w:sz w:val="24"/>
          <w:szCs w:val="24"/>
        </w:rPr>
        <w:t>the</w:t>
      </w:r>
      <w:r w:rsidR="00BC30C4" w:rsidRPr="00B42C82">
        <w:rPr>
          <w:rFonts w:ascii="Times New Roman" w:eastAsia="Arial" w:hAnsi="Times New Roman" w:cs="Times New Roman"/>
          <w:color w:val="383838"/>
          <w:spacing w:val="25"/>
          <w:sz w:val="24"/>
          <w:szCs w:val="24"/>
        </w:rPr>
        <w:t xml:space="preserve"> </w:t>
      </w:r>
      <w:r w:rsidR="00BC30C4" w:rsidRPr="00B42C82">
        <w:rPr>
          <w:rFonts w:ascii="Times New Roman" w:eastAsia="Arial" w:hAnsi="Times New Roman" w:cs="Times New Roman"/>
          <w:color w:val="383838"/>
          <w:sz w:val="24"/>
          <w:szCs w:val="24"/>
        </w:rPr>
        <w:t>Participating</w:t>
      </w:r>
      <w:r w:rsidR="00BC30C4" w:rsidRPr="00B42C82">
        <w:rPr>
          <w:rFonts w:ascii="Times New Roman" w:eastAsia="Arial" w:hAnsi="Times New Roman" w:cs="Times New Roman"/>
          <w:color w:val="383838"/>
          <w:spacing w:val="38"/>
          <w:sz w:val="24"/>
          <w:szCs w:val="24"/>
        </w:rPr>
        <w:t xml:space="preserve"> </w:t>
      </w:r>
      <w:r w:rsidR="00BC30C4" w:rsidRPr="00B42C82">
        <w:rPr>
          <w:rFonts w:ascii="Times New Roman" w:eastAsia="Arial" w:hAnsi="Times New Roman" w:cs="Times New Roman"/>
          <w:color w:val="383838"/>
          <w:sz w:val="24"/>
          <w:szCs w:val="24"/>
        </w:rPr>
        <w:t>Entity</w:t>
      </w:r>
      <w:r w:rsidR="00BC30C4" w:rsidRPr="00B42C82">
        <w:rPr>
          <w:rFonts w:ascii="Times New Roman" w:eastAsia="Arial" w:hAnsi="Times New Roman" w:cs="Times New Roman"/>
          <w:color w:val="383838"/>
          <w:spacing w:val="24"/>
          <w:sz w:val="24"/>
          <w:szCs w:val="24"/>
        </w:rPr>
        <w:t xml:space="preserve"> </w:t>
      </w:r>
      <w:r w:rsidR="00BC30C4" w:rsidRPr="00B42C82">
        <w:rPr>
          <w:rFonts w:ascii="Times New Roman" w:eastAsia="Arial" w:hAnsi="Times New Roman" w:cs="Times New Roman"/>
          <w:color w:val="383838"/>
          <w:sz w:val="24"/>
          <w:szCs w:val="24"/>
        </w:rPr>
        <w:t>will</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pay</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the</w:t>
      </w:r>
      <w:r w:rsidR="00BC30C4" w:rsidRPr="00B42C82">
        <w:rPr>
          <w:rFonts w:ascii="Times New Roman" w:eastAsia="Arial" w:hAnsi="Times New Roman" w:cs="Times New Roman"/>
          <w:color w:val="383838"/>
          <w:spacing w:val="27"/>
          <w:sz w:val="24"/>
          <w:szCs w:val="24"/>
        </w:rPr>
        <w:t xml:space="preserve"> </w:t>
      </w:r>
      <w:r w:rsidR="00BC30C4" w:rsidRPr="00B42C82">
        <w:rPr>
          <w:rFonts w:ascii="Times New Roman" w:eastAsia="Arial" w:hAnsi="Times New Roman" w:cs="Times New Roman"/>
          <w:color w:val="383838"/>
          <w:sz w:val="24"/>
          <w:szCs w:val="24"/>
        </w:rPr>
        <w:t>party</w:t>
      </w:r>
      <w:r w:rsidR="00BC30C4" w:rsidRPr="00B42C82">
        <w:rPr>
          <w:rFonts w:ascii="Times New Roman" w:eastAsia="Arial" w:hAnsi="Times New Roman" w:cs="Times New Roman"/>
          <w:color w:val="383838"/>
          <w:spacing w:val="22"/>
          <w:sz w:val="24"/>
          <w:szCs w:val="24"/>
        </w:rPr>
        <w:t xml:space="preserve"> </w:t>
      </w:r>
      <w:r w:rsidR="00BC30C4" w:rsidRPr="00B42C82">
        <w:rPr>
          <w:rFonts w:ascii="Times New Roman" w:eastAsia="Arial" w:hAnsi="Times New Roman" w:cs="Times New Roman"/>
          <w:color w:val="383838"/>
          <w:sz w:val="24"/>
          <w:szCs w:val="24"/>
        </w:rPr>
        <w:t>required</w:t>
      </w:r>
      <w:r w:rsidR="00BC30C4" w:rsidRPr="00B42C82">
        <w:rPr>
          <w:rFonts w:ascii="Times New Roman" w:eastAsia="Arial" w:hAnsi="Times New Roman" w:cs="Times New Roman"/>
          <w:color w:val="383838"/>
          <w:spacing w:val="34"/>
          <w:sz w:val="24"/>
          <w:szCs w:val="24"/>
        </w:rPr>
        <w:t xml:space="preserve"> </w:t>
      </w:r>
      <w:r w:rsidR="00BC30C4" w:rsidRPr="00B42C82">
        <w:rPr>
          <w:rFonts w:ascii="Times New Roman" w:eastAsia="Arial" w:hAnsi="Times New Roman" w:cs="Times New Roman"/>
          <w:color w:val="383838"/>
          <w:sz w:val="24"/>
          <w:szCs w:val="24"/>
        </w:rPr>
        <w:t>to</w:t>
      </w:r>
      <w:r w:rsidR="00BC30C4" w:rsidRPr="00B42C82">
        <w:rPr>
          <w:rFonts w:ascii="Times New Roman" w:eastAsia="Arial" w:hAnsi="Times New Roman" w:cs="Times New Roman"/>
          <w:color w:val="383838"/>
          <w:spacing w:val="20"/>
          <w:sz w:val="24"/>
          <w:szCs w:val="24"/>
        </w:rPr>
        <w:t xml:space="preserve"> </w:t>
      </w:r>
      <w:r w:rsidR="00BC30C4" w:rsidRPr="00B42C82">
        <w:rPr>
          <w:rFonts w:ascii="Times New Roman" w:eastAsia="Arial" w:hAnsi="Times New Roman" w:cs="Times New Roman"/>
          <w:color w:val="383838"/>
          <w:w w:val="102"/>
          <w:sz w:val="24"/>
          <w:szCs w:val="24"/>
        </w:rPr>
        <w:t xml:space="preserve">refund </w:t>
      </w:r>
      <w:r w:rsidR="00BC30C4" w:rsidRPr="00B42C82">
        <w:rPr>
          <w:rFonts w:ascii="Times New Roman" w:eastAsia="Arial" w:hAnsi="Times New Roman" w:cs="Times New Roman"/>
          <w:color w:val="383838"/>
          <w:sz w:val="24"/>
          <w:szCs w:val="24"/>
        </w:rPr>
        <w:t xml:space="preserve">the </w:t>
      </w:r>
      <w:r w:rsidR="00BC30C4" w:rsidRPr="00B42C82">
        <w:rPr>
          <w:rFonts w:ascii="Times New Roman" w:eastAsia="Arial" w:hAnsi="Times New Roman" w:cs="Times New Roman"/>
          <w:color w:val="383838"/>
          <w:spacing w:val="8"/>
          <w:sz w:val="24"/>
          <w:szCs w:val="24"/>
        </w:rPr>
        <w:t xml:space="preserve"> </w:t>
      </w:r>
      <w:r w:rsidR="00BC30C4" w:rsidRPr="00B42C82">
        <w:rPr>
          <w:rFonts w:ascii="Times New Roman" w:eastAsia="Arial" w:hAnsi="Times New Roman" w:cs="Times New Roman"/>
          <w:color w:val="383838"/>
          <w:sz w:val="24"/>
          <w:szCs w:val="24"/>
        </w:rPr>
        <w:t>money</w:t>
      </w:r>
      <w:del w:id="376" w:author="Jay" w:date="2017-03-20T16:39:00Z">
        <w:r w:rsidR="00BC30C4" w:rsidRPr="00B42C82" w:rsidDel="005D3ED2">
          <w:rPr>
            <w:rFonts w:ascii="Times New Roman" w:eastAsia="Arial" w:hAnsi="Times New Roman" w:cs="Times New Roman"/>
            <w:color w:val="383838"/>
            <w:sz w:val="24"/>
            <w:szCs w:val="24"/>
          </w:rPr>
          <w:delText xml:space="preserve"> </w:delText>
        </w:r>
        <w:r w:rsidR="00BC30C4" w:rsidRPr="00B42C82" w:rsidDel="005D3ED2">
          <w:rPr>
            <w:rFonts w:ascii="Times New Roman" w:eastAsia="Arial" w:hAnsi="Times New Roman" w:cs="Times New Roman"/>
            <w:color w:val="383838"/>
            <w:spacing w:val="10"/>
            <w:sz w:val="24"/>
            <w:szCs w:val="24"/>
          </w:rPr>
          <w:delText xml:space="preserve"> </w:delText>
        </w:r>
        <w:r w:rsidR="00BC30C4" w:rsidRPr="00B42C82" w:rsidDel="005D3ED2">
          <w:rPr>
            <w:rFonts w:ascii="Times New Roman" w:eastAsia="Arial" w:hAnsi="Times New Roman" w:cs="Times New Roman"/>
            <w:color w:val="383838"/>
            <w:sz w:val="24"/>
            <w:szCs w:val="24"/>
          </w:rPr>
          <w:delText xml:space="preserve">to </w:delText>
        </w:r>
        <w:r w:rsidR="00BC30C4" w:rsidRPr="00B42C82" w:rsidDel="005D3ED2">
          <w:rPr>
            <w:rFonts w:ascii="Times New Roman" w:eastAsia="Arial" w:hAnsi="Times New Roman" w:cs="Times New Roman"/>
            <w:color w:val="383838"/>
            <w:spacing w:val="11"/>
            <w:sz w:val="24"/>
            <w:szCs w:val="24"/>
          </w:rPr>
          <w:delText xml:space="preserve"> </w:delText>
        </w:r>
        <w:r w:rsidR="00BC30C4" w:rsidRPr="00B42C82" w:rsidDel="005D3ED2">
          <w:rPr>
            <w:rFonts w:ascii="Times New Roman" w:eastAsia="Arial" w:hAnsi="Times New Roman" w:cs="Times New Roman"/>
            <w:color w:val="383838"/>
            <w:sz w:val="24"/>
            <w:szCs w:val="24"/>
          </w:rPr>
          <w:delText xml:space="preserve">Borrower </w:delText>
        </w:r>
      </w:del>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so</w:t>
      </w:r>
      <w:r w:rsidR="00BC30C4" w:rsidRPr="00B42C82">
        <w:rPr>
          <w:rFonts w:ascii="Times New Roman" w:eastAsia="Arial" w:hAnsi="Times New Roman" w:cs="Times New Roman"/>
          <w:color w:val="383838"/>
          <w:spacing w:val="55"/>
          <w:sz w:val="24"/>
          <w:szCs w:val="24"/>
        </w:rPr>
        <w:t xml:space="preserve"> </w:t>
      </w:r>
      <w:r w:rsidR="00BC30C4" w:rsidRPr="00B42C82">
        <w:rPr>
          <w:rFonts w:ascii="Times New Roman" w:eastAsia="Arial" w:hAnsi="Times New Roman" w:cs="Times New Roman"/>
          <w:color w:val="383838"/>
          <w:sz w:val="24"/>
          <w:szCs w:val="24"/>
        </w:rPr>
        <w:t xml:space="preserve">that </w:t>
      </w:r>
      <w:r w:rsidR="00BC30C4" w:rsidRPr="00B42C82">
        <w:rPr>
          <w:rFonts w:ascii="Times New Roman" w:eastAsia="Arial" w:hAnsi="Times New Roman" w:cs="Times New Roman"/>
          <w:color w:val="383838"/>
          <w:spacing w:val="12"/>
          <w:sz w:val="24"/>
          <w:szCs w:val="24"/>
        </w:rPr>
        <w:t xml:space="preserve"> </w:t>
      </w:r>
      <w:r w:rsidR="00BC30C4" w:rsidRPr="00B42C82">
        <w:rPr>
          <w:rFonts w:ascii="Times New Roman" w:eastAsia="Arial" w:hAnsi="Times New Roman" w:cs="Times New Roman"/>
          <w:color w:val="383838"/>
          <w:sz w:val="24"/>
          <w:szCs w:val="24"/>
        </w:rPr>
        <w:t xml:space="preserve">the </w:t>
      </w:r>
      <w:r w:rsidR="00BC30C4" w:rsidRPr="00B42C82">
        <w:rPr>
          <w:rFonts w:ascii="Times New Roman" w:eastAsia="Arial" w:hAnsi="Times New Roman" w:cs="Times New Roman"/>
          <w:color w:val="383838"/>
          <w:spacing w:val="15"/>
          <w:sz w:val="24"/>
          <w:szCs w:val="24"/>
        </w:rPr>
        <w:t xml:space="preserve"> </w:t>
      </w:r>
      <w:r w:rsidR="00BC30C4" w:rsidRPr="00B42C82">
        <w:rPr>
          <w:rFonts w:ascii="Times New Roman" w:eastAsia="Arial" w:hAnsi="Times New Roman" w:cs="Times New Roman"/>
          <w:color w:val="383838"/>
          <w:sz w:val="24"/>
          <w:szCs w:val="24"/>
        </w:rPr>
        <w:t xml:space="preserve">money </w:t>
      </w:r>
      <w:r w:rsidR="00BC30C4" w:rsidRPr="00B42C82">
        <w:rPr>
          <w:rFonts w:ascii="Times New Roman" w:eastAsia="Arial" w:hAnsi="Times New Roman" w:cs="Times New Roman"/>
          <w:color w:val="383838"/>
          <w:spacing w:val="26"/>
          <w:sz w:val="24"/>
          <w:szCs w:val="24"/>
        </w:rPr>
        <w:t xml:space="preserve"> </w:t>
      </w:r>
      <w:r w:rsidR="00BC30C4" w:rsidRPr="00B42C82">
        <w:rPr>
          <w:rFonts w:ascii="Times New Roman" w:eastAsia="Arial" w:hAnsi="Times New Roman" w:cs="Times New Roman"/>
          <w:color w:val="383838"/>
          <w:sz w:val="24"/>
          <w:szCs w:val="24"/>
        </w:rPr>
        <w:t xml:space="preserve">ultimately </w:t>
      </w:r>
      <w:r w:rsidR="00BC30C4" w:rsidRPr="00B42C82">
        <w:rPr>
          <w:rFonts w:ascii="Times New Roman" w:eastAsia="Arial" w:hAnsi="Times New Roman" w:cs="Times New Roman"/>
          <w:color w:val="383838"/>
          <w:spacing w:val="12"/>
          <w:sz w:val="24"/>
          <w:szCs w:val="24"/>
        </w:rPr>
        <w:t xml:space="preserve"> </w:t>
      </w:r>
      <w:r w:rsidR="00BC30C4" w:rsidRPr="00B42C82">
        <w:rPr>
          <w:rFonts w:ascii="Times New Roman" w:eastAsia="Arial" w:hAnsi="Times New Roman" w:cs="Times New Roman"/>
          <w:color w:val="383838"/>
          <w:sz w:val="24"/>
          <w:szCs w:val="24"/>
        </w:rPr>
        <w:t xml:space="preserve">received </w:t>
      </w:r>
      <w:r w:rsidR="00BC30C4" w:rsidRPr="00B42C82">
        <w:rPr>
          <w:rFonts w:ascii="Times New Roman" w:eastAsia="Arial" w:hAnsi="Times New Roman" w:cs="Times New Roman"/>
          <w:color w:val="383838"/>
          <w:spacing w:val="22"/>
          <w:sz w:val="24"/>
          <w:szCs w:val="24"/>
        </w:rPr>
        <w:t xml:space="preserve"> </w:t>
      </w:r>
      <w:r w:rsidR="00BC30C4" w:rsidRPr="00B42C82">
        <w:rPr>
          <w:rFonts w:ascii="Times New Roman" w:eastAsia="Arial" w:hAnsi="Times New Roman" w:cs="Times New Roman"/>
          <w:color w:val="383838"/>
          <w:sz w:val="24"/>
          <w:szCs w:val="24"/>
        </w:rPr>
        <w:t xml:space="preserve">by </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 xml:space="preserve">Participating </w:t>
      </w:r>
      <w:r w:rsidR="00BC30C4" w:rsidRPr="00B42C82">
        <w:rPr>
          <w:rFonts w:ascii="Times New Roman" w:eastAsia="Arial" w:hAnsi="Times New Roman" w:cs="Times New Roman"/>
          <w:color w:val="383838"/>
          <w:spacing w:val="9"/>
          <w:sz w:val="24"/>
          <w:szCs w:val="24"/>
        </w:rPr>
        <w:t xml:space="preserve"> </w:t>
      </w:r>
      <w:r w:rsidR="00BC30C4" w:rsidRPr="00B42C82">
        <w:rPr>
          <w:rFonts w:ascii="Times New Roman" w:eastAsia="Arial" w:hAnsi="Times New Roman" w:cs="Times New Roman"/>
          <w:color w:val="383838"/>
          <w:sz w:val="24"/>
          <w:szCs w:val="24"/>
        </w:rPr>
        <w:t xml:space="preserve">Entity </w:t>
      </w:r>
      <w:r w:rsidR="00BC30C4" w:rsidRPr="00B42C82">
        <w:rPr>
          <w:rFonts w:ascii="Times New Roman" w:eastAsia="Arial" w:hAnsi="Times New Roman" w:cs="Times New Roman"/>
          <w:color w:val="383838"/>
          <w:spacing w:val="10"/>
          <w:sz w:val="24"/>
          <w:szCs w:val="24"/>
        </w:rPr>
        <w:t xml:space="preserve"> </w:t>
      </w:r>
      <w:r w:rsidR="00BC30C4" w:rsidRPr="00B42C82">
        <w:rPr>
          <w:rFonts w:ascii="Times New Roman" w:eastAsia="Arial" w:hAnsi="Times New Roman" w:cs="Times New Roman"/>
          <w:color w:val="383838"/>
          <w:sz w:val="24"/>
          <w:szCs w:val="24"/>
        </w:rPr>
        <w:t xml:space="preserve">and/or </w:t>
      </w:r>
      <w:ins w:id="377" w:author="Jay" w:date="2017-03-20T16:39:00Z">
        <w:r w:rsidR="005D3ED2">
          <w:rPr>
            <w:rFonts w:ascii="Times New Roman" w:eastAsia="Arial" w:hAnsi="Times New Roman" w:cs="Times New Roman"/>
            <w:color w:val="383838"/>
            <w:spacing w:val="12"/>
            <w:sz w:val="24"/>
            <w:szCs w:val="24"/>
          </w:rPr>
          <w:t xml:space="preserve">Transfac </w:t>
        </w:r>
      </w:ins>
      <w:del w:id="378" w:author="Jay" w:date="2017-03-20T16:39:00Z">
        <w:r w:rsidR="00BC30C4" w:rsidRPr="00B42C82" w:rsidDel="005D3ED2">
          <w:rPr>
            <w:rFonts w:ascii="Times New Roman" w:eastAsia="Arial" w:hAnsi="Times New Roman" w:cs="Times New Roman"/>
            <w:color w:val="383838"/>
            <w:sz w:val="24"/>
            <w:szCs w:val="24"/>
          </w:rPr>
          <w:delText>Originating</w:delText>
        </w:r>
        <w:r w:rsidR="00BC30C4" w:rsidRPr="00B42C82" w:rsidDel="005D3ED2">
          <w:rPr>
            <w:rFonts w:ascii="Times New Roman" w:eastAsia="Arial" w:hAnsi="Times New Roman" w:cs="Times New Roman"/>
            <w:color w:val="383838"/>
            <w:spacing w:val="20"/>
            <w:sz w:val="24"/>
            <w:szCs w:val="24"/>
          </w:rPr>
          <w:delText xml:space="preserve"> </w:delText>
        </w:r>
        <w:r w:rsidR="00BC30C4" w:rsidRPr="00B42C82" w:rsidDel="005D3ED2">
          <w:rPr>
            <w:rFonts w:ascii="Times New Roman" w:eastAsia="Arial" w:hAnsi="Times New Roman" w:cs="Times New Roman"/>
            <w:color w:val="383838"/>
            <w:sz w:val="24"/>
            <w:szCs w:val="24"/>
          </w:rPr>
          <w:delText>Entity</w:delText>
        </w:r>
        <w:r w:rsidR="00BC30C4" w:rsidRPr="00B42C82" w:rsidDel="005D3ED2">
          <w:rPr>
            <w:rFonts w:ascii="Times New Roman" w:eastAsia="Arial" w:hAnsi="Times New Roman" w:cs="Times New Roman"/>
            <w:color w:val="383838"/>
            <w:spacing w:val="12"/>
            <w:sz w:val="24"/>
            <w:szCs w:val="24"/>
          </w:rPr>
          <w:delText xml:space="preserve"> </w:delText>
        </w:r>
      </w:del>
      <w:r w:rsidR="00BC30C4" w:rsidRPr="00B42C82">
        <w:rPr>
          <w:rFonts w:ascii="Times New Roman" w:eastAsia="Arial" w:hAnsi="Times New Roman" w:cs="Times New Roman"/>
          <w:color w:val="383838"/>
          <w:sz w:val="24"/>
          <w:szCs w:val="24"/>
        </w:rPr>
        <w:t>is</w:t>
      </w:r>
      <w:r w:rsidR="00BC30C4" w:rsidRPr="00B42C82">
        <w:rPr>
          <w:rFonts w:ascii="Times New Roman" w:eastAsia="Arial" w:hAnsi="Times New Roman" w:cs="Times New Roman"/>
          <w:color w:val="383838"/>
          <w:spacing w:val="11"/>
          <w:sz w:val="24"/>
          <w:szCs w:val="24"/>
        </w:rPr>
        <w:t xml:space="preserve"> </w:t>
      </w:r>
      <w:r w:rsidR="00BC30C4" w:rsidRPr="00B42C82">
        <w:rPr>
          <w:rFonts w:ascii="Times New Roman" w:eastAsia="Arial" w:hAnsi="Times New Roman" w:cs="Times New Roman"/>
          <w:color w:val="383838"/>
          <w:sz w:val="24"/>
          <w:szCs w:val="24"/>
        </w:rPr>
        <w:t>in</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proportion</w:t>
      </w:r>
      <w:r w:rsidR="00BC30C4" w:rsidRPr="00B42C82">
        <w:rPr>
          <w:rFonts w:ascii="Times New Roman" w:eastAsia="Arial" w:hAnsi="Times New Roman" w:cs="Times New Roman"/>
          <w:color w:val="383838"/>
          <w:spacing w:val="21"/>
          <w:sz w:val="24"/>
          <w:szCs w:val="24"/>
        </w:rPr>
        <w:t xml:space="preserve"> </w:t>
      </w:r>
      <w:r w:rsidR="00BC30C4" w:rsidRPr="00B42C82">
        <w:rPr>
          <w:rFonts w:ascii="Times New Roman" w:eastAsia="Arial" w:hAnsi="Times New Roman" w:cs="Times New Roman"/>
          <w:color w:val="383838"/>
          <w:sz w:val="24"/>
          <w:szCs w:val="24"/>
        </w:rPr>
        <w:t>to</w:t>
      </w:r>
      <w:r w:rsidR="00BC30C4" w:rsidRPr="00B42C82">
        <w:rPr>
          <w:rFonts w:ascii="Times New Roman" w:eastAsia="Arial" w:hAnsi="Times New Roman" w:cs="Times New Roman"/>
          <w:color w:val="383838"/>
          <w:spacing w:val="6"/>
          <w:sz w:val="24"/>
          <w:szCs w:val="24"/>
        </w:rPr>
        <w:t xml:space="preserve"> </w:t>
      </w:r>
      <w:r w:rsidR="00BC30C4" w:rsidRPr="00B42C82">
        <w:rPr>
          <w:rFonts w:ascii="Times New Roman" w:eastAsia="Arial" w:hAnsi="Times New Roman" w:cs="Times New Roman"/>
          <w:color w:val="383838"/>
          <w:sz w:val="24"/>
          <w:szCs w:val="24"/>
        </w:rPr>
        <w:t>the</w:t>
      </w:r>
      <w:r w:rsidR="00BC30C4" w:rsidRPr="00B42C82">
        <w:rPr>
          <w:rFonts w:ascii="Times New Roman" w:eastAsia="Arial" w:hAnsi="Times New Roman" w:cs="Times New Roman"/>
          <w:color w:val="383838"/>
          <w:spacing w:val="21"/>
          <w:sz w:val="24"/>
          <w:szCs w:val="24"/>
        </w:rPr>
        <w:t xml:space="preserve"> </w:t>
      </w:r>
      <w:r w:rsidR="00BC30C4" w:rsidRPr="00B42C82">
        <w:rPr>
          <w:rFonts w:ascii="Times New Roman" w:eastAsia="Arial" w:hAnsi="Times New Roman" w:cs="Times New Roman"/>
          <w:color w:val="383838"/>
          <w:sz w:val="24"/>
          <w:szCs w:val="24"/>
        </w:rPr>
        <w:t>Participation</w:t>
      </w:r>
      <w:r w:rsidR="00BC30C4" w:rsidRPr="00B42C82">
        <w:rPr>
          <w:rFonts w:ascii="Times New Roman" w:eastAsia="Arial" w:hAnsi="Times New Roman" w:cs="Times New Roman"/>
          <w:color w:val="383838"/>
          <w:spacing w:val="32"/>
          <w:sz w:val="24"/>
          <w:szCs w:val="24"/>
        </w:rPr>
        <w:t xml:space="preserve"> </w:t>
      </w:r>
      <w:r w:rsidR="00BC30C4" w:rsidRPr="00B42C82">
        <w:rPr>
          <w:rFonts w:ascii="Times New Roman" w:eastAsia="Arial" w:hAnsi="Times New Roman" w:cs="Times New Roman"/>
          <w:color w:val="383838"/>
          <w:sz w:val="24"/>
          <w:szCs w:val="24"/>
        </w:rPr>
        <w:t>after</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all</w:t>
      </w:r>
      <w:r w:rsidR="00BC30C4" w:rsidRPr="00B42C82">
        <w:rPr>
          <w:rFonts w:ascii="Times New Roman" w:eastAsia="Arial" w:hAnsi="Times New Roman" w:cs="Times New Roman"/>
          <w:color w:val="383838"/>
          <w:spacing w:val="3"/>
          <w:sz w:val="24"/>
          <w:szCs w:val="24"/>
        </w:rPr>
        <w:t xml:space="preserve"> </w:t>
      </w:r>
      <w:r w:rsidR="00BC30C4" w:rsidRPr="00B42C82">
        <w:rPr>
          <w:rFonts w:ascii="Times New Roman" w:eastAsia="Arial" w:hAnsi="Times New Roman" w:cs="Times New Roman"/>
          <w:color w:val="383838"/>
          <w:sz w:val="24"/>
          <w:szCs w:val="24"/>
        </w:rPr>
        <w:t>applicable</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money</w:t>
      </w:r>
      <w:r w:rsidR="00BC30C4" w:rsidRPr="00B42C82">
        <w:rPr>
          <w:rFonts w:ascii="Times New Roman" w:eastAsia="Arial" w:hAnsi="Times New Roman" w:cs="Times New Roman"/>
          <w:color w:val="383838"/>
          <w:spacing w:val="18"/>
          <w:sz w:val="24"/>
          <w:szCs w:val="24"/>
        </w:rPr>
        <w:t xml:space="preserve"> </w:t>
      </w:r>
      <w:r w:rsidR="00BC30C4" w:rsidRPr="00B42C82">
        <w:rPr>
          <w:rFonts w:ascii="Times New Roman" w:eastAsia="Arial" w:hAnsi="Times New Roman" w:cs="Times New Roman"/>
          <w:color w:val="383838"/>
          <w:sz w:val="24"/>
          <w:szCs w:val="24"/>
        </w:rPr>
        <w:t>has</w:t>
      </w:r>
      <w:r w:rsidR="00BC30C4" w:rsidRPr="00B42C82">
        <w:rPr>
          <w:rFonts w:ascii="Times New Roman" w:eastAsia="Arial" w:hAnsi="Times New Roman" w:cs="Times New Roman"/>
          <w:color w:val="383838"/>
          <w:spacing w:val="15"/>
          <w:sz w:val="24"/>
          <w:szCs w:val="24"/>
        </w:rPr>
        <w:t xml:space="preserve"> </w:t>
      </w:r>
      <w:r w:rsidR="00BC30C4" w:rsidRPr="00B42C82">
        <w:rPr>
          <w:rFonts w:ascii="Times New Roman" w:eastAsia="Arial" w:hAnsi="Times New Roman" w:cs="Times New Roman"/>
          <w:color w:val="383838"/>
          <w:sz w:val="24"/>
          <w:szCs w:val="24"/>
        </w:rPr>
        <w:t>been</w:t>
      </w:r>
      <w:r w:rsidR="00BC30C4" w:rsidRPr="00B42C82">
        <w:rPr>
          <w:rFonts w:ascii="Times New Roman" w:eastAsia="Arial" w:hAnsi="Times New Roman" w:cs="Times New Roman"/>
          <w:color w:val="383838"/>
          <w:spacing w:val="13"/>
          <w:sz w:val="24"/>
          <w:szCs w:val="24"/>
        </w:rPr>
        <w:t xml:space="preserve"> </w:t>
      </w:r>
      <w:r w:rsidR="00BC30C4" w:rsidRPr="00B42C82">
        <w:rPr>
          <w:rFonts w:ascii="Times New Roman" w:eastAsia="Arial" w:hAnsi="Times New Roman" w:cs="Times New Roman"/>
          <w:color w:val="383838"/>
          <w:w w:val="101"/>
          <w:sz w:val="24"/>
          <w:szCs w:val="24"/>
        </w:rPr>
        <w:t>refunded</w:t>
      </w:r>
      <w:del w:id="379" w:author="Jay" w:date="2017-03-20T16:40:00Z">
        <w:r w:rsidR="00BC30C4" w:rsidRPr="00B42C82" w:rsidDel="005D3ED2">
          <w:rPr>
            <w:rFonts w:ascii="Times New Roman" w:eastAsia="Arial" w:hAnsi="Times New Roman" w:cs="Times New Roman"/>
            <w:color w:val="383838"/>
            <w:w w:val="101"/>
            <w:sz w:val="24"/>
            <w:szCs w:val="24"/>
          </w:rPr>
          <w:delText xml:space="preserve"> </w:delText>
        </w:r>
        <w:r w:rsidR="00BC30C4" w:rsidRPr="00B42C82" w:rsidDel="005D3ED2">
          <w:rPr>
            <w:rFonts w:ascii="Times New Roman" w:eastAsia="Arial" w:hAnsi="Times New Roman" w:cs="Times New Roman"/>
            <w:color w:val="383838"/>
            <w:sz w:val="24"/>
            <w:szCs w:val="24"/>
          </w:rPr>
          <w:delText>to</w:delText>
        </w:r>
        <w:r w:rsidR="00BC30C4" w:rsidRPr="00B42C82" w:rsidDel="005D3ED2">
          <w:rPr>
            <w:rFonts w:ascii="Times New Roman" w:eastAsia="Arial" w:hAnsi="Times New Roman" w:cs="Times New Roman"/>
            <w:color w:val="383838"/>
            <w:spacing w:val="5"/>
            <w:sz w:val="24"/>
            <w:szCs w:val="24"/>
          </w:rPr>
          <w:delText xml:space="preserve"> </w:delText>
        </w:r>
        <w:r w:rsidR="00BC30C4" w:rsidRPr="00B42C82" w:rsidDel="005D3ED2">
          <w:rPr>
            <w:rFonts w:ascii="Times New Roman" w:eastAsia="Arial" w:hAnsi="Times New Roman" w:cs="Times New Roman"/>
            <w:color w:val="383838"/>
            <w:w w:val="101"/>
            <w:sz w:val="24"/>
            <w:szCs w:val="24"/>
          </w:rPr>
          <w:delText>Borrower</w:delText>
        </w:r>
      </w:del>
      <w:r w:rsidR="00BC30C4" w:rsidRPr="00B42C82">
        <w:rPr>
          <w:rFonts w:ascii="Times New Roman" w:eastAsia="Arial" w:hAnsi="Times New Roman" w:cs="Times New Roman"/>
          <w:color w:val="383838"/>
          <w:w w:val="101"/>
          <w:sz w:val="24"/>
          <w:szCs w:val="24"/>
        </w:rPr>
        <w:t>.</w:t>
      </w:r>
    </w:p>
    <w:p w:rsidR="00B0331C" w:rsidRPr="00B42C82" w:rsidRDefault="00B0331C" w:rsidP="00B42C82">
      <w:pPr>
        <w:spacing w:before="10" w:after="0" w:line="240" w:lineRule="exact"/>
        <w:rPr>
          <w:rFonts w:ascii="Times New Roman" w:hAnsi="Times New Roman" w:cs="Times New Roman"/>
          <w:sz w:val="24"/>
          <w:szCs w:val="24"/>
        </w:rPr>
      </w:pPr>
    </w:p>
    <w:p w:rsidR="00B0331C" w:rsidRPr="00B42C82" w:rsidRDefault="00BD2F64" w:rsidP="00B42C82">
      <w:pPr>
        <w:spacing w:after="0" w:line="258" w:lineRule="auto"/>
        <w:ind w:firstLine="690"/>
        <w:jc w:val="both"/>
        <w:rPr>
          <w:rFonts w:ascii="Times New Roman" w:eastAsia="Arial" w:hAnsi="Times New Roman" w:cs="Times New Roman"/>
          <w:sz w:val="24"/>
          <w:szCs w:val="24"/>
        </w:rPr>
      </w:pPr>
      <w:ins w:id="380" w:author="Jay" w:date="2017-03-20T17:13:00Z">
        <w:r>
          <w:rPr>
            <w:rFonts w:ascii="Times New Roman" w:eastAsia="Arial" w:hAnsi="Times New Roman" w:cs="Times New Roman"/>
            <w:color w:val="383838"/>
            <w:spacing w:val="-8"/>
            <w:sz w:val="24"/>
            <w:szCs w:val="24"/>
          </w:rPr>
          <w:t>17</w:t>
        </w:r>
      </w:ins>
      <w:del w:id="381" w:author="Jay" w:date="2017-03-20T17:13:00Z">
        <w:r w:rsidR="00BC30C4" w:rsidRPr="00B42C82" w:rsidDel="00BD2F64">
          <w:rPr>
            <w:rFonts w:ascii="Times New Roman" w:eastAsia="Arial" w:hAnsi="Times New Roman" w:cs="Times New Roman"/>
            <w:color w:val="383838"/>
            <w:sz w:val="24"/>
            <w:szCs w:val="24"/>
          </w:rPr>
          <w:delText>2</w:delText>
        </w:r>
        <w:r w:rsidR="00BC30C4" w:rsidRPr="00B42C82" w:rsidDel="00BD2F64">
          <w:rPr>
            <w:rFonts w:ascii="Times New Roman" w:eastAsia="Arial" w:hAnsi="Times New Roman" w:cs="Times New Roman"/>
            <w:color w:val="383838"/>
            <w:spacing w:val="-8"/>
            <w:sz w:val="24"/>
            <w:szCs w:val="24"/>
          </w:rPr>
          <w:delText>1</w:delText>
        </w:r>
      </w:del>
      <w:r w:rsidR="00BC30C4" w:rsidRPr="00B42C82">
        <w:rPr>
          <w:rFonts w:ascii="Times New Roman" w:eastAsia="Arial" w:hAnsi="Times New Roman" w:cs="Times New Roman"/>
          <w:color w:val="646464"/>
          <w:sz w:val="24"/>
          <w:szCs w:val="24"/>
        </w:rPr>
        <w:t xml:space="preserve">.      </w:t>
      </w:r>
      <w:r w:rsidR="00BC30C4" w:rsidRPr="00B42C82">
        <w:rPr>
          <w:rFonts w:ascii="Times New Roman" w:eastAsia="Arial" w:hAnsi="Times New Roman" w:cs="Times New Roman"/>
          <w:color w:val="646464"/>
          <w:spacing w:val="55"/>
          <w:sz w:val="24"/>
          <w:szCs w:val="24"/>
        </w:rPr>
        <w:t xml:space="preserve"> </w:t>
      </w:r>
      <w:r w:rsidR="00BC30C4" w:rsidRPr="00B42C82">
        <w:rPr>
          <w:rFonts w:ascii="Times New Roman" w:eastAsia="Arial" w:hAnsi="Times New Roman" w:cs="Times New Roman"/>
          <w:color w:val="383838"/>
          <w:sz w:val="24"/>
          <w:szCs w:val="24"/>
          <w:u w:val="single" w:color="000000"/>
        </w:rPr>
        <w:t>Interpretation</w:t>
      </w:r>
      <w:r w:rsidR="00BC30C4" w:rsidRPr="00B42C82">
        <w:rPr>
          <w:rFonts w:ascii="Times New Roman" w:eastAsia="Arial" w:hAnsi="Times New Roman" w:cs="Times New Roman"/>
          <w:color w:val="383838"/>
          <w:spacing w:val="32"/>
          <w:sz w:val="24"/>
          <w:szCs w:val="24"/>
          <w:u w:val="single" w:color="000000"/>
        </w:rPr>
        <w:t xml:space="preserve"> </w:t>
      </w:r>
      <w:r w:rsidR="00BC30C4" w:rsidRPr="00B42C82">
        <w:rPr>
          <w:rFonts w:ascii="Times New Roman" w:eastAsia="Arial" w:hAnsi="Times New Roman" w:cs="Times New Roman"/>
          <w:color w:val="383838"/>
          <w:sz w:val="24"/>
          <w:szCs w:val="24"/>
          <w:u w:val="single" w:color="000000"/>
        </w:rPr>
        <w:t>of</w:t>
      </w:r>
      <w:r w:rsidR="00BC30C4" w:rsidRPr="00B42C82">
        <w:rPr>
          <w:rFonts w:ascii="Times New Roman" w:eastAsia="Arial" w:hAnsi="Times New Roman" w:cs="Times New Roman"/>
          <w:color w:val="383838"/>
          <w:spacing w:val="8"/>
          <w:sz w:val="24"/>
          <w:szCs w:val="24"/>
          <w:u w:val="single" w:color="000000"/>
        </w:rPr>
        <w:t xml:space="preserve"> </w:t>
      </w:r>
      <w:r w:rsidR="00BC30C4" w:rsidRPr="00B42C82">
        <w:rPr>
          <w:rFonts w:ascii="Times New Roman" w:eastAsia="Arial" w:hAnsi="Times New Roman" w:cs="Times New Roman"/>
          <w:color w:val="383838"/>
          <w:sz w:val="24"/>
          <w:szCs w:val="24"/>
          <w:u w:val="single" w:color="000000"/>
        </w:rPr>
        <w:t>Agreement</w:t>
      </w:r>
      <w:r w:rsidR="00BC30C4" w:rsidRPr="00B42C82">
        <w:rPr>
          <w:rFonts w:ascii="Times New Roman" w:eastAsia="Arial" w:hAnsi="Times New Roman" w:cs="Times New Roman"/>
          <w:color w:val="383838"/>
          <w:sz w:val="24"/>
          <w:szCs w:val="24"/>
        </w:rPr>
        <w:t xml:space="preserve">. </w:t>
      </w:r>
      <w:r w:rsidR="00BC30C4" w:rsidRPr="00B42C82">
        <w:rPr>
          <w:rFonts w:ascii="Times New Roman" w:eastAsia="Arial" w:hAnsi="Times New Roman" w:cs="Times New Roman"/>
          <w:color w:val="383838"/>
          <w:spacing w:val="36"/>
          <w:sz w:val="24"/>
          <w:szCs w:val="24"/>
        </w:rPr>
        <w:t xml:space="preserve"> </w:t>
      </w:r>
      <w:r w:rsidR="00BC30C4" w:rsidRPr="00B42C82">
        <w:rPr>
          <w:rFonts w:ascii="Times New Roman" w:eastAsia="Arial" w:hAnsi="Times New Roman" w:cs="Times New Roman"/>
          <w:color w:val="383838"/>
          <w:sz w:val="24"/>
          <w:szCs w:val="24"/>
        </w:rPr>
        <w:t>The</w:t>
      </w:r>
      <w:r w:rsidR="00BC30C4" w:rsidRPr="00B42C82">
        <w:rPr>
          <w:rFonts w:ascii="Times New Roman" w:eastAsia="Arial" w:hAnsi="Times New Roman" w:cs="Times New Roman"/>
          <w:color w:val="383838"/>
          <w:spacing w:val="15"/>
          <w:sz w:val="24"/>
          <w:szCs w:val="24"/>
        </w:rPr>
        <w:t xml:space="preserve"> </w:t>
      </w:r>
      <w:r w:rsidR="00BC30C4" w:rsidRPr="00B42C82">
        <w:rPr>
          <w:rFonts w:ascii="Times New Roman" w:eastAsia="Arial" w:hAnsi="Times New Roman" w:cs="Times New Roman"/>
          <w:color w:val="383838"/>
          <w:sz w:val="24"/>
          <w:szCs w:val="24"/>
        </w:rPr>
        <w:t>parties</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acknowledge</w:t>
      </w:r>
      <w:r w:rsidR="00BC30C4" w:rsidRPr="00B42C82">
        <w:rPr>
          <w:rFonts w:ascii="Times New Roman" w:eastAsia="Arial" w:hAnsi="Times New Roman" w:cs="Times New Roman"/>
          <w:color w:val="383838"/>
          <w:spacing w:val="35"/>
          <w:sz w:val="24"/>
          <w:szCs w:val="24"/>
        </w:rPr>
        <w:t xml:space="preserve"> </w:t>
      </w:r>
      <w:r w:rsidR="00BC30C4" w:rsidRPr="00B42C82">
        <w:rPr>
          <w:rFonts w:ascii="Times New Roman" w:eastAsia="Arial" w:hAnsi="Times New Roman" w:cs="Times New Roman"/>
          <w:color w:val="383838"/>
          <w:sz w:val="24"/>
          <w:szCs w:val="24"/>
        </w:rPr>
        <w:t>and</w:t>
      </w:r>
      <w:r w:rsidR="00BC30C4" w:rsidRPr="00B42C82">
        <w:rPr>
          <w:rFonts w:ascii="Times New Roman" w:eastAsia="Arial" w:hAnsi="Times New Roman" w:cs="Times New Roman"/>
          <w:color w:val="383838"/>
          <w:spacing w:val="11"/>
          <w:sz w:val="24"/>
          <w:szCs w:val="24"/>
        </w:rPr>
        <w:t xml:space="preserve"> </w:t>
      </w:r>
      <w:r w:rsidR="00BC30C4" w:rsidRPr="00B42C82">
        <w:rPr>
          <w:rFonts w:ascii="Times New Roman" w:eastAsia="Arial" w:hAnsi="Times New Roman" w:cs="Times New Roman"/>
          <w:color w:val="383838"/>
          <w:sz w:val="24"/>
          <w:szCs w:val="24"/>
        </w:rPr>
        <w:t>agree</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that</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except</w:t>
      </w:r>
      <w:r w:rsidR="00BC30C4" w:rsidRPr="00B42C82">
        <w:rPr>
          <w:rFonts w:ascii="Times New Roman" w:eastAsia="Arial" w:hAnsi="Times New Roman" w:cs="Times New Roman"/>
          <w:color w:val="383838"/>
          <w:spacing w:val="18"/>
          <w:sz w:val="24"/>
          <w:szCs w:val="24"/>
        </w:rPr>
        <w:t xml:space="preserve"> </w:t>
      </w:r>
      <w:r w:rsidR="00BC30C4" w:rsidRPr="00B42C82">
        <w:rPr>
          <w:rFonts w:ascii="Times New Roman" w:eastAsia="Arial" w:hAnsi="Times New Roman" w:cs="Times New Roman"/>
          <w:color w:val="383838"/>
          <w:sz w:val="24"/>
          <w:szCs w:val="24"/>
        </w:rPr>
        <w:t>as</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to words</w:t>
      </w:r>
      <w:r w:rsidR="00BC30C4" w:rsidRPr="00B42C82">
        <w:rPr>
          <w:rFonts w:ascii="Times New Roman" w:eastAsia="Arial" w:hAnsi="Times New Roman" w:cs="Times New Roman"/>
          <w:color w:val="383838"/>
          <w:spacing w:val="13"/>
          <w:sz w:val="24"/>
          <w:szCs w:val="24"/>
        </w:rPr>
        <w:t xml:space="preserve"> </w:t>
      </w:r>
      <w:r w:rsidR="00BC30C4" w:rsidRPr="00B42C82">
        <w:rPr>
          <w:rFonts w:ascii="Times New Roman" w:eastAsia="Arial" w:hAnsi="Times New Roman" w:cs="Times New Roman"/>
          <w:color w:val="383838"/>
          <w:sz w:val="24"/>
          <w:szCs w:val="24"/>
        </w:rPr>
        <w:t>or</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phrases</w:t>
      </w:r>
      <w:r w:rsidR="00BC30C4" w:rsidRPr="00B42C82">
        <w:rPr>
          <w:rFonts w:ascii="Times New Roman" w:eastAsia="Arial" w:hAnsi="Times New Roman" w:cs="Times New Roman"/>
          <w:color w:val="383838"/>
          <w:spacing w:val="22"/>
          <w:sz w:val="24"/>
          <w:szCs w:val="24"/>
        </w:rPr>
        <w:t xml:space="preserve"> </w:t>
      </w:r>
      <w:r w:rsidR="00BC30C4" w:rsidRPr="00B42C82">
        <w:rPr>
          <w:rFonts w:ascii="Times New Roman" w:eastAsia="Arial" w:hAnsi="Times New Roman" w:cs="Times New Roman"/>
          <w:color w:val="383838"/>
          <w:sz w:val="24"/>
          <w:szCs w:val="24"/>
        </w:rPr>
        <w:t>expressly</w:t>
      </w:r>
      <w:r w:rsidR="00BC30C4" w:rsidRPr="00B42C82">
        <w:rPr>
          <w:rFonts w:ascii="Times New Roman" w:eastAsia="Arial" w:hAnsi="Times New Roman" w:cs="Times New Roman"/>
          <w:color w:val="383838"/>
          <w:spacing w:val="25"/>
          <w:sz w:val="24"/>
          <w:szCs w:val="24"/>
        </w:rPr>
        <w:t xml:space="preserve"> </w:t>
      </w:r>
      <w:r w:rsidR="00BC30C4" w:rsidRPr="00B42C82">
        <w:rPr>
          <w:rFonts w:ascii="Times New Roman" w:eastAsia="Arial" w:hAnsi="Times New Roman" w:cs="Times New Roman"/>
          <w:color w:val="383838"/>
          <w:sz w:val="24"/>
          <w:szCs w:val="24"/>
        </w:rPr>
        <w:t>defined</w:t>
      </w:r>
      <w:r w:rsidR="00BC30C4" w:rsidRPr="00B42C82">
        <w:rPr>
          <w:rFonts w:ascii="Times New Roman" w:eastAsia="Arial" w:hAnsi="Times New Roman" w:cs="Times New Roman"/>
          <w:color w:val="383838"/>
          <w:spacing w:val="16"/>
          <w:sz w:val="24"/>
          <w:szCs w:val="24"/>
        </w:rPr>
        <w:t xml:space="preserve"> </w:t>
      </w:r>
      <w:r w:rsidR="00BC30C4" w:rsidRPr="00B42C82">
        <w:rPr>
          <w:rFonts w:ascii="Times New Roman" w:eastAsia="Arial" w:hAnsi="Times New Roman" w:cs="Times New Roman"/>
          <w:color w:val="383838"/>
          <w:sz w:val="24"/>
          <w:szCs w:val="24"/>
        </w:rPr>
        <w:t>in</w:t>
      </w:r>
      <w:r w:rsidR="00BC30C4" w:rsidRPr="00B42C82">
        <w:rPr>
          <w:rFonts w:ascii="Times New Roman" w:eastAsia="Arial" w:hAnsi="Times New Roman" w:cs="Times New Roman"/>
          <w:color w:val="383838"/>
          <w:spacing w:val="11"/>
          <w:sz w:val="24"/>
          <w:szCs w:val="24"/>
        </w:rPr>
        <w:t xml:space="preserve"> </w:t>
      </w:r>
      <w:r w:rsidR="00BC30C4" w:rsidRPr="00B42C82">
        <w:rPr>
          <w:rFonts w:ascii="Times New Roman" w:eastAsia="Arial" w:hAnsi="Times New Roman" w:cs="Times New Roman"/>
          <w:color w:val="383838"/>
          <w:sz w:val="24"/>
          <w:szCs w:val="24"/>
        </w:rPr>
        <w:t>this</w:t>
      </w:r>
      <w:r w:rsidR="00BC30C4" w:rsidRPr="00B42C82">
        <w:rPr>
          <w:rFonts w:ascii="Times New Roman" w:eastAsia="Arial" w:hAnsi="Times New Roman" w:cs="Times New Roman"/>
          <w:color w:val="383838"/>
          <w:spacing w:val="8"/>
          <w:sz w:val="24"/>
          <w:szCs w:val="24"/>
        </w:rPr>
        <w:t xml:space="preserve"> </w:t>
      </w:r>
      <w:r w:rsidR="00BC30C4" w:rsidRPr="00B42C82">
        <w:rPr>
          <w:rFonts w:ascii="Times New Roman" w:eastAsia="Arial" w:hAnsi="Times New Roman" w:cs="Times New Roman"/>
          <w:color w:val="383838"/>
          <w:sz w:val="24"/>
          <w:szCs w:val="24"/>
        </w:rPr>
        <w:t>Agreemen</w:t>
      </w:r>
      <w:r w:rsidR="00BC30C4" w:rsidRPr="00B42C82">
        <w:rPr>
          <w:rFonts w:ascii="Times New Roman" w:eastAsia="Arial" w:hAnsi="Times New Roman" w:cs="Times New Roman"/>
          <w:color w:val="383838"/>
          <w:spacing w:val="1"/>
          <w:sz w:val="24"/>
          <w:szCs w:val="24"/>
        </w:rPr>
        <w:t>t</w:t>
      </w:r>
      <w:r w:rsidR="00BC30C4" w:rsidRPr="00B42C82">
        <w:rPr>
          <w:rFonts w:ascii="Times New Roman" w:eastAsia="Arial" w:hAnsi="Times New Roman" w:cs="Times New Roman"/>
          <w:color w:val="646464"/>
          <w:sz w:val="24"/>
          <w:szCs w:val="24"/>
        </w:rPr>
        <w:t>,</w:t>
      </w:r>
      <w:r w:rsidR="00BC30C4" w:rsidRPr="00B42C82">
        <w:rPr>
          <w:rFonts w:ascii="Times New Roman" w:eastAsia="Arial" w:hAnsi="Times New Roman" w:cs="Times New Roman"/>
          <w:color w:val="646464"/>
          <w:spacing w:val="37"/>
          <w:sz w:val="24"/>
          <w:szCs w:val="24"/>
        </w:rPr>
        <w:t xml:space="preserve"> </w:t>
      </w:r>
      <w:r w:rsidR="00BC30C4" w:rsidRPr="00B42C82">
        <w:rPr>
          <w:rFonts w:ascii="Times New Roman" w:eastAsia="Arial" w:hAnsi="Times New Roman" w:cs="Times New Roman"/>
          <w:color w:val="383838"/>
          <w:sz w:val="24"/>
          <w:szCs w:val="24"/>
        </w:rPr>
        <w:t>all</w:t>
      </w:r>
      <w:r w:rsidR="00BC30C4" w:rsidRPr="00B42C82">
        <w:rPr>
          <w:rFonts w:ascii="Times New Roman" w:eastAsia="Arial" w:hAnsi="Times New Roman" w:cs="Times New Roman"/>
          <w:color w:val="383838"/>
          <w:spacing w:val="6"/>
          <w:sz w:val="24"/>
          <w:szCs w:val="24"/>
        </w:rPr>
        <w:t xml:space="preserve"> </w:t>
      </w:r>
      <w:r w:rsidR="00BC30C4" w:rsidRPr="00B42C82">
        <w:rPr>
          <w:rFonts w:ascii="Times New Roman" w:eastAsia="Arial" w:hAnsi="Times New Roman" w:cs="Times New Roman"/>
          <w:color w:val="383838"/>
          <w:sz w:val="24"/>
          <w:szCs w:val="24"/>
        </w:rPr>
        <w:t>words</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and</w:t>
      </w:r>
      <w:r w:rsidR="00BC30C4" w:rsidRPr="00B42C82">
        <w:rPr>
          <w:rFonts w:ascii="Times New Roman" w:eastAsia="Arial" w:hAnsi="Times New Roman" w:cs="Times New Roman"/>
          <w:color w:val="383838"/>
          <w:spacing w:val="7"/>
          <w:sz w:val="24"/>
          <w:szCs w:val="24"/>
        </w:rPr>
        <w:t xml:space="preserve"> </w:t>
      </w:r>
      <w:r w:rsidR="00BC30C4" w:rsidRPr="00B42C82">
        <w:rPr>
          <w:rFonts w:ascii="Times New Roman" w:eastAsia="Arial" w:hAnsi="Times New Roman" w:cs="Times New Roman"/>
          <w:color w:val="383838"/>
          <w:sz w:val="24"/>
          <w:szCs w:val="24"/>
        </w:rPr>
        <w:t>phrases</w:t>
      </w:r>
      <w:r w:rsidR="00BC30C4" w:rsidRPr="00B42C82">
        <w:rPr>
          <w:rFonts w:ascii="Times New Roman" w:eastAsia="Arial" w:hAnsi="Times New Roman" w:cs="Times New Roman"/>
          <w:color w:val="383838"/>
          <w:spacing w:val="23"/>
          <w:sz w:val="24"/>
          <w:szCs w:val="24"/>
        </w:rPr>
        <w:t xml:space="preserve"> </w:t>
      </w:r>
      <w:r w:rsidR="00BC30C4" w:rsidRPr="00B42C82">
        <w:rPr>
          <w:rFonts w:ascii="Times New Roman" w:eastAsia="Arial" w:hAnsi="Times New Roman" w:cs="Times New Roman"/>
          <w:color w:val="383838"/>
          <w:sz w:val="24"/>
          <w:szCs w:val="24"/>
        </w:rPr>
        <w:t>selected</w:t>
      </w:r>
      <w:r w:rsidR="00BC30C4" w:rsidRPr="00B42C82">
        <w:rPr>
          <w:rFonts w:ascii="Times New Roman" w:eastAsia="Arial" w:hAnsi="Times New Roman" w:cs="Times New Roman"/>
          <w:color w:val="383838"/>
          <w:spacing w:val="18"/>
          <w:sz w:val="24"/>
          <w:szCs w:val="24"/>
        </w:rPr>
        <w:t xml:space="preserve"> </w:t>
      </w:r>
      <w:r w:rsidR="00BC30C4" w:rsidRPr="00B42C82">
        <w:rPr>
          <w:rFonts w:ascii="Times New Roman" w:eastAsia="Arial" w:hAnsi="Times New Roman" w:cs="Times New Roman"/>
          <w:color w:val="383838"/>
          <w:sz w:val="24"/>
          <w:szCs w:val="24"/>
        </w:rPr>
        <w:t>to</w:t>
      </w:r>
      <w:r w:rsidR="00BC30C4" w:rsidRPr="00B42C82">
        <w:rPr>
          <w:rFonts w:ascii="Times New Roman" w:eastAsia="Arial" w:hAnsi="Times New Roman" w:cs="Times New Roman"/>
          <w:color w:val="383838"/>
          <w:spacing w:val="8"/>
          <w:sz w:val="24"/>
          <w:szCs w:val="24"/>
        </w:rPr>
        <w:t xml:space="preserve"> </w:t>
      </w:r>
      <w:r w:rsidR="00BC30C4" w:rsidRPr="00B42C82">
        <w:rPr>
          <w:rFonts w:ascii="Times New Roman" w:eastAsia="Arial" w:hAnsi="Times New Roman" w:cs="Times New Roman"/>
          <w:color w:val="383838"/>
          <w:sz w:val="24"/>
          <w:szCs w:val="24"/>
        </w:rPr>
        <w:t xml:space="preserve">state </w:t>
      </w:r>
      <w:r w:rsidR="00BC30C4" w:rsidRPr="00B42C82">
        <w:rPr>
          <w:rFonts w:ascii="Times New Roman" w:eastAsia="Arial" w:hAnsi="Times New Roman" w:cs="Times New Roman"/>
          <w:color w:val="383838"/>
          <w:w w:val="103"/>
          <w:sz w:val="24"/>
          <w:szCs w:val="24"/>
        </w:rPr>
        <w:t xml:space="preserve">the </w:t>
      </w:r>
      <w:r w:rsidR="00BC30C4" w:rsidRPr="00B42C82">
        <w:rPr>
          <w:rFonts w:ascii="Times New Roman" w:eastAsia="Arial" w:hAnsi="Times New Roman" w:cs="Times New Roman"/>
          <w:color w:val="383838"/>
          <w:sz w:val="24"/>
          <w:szCs w:val="24"/>
        </w:rPr>
        <w:t xml:space="preserve">terms </w:t>
      </w:r>
      <w:r w:rsidR="00BC30C4" w:rsidRPr="00B42C82">
        <w:rPr>
          <w:rFonts w:ascii="Times New Roman" w:eastAsia="Arial" w:hAnsi="Times New Roman" w:cs="Times New Roman"/>
          <w:color w:val="383838"/>
          <w:spacing w:val="15"/>
          <w:sz w:val="24"/>
          <w:szCs w:val="24"/>
        </w:rPr>
        <w:t xml:space="preserve"> </w:t>
      </w:r>
      <w:r w:rsidR="00BC30C4" w:rsidRPr="00B42C82">
        <w:rPr>
          <w:rFonts w:ascii="Times New Roman" w:eastAsia="Arial" w:hAnsi="Times New Roman" w:cs="Times New Roman"/>
          <w:color w:val="383838"/>
          <w:sz w:val="24"/>
          <w:szCs w:val="24"/>
        </w:rPr>
        <w:t xml:space="preserve">of </w:t>
      </w:r>
      <w:r w:rsidR="00BC30C4" w:rsidRPr="00B42C82">
        <w:rPr>
          <w:rFonts w:ascii="Times New Roman" w:eastAsia="Arial" w:hAnsi="Times New Roman" w:cs="Times New Roman"/>
          <w:color w:val="383838"/>
          <w:spacing w:val="11"/>
          <w:sz w:val="24"/>
          <w:szCs w:val="24"/>
        </w:rPr>
        <w:t xml:space="preserve"> </w:t>
      </w:r>
      <w:r w:rsidR="00BC30C4" w:rsidRPr="00B42C82">
        <w:rPr>
          <w:rFonts w:ascii="Times New Roman" w:eastAsia="Arial" w:hAnsi="Times New Roman" w:cs="Times New Roman"/>
          <w:color w:val="383838"/>
          <w:sz w:val="24"/>
          <w:szCs w:val="24"/>
        </w:rPr>
        <w:t xml:space="preserve">this </w:t>
      </w:r>
      <w:r w:rsidR="00BC30C4" w:rsidRPr="00B42C82">
        <w:rPr>
          <w:rFonts w:ascii="Times New Roman" w:eastAsia="Arial" w:hAnsi="Times New Roman" w:cs="Times New Roman"/>
          <w:color w:val="383838"/>
          <w:spacing w:val="12"/>
          <w:sz w:val="24"/>
          <w:szCs w:val="24"/>
        </w:rPr>
        <w:t xml:space="preserve"> </w:t>
      </w:r>
      <w:r w:rsidR="00BC30C4" w:rsidRPr="00B42C82">
        <w:rPr>
          <w:rFonts w:ascii="Times New Roman" w:eastAsia="Arial" w:hAnsi="Times New Roman" w:cs="Times New Roman"/>
          <w:color w:val="383838"/>
          <w:sz w:val="24"/>
          <w:szCs w:val="24"/>
        </w:rPr>
        <w:t xml:space="preserve">agreement </w:t>
      </w:r>
      <w:r w:rsidR="00BC30C4" w:rsidRPr="00B42C82">
        <w:rPr>
          <w:rFonts w:ascii="Times New Roman" w:eastAsia="Arial" w:hAnsi="Times New Roman" w:cs="Times New Roman"/>
          <w:color w:val="383838"/>
          <w:spacing w:val="42"/>
          <w:sz w:val="24"/>
          <w:szCs w:val="24"/>
        </w:rPr>
        <w:t xml:space="preserve"> </w:t>
      </w:r>
      <w:r w:rsidR="00BC30C4" w:rsidRPr="00B42C82">
        <w:rPr>
          <w:rFonts w:ascii="Times New Roman" w:eastAsia="Arial" w:hAnsi="Times New Roman" w:cs="Times New Roman"/>
          <w:color w:val="383838"/>
          <w:sz w:val="24"/>
          <w:szCs w:val="24"/>
        </w:rPr>
        <w:t xml:space="preserve">are </w:t>
      </w:r>
      <w:r w:rsidR="00BC30C4" w:rsidRPr="00B42C82">
        <w:rPr>
          <w:rFonts w:ascii="Times New Roman" w:eastAsia="Arial" w:hAnsi="Times New Roman" w:cs="Times New Roman"/>
          <w:color w:val="383838"/>
          <w:spacing w:val="15"/>
          <w:sz w:val="24"/>
          <w:szCs w:val="24"/>
        </w:rPr>
        <w:t xml:space="preserve"> </w:t>
      </w:r>
      <w:r w:rsidR="00BC30C4" w:rsidRPr="00B42C82">
        <w:rPr>
          <w:rFonts w:ascii="Times New Roman" w:eastAsia="Arial" w:hAnsi="Times New Roman" w:cs="Times New Roman"/>
          <w:color w:val="383838"/>
          <w:sz w:val="24"/>
          <w:szCs w:val="24"/>
        </w:rPr>
        <w:t xml:space="preserve">to </w:t>
      </w:r>
      <w:r w:rsidR="00BC30C4" w:rsidRPr="00B42C82">
        <w:rPr>
          <w:rFonts w:ascii="Times New Roman" w:eastAsia="Arial" w:hAnsi="Times New Roman" w:cs="Times New Roman"/>
          <w:color w:val="383838"/>
          <w:spacing w:val="8"/>
          <w:sz w:val="24"/>
          <w:szCs w:val="24"/>
        </w:rPr>
        <w:t xml:space="preserve"> </w:t>
      </w:r>
      <w:r w:rsidR="00BC30C4" w:rsidRPr="00B42C82">
        <w:rPr>
          <w:rFonts w:ascii="Times New Roman" w:eastAsia="Arial" w:hAnsi="Times New Roman" w:cs="Times New Roman"/>
          <w:color w:val="383838"/>
          <w:sz w:val="24"/>
          <w:szCs w:val="24"/>
        </w:rPr>
        <w:t xml:space="preserve">be </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 xml:space="preserve">interpreted </w:t>
      </w:r>
      <w:r w:rsidR="00BC30C4" w:rsidRPr="00B42C82">
        <w:rPr>
          <w:rFonts w:ascii="Times New Roman" w:eastAsia="Arial" w:hAnsi="Times New Roman" w:cs="Times New Roman"/>
          <w:color w:val="383838"/>
          <w:spacing w:val="32"/>
          <w:sz w:val="24"/>
          <w:szCs w:val="24"/>
        </w:rPr>
        <w:t xml:space="preserve"> </w:t>
      </w:r>
      <w:r w:rsidR="00BC30C4" w:rsidRPr="00B42C82">
        <w:rPr>
          <w:rFonts w:ascii="Times New Roman" w:eastAsia="Arial" w:hAnsi="Times New Roman" w:cs="Times New Roman"/>
          <w:color w:val="383838"/>
          <w:sz w:val="24"/>
          <w:szCs w:val="24"/>
        </w:rPr>
        <w:t xml:space="preserve">in </w:t>
      </w:r>
      <w:r w:rsidR="00BC30C4" w:rsidRPr="00B42C82">
        <w:rPr>
          <w:rFonts w:ascii="Times New Roman" w:eastAsia="Arial" w:hAnsi="Times New Roman" w:cs="Times New Roman"/>
          <w:color w:val="383838"/>
          <w:spacing w:val="13"/>
          <w:sz w:val="24"/>
          <w:szCs w:val="24"/>
        </w:rPr>
        <w:t xml:space="preserve"> </w:t>
      </w:r>
      <w:r w:rsidR="00BC30C4" w:rsidRPr="00B42C82">
        <w:rPr>
          <w:rFonts w:ascii="Times New Roman" w:eastAsia="Arial" w:hAnsi="Times New Roman" w:cs="Times New Roman"/>
          <w:color w:val="383838"/>
          <w:sz w:val="24"/>
          <w:szCs w:val="24"/>
        </w:rPr>
        <w:t xml:space="preserve">accordance </w:t>
      </w:r>
      <w:r w:rsidR="00BC30C4" w:rsidRPr="00B42C82">
        <w:rPr>
          <w:rFonts w:ascii="Times New Roman" w:eastAsia="Arial" w:hAnsi="Times New Roman" w:cs="Times New Roman"/>
          <w:color w:val="383838"/>
          <w:spacing w:val="40"/>
          <w:sz w:val="24"/>
          <w:szCs w:val="24"/>
        </w:rPr>
        <w:t xml:space="preserve"> </w:t>
      </w:r>
      <w:r w:rsidR="00BC30C4" w:rsidRPr="00B42C82">
        <w:rPr>
          <w:rFonts w:ascii="Times New Roman" w:eastAsia="Arial" w:hAnsi="Times New Roman" w:cs="Times New Roman"/>
          <w:color w:val="383838"/>
          <w:sz w:val="24"/>
          <w:szCs w:val="24"/>
        </w:rPr>
        <w:t xml:space="preserve">with </w:t>
      </w:r>
      <w:r w:rsidR="00BC30C4" w:rsidRPr="00B42C82">
        <w:rPr>
          <w:rFonts w:ascii="Times New Roman" w:eastAsia="Arial" w:hAnsi="Times New Roman" w:cs="Times New Roman"/>
          <w:color w:val="383838"/>
          <w:spacing w:val="5"/>
          <w:sz w:val="24"/>
          <w:szCs w:val="24"/>
        </w:rPr>
        <w:t xml:space="preserve"> </w:t>
      </w:r>
      <w:r w:rsidR="00BC30C4" w:rsidRPr="00B42C82">
        <w:rPr>
          <w:rFonts w:ascii="Times New Roman" w:eastAsia="Arial" w:hAnsi="Times New Roman" w:cs="Times New Roman"/>
          <w:color w:val="383838"/>
          <w:sz w:val="24"/>
          <w:szCs w:val="24"/>
        </w:rPr>
        <w:t xml:space="preserve">their </w:t>
      </w:r>
      <w:r w:rsidR="00BC30C4" w:rsidRPr="00B42C82">
        <w:rPr>
          <w:rFonts w:ascii="Times New Roman" w:eastAsia="Arial" w:hAnsi="Times New Roman" w:cs="Times New Roman"/>
          <w:color w:val="383838"/>
          <w:spacing w:val="10"/>
          <w:sz w:val="24"/>
          <w:szCs w:val="24"/>
        </w:rPr>
        <w:t xml:space="preserve"> </w:t>
      </w:r>
      <w:r w:rsidR="00BC30C4" w:rsidRPr="00B42C82">
        <w:rPr>
          <w:rFonts w:ascii="Times New Roman" w:eastAsia="Arial" w:hAnsi="Times New Roman" w:cs="Times New Roman"/>
          <w:color w:val="383838"/>
          <w:sz w:val="24"/>
          <w:szCs w:val="24"/>
        </w:rPr>
        <w:t xml:space="preserve">plain </w:t>
      </w:r>
      <w:r w:rsidR="00BC30C4" w:rsidRPr="00B42C82">
        <w:rPr>
          <w:rFonts w:ascii="Times New Roman" w:eastAsia="Arial" w:hAnsi="Times New Roman" w:cs="Times New Roman"/>
          <w:color w:val="383838"/>
          <w:spacing w:val="18"/>
          <w:sz w:val="24"/>
          <w:szCs w:val="24"/>
        </w:rPr>
        <w:t xml:space="preserve"> </w:t>
      </w:r>
      <w:r w:rsidR="00BC30C4" w:rsidRPr="00B42C82">
        <w:rPr>
          <w:rFonts w:ascii="Times New Roman" w:eastAsia="Arial" w:hAnsi="Times New Roman" w:cs="Times New Roman"/>
          <w:color w:val="383838"/>
          <w:sz w:val="24"/>
          <w:szCs w:val="24"/>
        </w:rPr>
        <w:t xml:space="preserve">and </w:t>
      </w:r>
      <w:r w:rsidR="00BC30C4" w:rsidRPr="00B42C82">
        <w:rPr>
          <w:rFonts w:ascii="Times New Roman" w:eastAsia="Arial" w:hAnsi="Times New Roman" w:cs="Times New Roman"/>
          <w:color w:val="383838"/>
          <w:spacing w:val="6"/>
          <w:sz w:val="24"/>
          <w:szCs w:val="24"/>
        </w:rPr>
        <w:t xml:space="preserve"> </w:t>
      </w:r>
      <w:r w:rsidR="00BC30C4" w:rsidRPr="00B42C82">
        <w:rPr>
          <w:rFonts w:ascii="Times New Roman" w:eastAsia="Arial" w:hAnsi="Times New Roman" w:cs="Times New Roman"/>
          <w:color w:val="383838"/>
          <w:w w:val="101"/>
          <w:sz w:val="24"/>
          <w:szCs w:val="24"/>
        </w:rPr>
        <w:t xml:space="preserve">generally </w:t>
      </w:r>
      <w:r w:rsidR="00BC30C4" w:rsidRPr="00B42C82">
        <w:rPr>
          <w:rFonts w:ascii="Times New Roman" w:eastAsia="Arial" w:hAnsi="Times New Roman" w:cs="Times New Roman"/>
          <w:color w:val="383838"/>
          <w:sz w:val="24"/>
          <w:szCs w:val="24"/>
        </w:rPr>
        <w:t>prevailing</w:t>
      </w:r>
      <w:r w:rsidR="00BC30C4" w:rsidRPr="00B42C82">
        <w:rPr>
          <w:rFonts w:ascii="Times New Roman" w:eastAsia="Arial" w:hAnsi="Times New Roman" w:cs="Times New Roman"/>
          <w:color w:val="383838"/>
          <w:spacing w:val="26"/>
          <w:sz w:val="24"/>
          <w:szCs w:val="24"/>
        </w:rPr>
        <w:t xml:space="preserve"> </w:t>
      </w:r>
      <w:r w:rsidR="00BC30C4" w:rsidRPr="00B42C82">
        <w:rPr>
          <w:rFonts w:ascii="Times New Roman" w:eastAsia="Arial" w:hAnsi="Times New Roman" w:cs="Times New Roman"/>
          <w:color w:val="383838"/>
          <w:sz w:val="24"/>
          <w:szCs w:val="24"/>
        </w:rPr>
        <w:t>meaning</w:t>
      </w:r>
      <w:r w:rsidR="00BC30C4" w:rsidRPr="00B42C82">
        <w:rPr>
          <w:rFonts w:ascii="Times New Roman" w:eastAsia="Arial" w:hAnsi="Times New Roman" w:cs="Times New Roman"/>
          <w:color w:val="383838"/>
          <w:spacing w:val="41"/>
          <w:sz w:val="24"/>
          <w:szCs w:val="24"/>
        </w:rPr>
        <w:t xml:space="preserve"> </w:t>
      </w:r>
      <w:r w:rsidR="00BC30C4" w:rsidRPr="00B42C82">
        <w:rPr>
          <w:rFonts w:ascii="Times New Roman" w:eastAsia="Arial" w:hAnsi="Times New Roman" w:cs="Times New Roman"/>
          <w:color w:val="383838"/>
          <w:sz w:val="24"/>
          <w:szCs w:val="24"/>
        </w:rPr>
        <w:t>and</w:t>
      </w:r>
      <w:r w:rsidR="00BC30C4" w:rsidRPr="00B42C82">
        <w:rPr>
          <w:rFonts w:ascii="Times New Roman" w:eastAsia="Arial" w:hAnsi="Times New Roman" w:cs="Times New Roman"/>
          <w:color w:val="383838"/>
          <w:spacing w:val="21"/>
          <w:sz w:val="24"/>
          <w:szCs w:val="24"/>
        </w:rPr>
        <w:t xml:space="preserve"> </w:t>
      </w:r>
      <w:r w:rsidR="00BC30C4" w:rsidRPr="00B42C82">
        <w:rPr>
          <w:rFonts w:ascii="Times New Roman" w:eastAsia="Arial" w:hAnsi="Times New Roman" w:cs="Times New Roman"/>
          <w:color w:val="383838"/>
          <w:sz w:val="24"/>
          <w:szCs w:val="24"/>
        </w:rPr>
        <w:t>not</w:t>
      </w:r>
      <w:r w:rsidR="00BC30C4" w:rsidRPr="00B42C82">
        <w:rPr>
          <w:rFonts w:ascii="Times New Roman" w:eastAsia="Arial" w:hAnsi="Times New Roman" w:cs="Times New Roman"/>
          <w:color w:val="383838"/>
          <w:spacing w:val="24"/>
          <w:sz w:val="24"/>
          <w:szCs w:val="24"/>
        </w:rPr>
        <w:t xml:space="preserve"> </w:t>
      </w:r>
      <w:r w:rsidR="00BC30C4" w:rsidRPr="00B42C82">
        <w:rPr>
          <w:rFonts w:ascii="Times New Roman" w:eastAsia="Arial" w:hAnsi="Times New Roman" w:cs="Times New Roman"/>
          <w:color w:val="383838"/>
          <w:sz w:val="24"/>
          <w:szCs w:val="24"/>
        </w:rPr>
        <w:t>with</w:t>
      </w:r>
      <w:r w:rsidR="00BC30C4" w:rsidRPr="00B42C82">
        <w:rPr>
          <w:rFonts w:ascii="Times New Roman" w:eastAsia="Arial" w:hAnsi="Times New Roman" w:cs="Times New Roman"/>
          <w:color w:val="383838"/>
          <w:spacing w:val="16"/>
          <w:sz w:val="24"/>
          <w:szCs w:val="24"/>
        </w:rPr>
        <w:t xml:space="preserve"> </w:t>
      </w:r>
      <w:r w:rsidR="00BC30C4" w:rsidRPr="00B42C82">
        <w:rPr>
          <w:rFonts w:ascii="Times New Roman" w:eastAsia="Arial" w:hAnsi="Times New Roman" w:cs="Times New Roman"/>
          <w:color w:val="383838"/>
          <w:sz w:val="24"/>
          <w:szCs w:val="24"/>
        </w:rPr>
        <w:t>regard</w:t>
      </w:r>
      <w:r w:rsidR="00BC30C4" w:rsidRPr="00B42C82">
        <w:rPr>
          <w:rFonts w:ascii="Times New Roman" w:eastAsia="Arial" w:hAnsi="Times New Roman" w:cs="Times New Roman"/>
          <w:color w:val="383838"/>
          <w:spacing w:val="35"/>
          <w:sz w:val="24"/>
          <w:szCs w:val="24"/>
        </w:rPr>
        <w:t xml:space="preserve"> </w:t>
      </w:r>
      <w:r w:rsidR="00BC30C4" w:rsidRPr="00B42C82">
        <w:rPr>
          <w:rFonts w:ascii="Times New Roman" w:eastAsia="Arial" w:hAnsi="Times New Roman" w:cs="Times New Roman"/>
          <w:color w:val="383838"/>
          <w:sz w:val="24"/>
          <w:szCs w:val="24"/>
        </w:rPr>
        <w:t>to</w:t>
      </w:r>
      <w:r w:rsidR="00BC30C4" w:rsidRPr="00B42C82">
        <w:rPr>
          <w:rFonts w:ascii="Times New Roman" w:eastAsia="Arial" w:hAnsi="Times New Roman" w:cs="Times New Roman"/>
          <w:color w:val="383838"/>
          <w:spacing w:val="26"/>
          <w:sz w:val="24"/>
          <w:szCs w:val="24"/>
        </w:rPr>
        <w:t xml:space="preserve"> </w:t>
      </w:r>
      <w:r w:rsidR="00BC30C4" w:rsidRPr="00B42C82">
        <w:rPr>
          <w:rFonts w:ascii="Times New Roman" w:eastAsia="Arial" w:hAnsi="Times New Roman" w:cs="Times New Roman"/>
          <w:color w:val="383838"/>
          <w:sz w:val="24"/>
          <w:szCs w:val="24"/>
        </w:rPr>
        <w:t>any</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different</w:t>
      </w:r>
      <w:r w:rsidR="00BC30C4" w:rsidRPr="00B42C82">
        <w:rPr>
          <w:rFonts w:ascii="Times New Roman" w:eastAsia="Arial" w:hAnsi="Times New Roman" w:cs="Times New Roman"/>
          <w:color w:val="383838"/>
          <w:spacing w:val="30"/>
          <w:sz w:val="24"/>
          <w:szCs w:val="24"/>
        </w:rPr>
        <w:t xml:space="preserve"> </w:t>
      </w:r>
      <w:r w:rsidR="00BC30C4" w:rsidRPr="00B42C82">
        <w:rPr>
          <w:rFonts w:ascii="Times New Roman" w:eastAsia="Arial" w:hAnsi="Times New Roman" w:cs="Times New Roman"/>
          <w:color w:val="383838"/>
          <w:sz w:val="24"/>
          <w:szCs w:val="24"/>
        </w:rPr>
        <w:t>meaning</w:t>
      </w:r>
      <w:r w:rsidR="00BC30C4" w:rsidRPr="00B42C82">
        <w:rPr>
          <w:rFonts w:ascii="Times New Roman" w:eastAsia="Arial" w:hAnsi="Times New Roman" w:cs="Times New Roman"/>
          <w:color w:val="383838"/>
          <w:spacing w:val="31"/>
          <w:sz w:val="24"/>
          <w:szCs w:val="24"/>
        </w:rPr>
        <w:t xml:space="preserve"> </w:t>
      </w:r>
      <w:r w:rsidR="00BC30C4" w:rsidRPr="00B42C82">
        <w:rPr>
          <w:rFonts w:ascii="Times New Roman" w:eastAsia="Arial" w:hAnsi="Times New Roman" w:cs="Times New Roman"/>
          <w:color w:val="383838"/>
          <w:sz w:val="24"/>
          <w:szCs w:val="24"/>
        </w:rPr>
        <w:t>that</w:t>
      </w:r>
      <w:r w:rsidR="00BC30C4" w:rsidRPr="00B42C82">
        <w:rPr>
          <w:rFonts w:ascii="Times New Roman" w:eastAsia="Arial" w:hAnsi="Times New Roman" w:cs="Times New Roman"/>
          <w:color w:val="383838"/>
          <w:spacing w:val="22"/>
          <w:sz w:val="24"/>
          <w:szCs w:val="24"/>
        </w:rPr>
        <w:t xml:space="preserve"> </w:t>
      </w:r>
      <w:r w:rsidR="00BC30C4" w:rsidRPr="00B42C82">
        <w:rPr>
          <w:rFonts w:ascii="Times New Roman" w:eastAsia="Arial" w:hAnsi="Times New Roman" w:cs="Times New Roman"/>
          <w:color w:val="383838"/>
          <w:sz w:val="24"/>
          <w:szCs w:val="24"/>
        </w:rPr>
        <w:t>either</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or</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lastRenderedPageBreak/>
        <w:t>both</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of</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the</w:t>
      </w:r>
      <w:r w:rsidR="00BC30C4" w:rsidRPr="00B42C82">
        <w:rPr>
          <w:rFonts w:ascii="Times New Roman" w:eastAsia="Arial" w:hAnsi="Times New Roman" w:cs="Times New Roman"/>
          <w:color w:val="383838"/>
          <w:spacing w:val="18"/>
          <w:sz w:val="24"/>
          <w:szCs w:val="24"/>
        </w:rPr>
        <w:t xml:space="preserve"> </w:t>
      </w:r>
      <w:r w:rsidR="00BC30C4" w:rsidRPr="00B42C82">
        <w:rPr>
          <w:rFonts w:ascii="Times New Roman" w:eastAsia="Arial" w:hAnsi="Times New Roman" w:cs="Times New Roman"/>
          <w:color w:val="383838"/>
          <w:w w:val="102"/>
          <w:sz w:val="24"/>
          <w:szCs w:val="24"/>
        </w:rPr>
        <w:t xml:space="preserve">parties </w:t>
      </w:r>
      <w:r w:rsidR="00BC30C4" w:rsidRPr="00B42C82">
        <w:rPr>
          <w:rFonts w:ascii="Times New Roman" w:eastAsia="Arial" w:hAnsi="Times New Roman" w:cs="Times New Roman"/>
          <w:color w:val="383838"/>
          <w:sz w:val="24"/>
          <w:szCs w:val="24"/>
        </w:rPr>
        <w:t>might</w:t>
      </w:r>
      <w:r w:rsidR="00BC30C4" w:rsidRPr="00B42C82">
        <w:rPr>
          <w:rFonts w:ascii="Times New Roman" w:eastAsia="Arial" w:hAnsi="Times New Roman" w:cs="Times New Roman"/>
          <w:color w:val="383838"/>
          <w:spacing w:val="17"/>
          <w:sz w:val="24"/>
          <w:szCs w:val="24"/>
        </w:rPr>
        <w:t xml:space="preserve"> </w:t>
      </w:r>
      <w:r w:rsidR="00BC30C4" w:rsidRPr="00B42C82">
        <w:rPr>
          <w:rFonts w:ascii="Times New Roman" w:eastAsia="Arial" w:hAnsi="Times New Roman" w:cs="Times New Roman"/>
          <w:color w:val="383838"/>
          <w:sz w:val="24"/>
          <w:szCs w:val="24"/>
        </w:rPr>
        <w:t>otherwise</w:t>
      </w:r>
      <w:r w:rsidR="00BC30C4" w:rsidRPr="00B42C82">
        <w:rPr>
          <w:rFonts w:ascii="Times New Roman" w:eastAsia="Arial" w:hAnsi="Times New Roman" w:cs="Times New Roman"/>
          <w:color w:val="383838"/>
          <w:spacing w:val="10"/>
          <w:sz w:val="24"/>
          <w:szCs w:val="24"/>
        </w:rPr>
        <w:t xml:space="preserve"> </w:t>
      </w:r>
      <w:r w:rsidR="00BC30C4" w:rsidRPr="00B42C82">
        <w:rPr>
          <w:rFonts w:ascii="Times New Roman" w:eastAsia="Arial" w:hAnsi="Times New Roman" w:cs="Times New Roman"/>
          <w:color w:val="383838"/>
          <w:sz w:val="24"/>
          <w:szCs w:val="24"/>
        </w:rPr>
        <w:t>attach</w:t>
      </w:r>
      <w:r w:rsidR="00BC30C4" w:rsidRPr="00B42C82">
        <w:rPr>
          <w:rFonts w:ascii="Times New Roman" w:eastAsia="Arial" w:hAnsi="Times New Roman" w:cs="Times New Roman"/>
          <w:color w:val="383838"/>
          <w:spacing w:val="4"/>
          <w:sz w:val="24"/>
          <w:szCs w:val="24"/>
        </w:rPr>
        <w:t xml:space="preserve"> </w:t>
      </w:r>
      <w:r w:rsidR="00BC30C4" w:rsidRPr="00B42C82">
        <w:rPr>
          <w:rFonts w:ascii="Times New Roman" w:eastAsia="Arial" w:hAnsi="Times New Roman" w:cs="Times New Roman"/>
          <w:color w:val="383838"/>
          <w:sz w:val="24"/>
          <w:szCs w:val="24"/>
        </w:rPr>
        <w:t>to</w:t>
      </w:r>
      <w:r w:rsidR="00BC30C4" w:rsidRPr="00B42C82">
        <w:rPr>
          <w:rFonts w:ascii="Times New Roman" w:eastAsia="Arial" w:hAnsi="Times New Roman" w:cs="Times New Roman"/>
          <w:color w:val="383838"/>
          <w:spacing w:val="12"/>
          <w:sz w:val="24"/>
          <w:szCs w:val="24"/>
        </w:rPr>
        <w:t xml:space="preserve"> </w:t>
      </w:r>
      <w:r w:rsidR="00BC30C4" w:rsidRPr="00B42C82">
        <w:rPr>
          <w:rFonts w:ascii="Times New Roman" w:eastAsia="Arial" w:hAnsi="Times New Roman" w:cs="Times New Roman"/>
          <w:color w:val="383838"/>
          <w:sz w:val="24"/>
          <w:szCs w:val="24"/>
        </w:rPr>
        <w:t>a</w:t>
      </w:r>
      <w:r w:rsidR="00BC30C4" w:rsidRPr="00B42C82">
        <w:rPr>
          <w:rFonts w:ascii="Times New Roman" w:eastAsia="Arial" w:hAnsi="Times New Roman" w:cs="Times New Roman"/>
          <w:color w:val="383838"/>
          <w:spacing w:val="-1"/>
          <w:sz w:val="24"/>
          <w:szCs w:val="24"/>
        </w:rPr>
        <w:t xml:space="preserve"> </w:t>
      </w:r>
      <w:r w:rsidR="00BC30C4" w:rsidRPr="00B42C82">
        <w:rPr>
          <w:rFonts w:ascii="Times New Roman" w:eastAsia="Arial" w:hAnsi="Times New Roman" w:cs="Times New Roman"/>
          <w:color w:val="383838"/>
          <w:sz w:val="24"/>
          <w:szCs w:val="24"/>
        </w:rPr>
        <w:t>particular</w:t>
      </w:r>
      <w:r w:rsidR="00BC30C4" w:rsidRPr="00B42C82">
        <w:rPr>
          <w:rFonts w:ascii="Times New Roman" w:eastAsia="Arial" w:hAnsi="Times New Roman" w:cs="Times New Roman"/>
          <w:color w:val="383838"/>
          <w:spacing w:val="19"/>
          <w:sz w:val="24"/>
          <w:szCs w:val="24"/>
        </w:rPr>
        <w:t xml:space="preserve"> </w:t>
      </w:r>
      <w:r w:rsidR="00BC30C4" w:rsidRPr="00B42C82">
        <w:rPr>
          <w:rFonts w:ascii="Times New Roman" w:eastAsia="Arial" w:hAnsi="Times New Roman" w:cs="Times New Roman"/>
          <w:color w:val="383838"/>
          <w:sz w:val="24"/>
          <w:szCs w:val="24"/>
        </w:rPr>
        <w:t>word</w:t>
      </w:r>
      <w:r w:rsidR="00BC30C4" w:rsidRPr="00B42C82">
        <w:rPr>
          <w:rFonts w:ascii="Times New Roman" w:eastAsia="Arial" w:hAnsi="Times New Roman" w:cs="Times New Roman"/>
          <w:color w:val="383838"/>
          <w:spacing w:val="16"/>
          <w:sz w:val="24"/>
          <w:szCs w:val="24"/>
        </w:rPr>
        <w:t xml:space="preserve"> </w:t>
      </w:r>
      <w:r w:rsidR="00BC30C4" w:rsidRPr="00B42C82">
        <w:rPr>
          <w:rFonts w:ascii="Times New Roman" w:eastAsia="Arial" w:hAnsi="Times New Roman" w:cs="Times New Roman"/>
          <w:color w:val="383838"/>
          <w:sz w:val="24"/>
          <w:szCs w:val="24"/>
        </w:rPr>
        <w:t>or</w:t>
      </w:r>
      <w:r w:rsidR="00BC30C4" w:rsidRPr="00B42C82">
        <w:rPr>
          <w:rFonts w:ascii="Times New Roman" w:eastAsia="Arial" w:hAnsi="Times New Roman" w:cs="Times New Roman"/>
          <w:color w:val="383838"/>
          <w:spacing w:val="10"/>
          <w:sz w:val="24"/>
          <w:szCs w:val="24"/>
        </w:rPr>
        <w:t xml:space="preserve"> </w:t>
      </w:r>
      <w:r w:rsidR="00BC30C4" w:rsidRPr="00B42C82">
        <w:rPr>
          <w:rFonts w:ascii="Times New Roman" w:eastAsia="Arial" w:hAnsi="Times New Roman" w:cs="Times New Roman"/>
          <w:color w:val="383838"/>
          <w:w w:val="101"/>
          <w:sz w:val="24"/>
          <w:szCs w:val="24"/>
        </w:rPr>
        <w:t>phrase.</w:t>
      </w:r>
    </w:p>
    <w:p w:rsidR="00B0331C" w:rsidRPr="00B42C82" w:rsidRDefault="00B0331C" w:rsidP="00B42C82">
      <w:pPr>
        <w:spacing w:before="6" w:after="0" w:line="240" w:lineRule="exact"/>
        <w:rPr>
          <w:rFonts w:ascii="Times New Roman" w:hAnsi="Times New Roman" w:cs="Times New Roman"/>
          <w:sz w:val="24"/>
          <w:szCs w:val="24"/>
        </w:rPr>
      </w:pPr>
    </w:p>
    <w:p w:rsidR="00B0331C" w:rsidRPr="00B42C82" w:rsidRDefault="00BC30C4" w:rsidP="00B42C82">
      <w:pPr>
        <w:spacing w:after="0" w:line="260" w:lineRule="auto"/>
        <w:ind w:firstLine="690"/>
        <w:jc w:val="both"/>
        <w:rPr>
          <w:rFonts w:ascii="Times New Roman" w:eastAsia="Arial" w:hAnsi="Times New Roman" w:cs="Times New Roman"/>
          <w:sz w:val="24"/>
          <w:szCs w:val="24"/>
        </w:rPr>
      </w:pPr>
      <w:r w:rsidRPr="00B42C82">
        <w:rPr>
          <w:rFonts w:ascii="Times New Roman" w:eastAsia="Arial" w:hAnsi="Times New Roman" w:cs="Times New Roman"/>
          <w:b/>
          <w:bCs/>
          <w:color w:val="383838"/>
          <w:sz w:val="24"/>
          <w:szCs w:val="24"/>
        </w:rPr>
        <w:t>IN</w:t>
      </w:r>
      <w:r w:rsidRPr="00B42C82">
        <w:rPr>
          <w:rFonts w:ascii="Times New Roman" w:eastAsia="Arial" w:hAnsi="Times New Roman" w:cs="Times New Roman"/>
          <w:b/>
          <w:bCs/>
          <w:color w:val="383838"/>
          <w:spacing w:val="15"/>
          <w:sz w:val="24"/>
          <w:szCs w:val="24"/>
        </w:rPr>
        <w:t xml:space="preserve"> </w:t>
      </w:r>
      <w:r w:rsidRPr="00B42C82">
        <w:rPr>
          <w:rFonts w:ascii="Times New Roman" w:eastAsia="Arial" w:hAnsi="Times New Roman" w:cs="Times New Roman"/>
          <w:b/>
          <w:bCs/>
          <w:color w:val="383838"/>
          <w:sz w:val="24"/>
          <w:szCs w:val="24"/>
        </w:rPr>
        <w:t>WITNESS</w:t>
      </w:r>
      <w:r w:rsidRPr="00B42C82">
        <w:rPr>
          <w:rFonts w:ascii="Times New Roman" w:eastAsia="Arial" w:hAnsi="Times New Roman" w:cs="Times New Roman"/>
          <w:b/>
          <w:bCs/>
          <w:color w:val="383838"/>
          <w:spacing w:val="33"/>
          <w:sz w:val="24"/>
          <w:szCs w:val="24"/>
        </w:rPr>
        <w:t xml:space="preserve"> </w:t>
      </w:r>
      <w:r w:rsidRPr="00B42C82">
        <w:rPr>
          <w:rFonts w:ascii="Times New Roman" w:eastAsia="Arial" w:hAnsi="Times New Roman" w:cs="Times New Roman"/>
          <w:b/>
          <w:bCs/>
          <w:color w:val="383838"/>
          <w:sz w:val="24"/>
          <w:szCs w:val="24"/>
        </w:rPr>
        <w:t>WHEREOF,</w:t>
      </w:r>
      <w:r w:rsidRPr="00B42C82">
        <w:rPr>
          <w:rFonts w:ascii="Times New Roman" w:eastAsia="Arial" w:hAnsi="Times New Roman" w:cs="Times New Roman"/>
          <w:b/>
          <w:bCs/>
          <w:color w:val="383838"/>
          <w:spacing w:val="49"/>
          <w:sz w:val="24"/>
          <w:szCs w:val="24"/>
        </w:rPr>
        <w:t xml:space="preserve"> </w:t>
      </w:r>
      <w:r w:rsidRPr="00B42C82">
        <w:rPr>
          <w:rFonts w:ascii="Times New Roman" w:eastAsia="Arial" w:hAnsi="Times New Roman" w:cs="Times New Roman"/>
          <w:color w:val="383838"/>
          <w:sz w:val="24"/>
          <w:szCs w:val="24"/>
        </w:rPr>
        <w:t>this</w:t>
      </w:r>
      <w:r w:rsidRPr="00B42C82">
        <w:rPr>
          <w:rFonts w:ascii="Times New Roman" w:eastAsia="Arial" w:hAnsi="Times New Roman" w:cs="Times New Roman"/>
          <w:color w:val="383838"/>
          <w:spacing w:val="23"/>
          <w:sz w:val="24"/>
          <w:szCs w:val="24"/>
        </w:rPr>
        <w:t xml:space="preserve"> </w:t>
      </w:r>
      <w:r w:rsidRPr="00B42C82">
        <w:rPr>
          <w:rFonts w:ascii="Times New Roman" w:eastAsia="Arial" w:hAnsi="Times New Roman" w:cs="Times New Roman"/>
          <w:color w:val="383838"/>
          <w:sz w:val="24"/>
          <w:szCs w:val="24"/>
        </w:rPr>
        <w:t>Agreement</w:t>
      </w:r>
      <w:r w:rsidRPr="00B42C82">
        <w:rPr>
          <w:rFonts w:ascii="Times New Roman" w:eastAsia="Arial" w:hAnsi="Times New Roman" w:cs="Times New Roman"/>
          <w:color w:val="383838"/>
          <w:spacing w:val="45"/>
          <w:sz w:val="24"/>
          <w:szCs w:val="24"/>
        </w:rPr>
        <w:t xml:space="preserve"> </w:t>
      </w:r>
      <w:r w:rsidRPr="00B42C82">
        <w:rPr>
          <w:rFonts w:ascii="Times New Roman" w:eastAsia="Arial" w:hAnsi="Times New Roman" w:cs="Times New Roman"/>
          <w:color w:val="383838"/>
          <w:sz w:val="24"/>
          <w:szCs w:val="24"/>
        </w:rPr>
        <w:t>has</w:t>
      </w:r>
      <w:r w:rsidRPr="00B42C82">
        <w:rPr>
          <w:rFonts w:ascii="Times New Roman" w:eastAsia="Arial" w:hAnsi="Times New Roman" w:cs="Times New Roman"/>
          <w:color w:val="383838"/>
          <w:spacing w:val="20"/>
          <w:sz w:val="24"/>
          <w:szCs w:val="24"/>
        </w:rPr>
        <w:t xml:space="preserve"> </w:t>
      </w:r>
      <w:r w:rsidRPr="00B42C82">
        <w:rPr>
          <w:rFonts w:ascii="Times New Roman" w:eastAsia="Arial" w:hAnsi="Times New Roman" w:cs="Times New Roman"/>
          <w:color w:val="383838"/>
          <w:sz w:val="24"/>
          <w:szCs w:val="24"/>
        </w:rPr>
        <w:t>been</w:t>
      </w:r>
      <w:r w:rsidRPr="00B42C82">
        <w:rPr>
          <w:rFonts w:ascii="Times New Roman" w:eastAsia="Arial" w:hAnsi="Times New Roman" w:cs="Times New Roman"/>
          <w:color w:val="383838"/>
          <w:spacing w:val="25"/>
          <w:sz w:val="24"/>
          <w:szCs w:val="24"/>
        </w:rPr>
        <w:t xml:space="preserve"> </w:t>
      </w:r>
      <w:r w:rsidRPr="00B42C82">
        <w:rPr>
          <w:rFonts w:ascii="Times New Roman" w:eastAsia="Arial" w:hAnsi="Times New Roman" w:cs="Times New Roman"/>
          <w:color w:val="383838"/>
          <w:sz w:val="24"/>
          <w:szCs w:val="24"/>
        </w:rPr>
        <w:t>executed</w:t>
      </w:r>
      <w:r w:rsidRPr="00B42C82">
        <w:rPr>
          <w:rFonts w:ascii="Times New Roman" w:eastAsia="Arial" w:hAnsi="Times New Roman" w:cs="Times New Roman"/>
          <w:color w:val="383838"/>
          <w:spacing w:val="23"/>
          <w:sz w:val="24"/>
          <w:szCs w:val="24"/>
        </w:rPr>
        <w:t xml:space="preserve"> </w:t>
      </w:r>
      <w:r w:rsidRPr="00B42C82">
        <w:rPr>
          <w:rFonts w:ascii="Times New Roman" w:eastAsia="Arial" w:hAnsi="Times New Roman" w:cs="Times New Roman"/>
          <w:color w:val="383838"/>
          <w:sz w:val="24"/>
          <w:szCs w:val="24"/>
        </w:rPr>
        <w:t>as</w:t>
      </w:r>
      <w:r w:rsidRPr="00B42C82">
        <w:rPr>
          <w:rFonts w:ascii="Times New Roman" w:eastAsia="Arial" w:hAnsi="Times New Roman" w:cs="Times New Roman"/>
          <w:color w:val="383838"/>
          <w:spacing w:val="16"/>
          <w:sz w:val="24"/>
          <w:szCs w:val="24"/>
        </w:rPr>
        <w:t xml:space="preserve"> </w:t>
      </w:r>
      <w:r w:rsidRPr="00B42C82">
        <w:rPr>
          <w:rFonts w:ascii="Times New Roman" w:eastAsia="Arial" w:hAnsi="Times New Roman" w:cs="Times New Roman"/>
          <w:color w:val="383838"/>
          <w:sz w:val="24"/>
          <w:szCs w:val="24"/>
        </w:rPr>
        <w:t>of</w:t>
      </w:r>
      <w:r w:rsidRPr="00B42C82">
        <w:rPr>
          <w:rFonts w:ascii="Times New Roman" w:eastAsia="Arial" w:hAnsi="Times New Roman" w:cs="Times New Roman"/>
          <w:color w:val="383838"/>
          <w:spacing w:val="14"/>
          <w:sz w:val="24"/>
          <w:szCs w:val="24"/>
        </w:rPr>
        <w:t xml:space="preserve"> </w:t>
      </w:r>
      <w:r w:rsidRPr="00B42C82">
        <w:rPr>
          <w:rFonts w:ascii="Times New Roman" w:eastAsia="Arial" w:hAnsi="Times New Roman" w:cs="Times New Roman"/>
          <w:color w:val="383838"/>
          <w:sz w:val="24"/>
          <w:szCs w:val="24"/>
        </w:rPr>
        <w:t>the</w:t>
      </w:r>
      <w:r w:rsidRPr="00B42C82">
        <w:rPr>
          <w:rFonts w:ascii="Times New Roman" w:eastAsia="Arial" w:hAnsi="Times New Roman" w:cs="Times New Roman"/>
          <w:color w:val="383838"/>
          <w:spacing w:val="15"/>
          <w:sz w:val="24"/>
          <w:szCs w:val="24"/>
        </w:rPr>
        <w:t xml:space="preserve"> </w:t>
      </w:r>
      <w:r w:rsidRPr="00B42C82">
        <w:rPr>
          <w:rFonts w:ascii="Times New Roman" w:eastAsia="Arial" w:hAnsi="Times New Roman" w:cs="Times New Roman"/>
          <w:color w:val="383838"/>
          <w:sz w:val="24"/>
          <w:szCs w:val="24"/>
        </w:rPr>
        <w:t>day</w:t>
      </w:r>
      <w:r w:rsidRPr="00B42C82">
        <w:rPr>
          <w:rFonts w:ascii="Times New Roman" w:eastAsia="Arial" w:hAnsi="Times New Roman" w:cs="Times New Roman"/>
          <w:color w:val="383838"/>
          <w:spacing w:val="25"/>
          <w:sz w:val="24"/>
          <w:szCs w:val="24"/>
        </w:rPr>
        <w:t xml:space="preserve"> </w:t>
      </w:r>
      <w:r w:rsidRPr="00B42C82">
        <w:rPr>
          <w:rFonts w:ascii="Times New Roman" w:eastAsia="Arial" w:hAnsi="Times New Roman" w:cs="Times New Roman"/>
          <w:color w:val="383838"/>
          <w:sz w:val="24"/>
          <w:szCs w:val="24"/>
        </w:rPr>
        <w:t>and</w:t>
      </w:r>
      <w:r w:rsidRPr="00B42C82">
        <w:rPr>
          <w:rFonts w:ascii="Times New Roman" w:eastAsia="Arial" w:hAnsi="Times New Roman" w:cs="Times New Roman"/>
          <w:color w:val="383838"/>
          <w:spacing w:val="10"/>
          <w:sz w:val="24"/>
          <w:szCs w:val="24"/>
        </w:rPr>
        <w:t xml:space="preserve"> </w:t>
      </w:r>
      <w:r w:rsidRPr="00B42C82">
        <w:rPr>
          <w:rFonts w:ascii="Times New Roman" w:eastAsia="Arial" w:hAnsi="Times New Roman" w:cs="Times New Roman"/>
          <w:color w:val="383838"/>
          <w:sz w:val="24"/>
          <w:szCs w:val="24"/>
        </w:rPr>
        <w:t>year</w:t>
      </w:r>
      <w:r w:rsidRPr="00B42C82">
        <w:rPr>
          <w:rFonts w:ascii="Times New Roman" w:eastAsia="Arial" w:hAnsi="Times New Roman" w:cs="Times New Roman"/>
          <w:color w:val="383838"/>
          <w:spacing w:val="18"/>
          <w:sz w:val="24"/>
          <w:szCs w:val="24"/>
        </w:rPr>
        <w:t xml:space="preserve"> </w:t>
      </w:r>
      <w:r w:rsidRPr="00B42C82">
        <w:rPr>
          <w:rFonts w:ascii="Times New Roman" w:eastAsia="Arial" w:hAnsi="Times New Roman" w:cs="Times New Roman"/>
          <w:color w:val="383838"/>
          <w:sz w:val="24"/>
          <w:szCs w:val="24"/>
        </w:rPr>
        <w:t>first above</w:t>
      </w:r>
      <w:r w:rsidRPr="00B42C82">
        <w:rPr>
          <w:rFonts w:ascii="Times New Roman" w:eastAsia="Arial" w:hAnsi="Times New Roman" w:cs="Times New Roman"/>
          <w:color w:val="383838"/>
          <w:spacing w:val="8"/>
          <w:sz w:val="24"/>
          <w:szCs w:val="24"/>
        </w:rPr>
        <w:t xml:space="preserve"> </w:t>
      </w:r>
      <w:r w:rsidRPr="00B42C82">
        <w:rPr>
          <w:rFonts w:ascii="Times New Roman" w:eastAsia="Arial" w:hAnsi="Times New Roman" w:cs="Times New Roman"/>
          <w:color w:val="383838"/>
          <w:sz w:val="24"/>
          <w:szCs w:val="24"/>
        </w:rPr>
        <w:t>written</w:t>
      </w:r>
      <w:r w:rsidRPr="00B42C82">
        <w:rPr>
          <w:rFonts w:ascii="Times New Roman" w:eastAsia="Arial" w:hAnsi="Times New Roman" w:cs="Times New Roman"/>
          <w:color w:val="383838"/>
          <w:spacing w:val="10"/>
          <w:sz w:val="24"/>
          <w:szCs w:val="24"/>
        </w:rPr>
        <w:t xml:space="preserve"> </w:t>
      </w:r>
      <w:r w:rsidRPr="00B42C82">
        <w:rPr>
          <w:rFonts w:ascii="Times New Roman" w:eastAsia="Arial" w:hAnsi="Times New Roman" w:cs="Times New Roman"/>
          <w:color w:val="383838"/>
          <w:sz w:val="24"/>
          <w:szCs w:val="24"/>
        </w:rPr>
        <w:t>by</w:t>
      </w:r>
      <w:r w:rsidRPr="00B42C82">
        <w:rPr>
          <w:rFonts w:ascii="Times New Roman" w:eastAsia="Arial" w:hAnsi="Times New Roman" w:cs="Times New Roman"/>
          <w:color w:val="383838"/>
          <w:spacing w:val="6"/>
          <w:sz w:val="24"/>
          <w:szCs w:val="24"/>
        </w:rPr>
        <w:t xml:space="preserve"> </w:t>
      </w:r>
      <w:r w:rsidRPr="00B42C82">
        <w:rPr>
          <w:rFonts w:ascii="Times New Roman" w:eastAsia="Arial" w:hAnsi="Times New Roman" w:cs="Times New Roman"/>
          <w:color w:val="383838"/>
          <w:sz w:val="24"/>
          <w:szCs w:val="24"/>
        </w:rPr>
        <w:t>the</w:t>
      </w:r>
      <w:r w:rsidRPr="00B42C82">
        <w:rPr>
          <w:rFonts w:ascii="Times New Roman" w:eastAsia="Arial" w:hAnsi="Times New Roman" w:cs="Times New Roman"/>
          <w:color w:val="383838"/>
          <w:spacing w:val="13"/>
          <w:sz w:val="24"/>
          <w:szCs w:val="24"/>
        </w:rPr>
        <w:t xml:space="preserve"> </w:t>
      </w:r>
      <w:r w:rsidRPr="00B42C82">
        <w:rPr>
          <w:rFonts w:ascii="Times New Roman" w:eastAsia="Arial" w:hAnsi="Times New Roman" w:cs="Times New Roman"/>
          <w:color w:val="383838"/>
          <w:sz w:val="24"/>
          <w:szCs w:val="24"/>
        </w:rPr>
        <w:t>duly</w:t>
      </w:r>
      <w:r w:rsidRPr="00B42C82">
        <w:rPr>
          <w:rFonts w:ascii="Times New Roman" w:eastAsia="Arial" w:hAnsi="Times New Roman" w:cs="Times New Roman"/>
          <w:color w:val="383838"/>
          <w:spacing w:val="7"/>
          <w:sz w:val="24"/>
          <w:szCs w:val="24"/>
        </w:rPr>
        <w:t xml:space="preserve"> </w:t>
      </w:r>
      <w:r w:rsidRPr="00B42C82">
        <w:rPr>
          <w:rFonts w:ascii="Times New Roman" w:eastAsia="Arial" w:hAnsi="Times New Roman" w:cs="Times New Roman"/>
          <w:color w:val="383838"/>
          <w:sz w:val="24"/>
          <w:szCs w:val="24"/>
        </w:rPr>
        <w:t>authorized</w:t>
      </w:r>
      <w:r w:rsidRPr="00B42C82">
        <w:rPr>
          <w:rFonts w:ascii="Times New Roman" w:eastAsia="Arial" w:hAnsi="Times New Roman" w:cs="Times New Roman"/>
          <w:color w:val="383838"/>
          <w:spacing w:val="14"/>
          <w:sz w:val="24"/>
          <w:szCs w:val="24"/>
        </w:rPr>
        <w:t xml:space="preserve"> </w:t>
      </w:r>
      <w:r w:rsidRPr="00B42C82">
        <w:rPr>
          <w:rFonts w:ascii="Times New Roman" w:eastAsia="Arial" w:hAnsi="Times New Roman" w:cs="Times New Roman"/>
          <w:color w:val="383838"/>
          <w:sz w:val="24"/>
          <w:szCs w:val="24"/>
        </w:rPr>
        <w:t>officer</w:t>
      </w:r>
      <w:r w:rsidRPr="00B42C82">
        <w:rPr>
          <w:rFonts w:ascii="Times New Roman" w:eastAsia="Arial" w:hAnsi="Times New Roman" w:cs="Times New Roman"/>
          <w:color w:val="383838"/>
          <w:spacing w:val="21"/>
          <w:sz w:val="24"/>
          <w:szCs w:val="24"/>
        </w:rPr>
        <w:t xml:space="preserve"> </w:t>
      </w:r>
      <w:r w:rsidRPr="00B42C82">
        <w:rPr>
          <w:rFonts w:ascii="Times New Roman" w:eastAsia="Arial" w:hAnsi="Times New Roman" w:cs="Times New Roman"/>
          <w:color w:val="383838"/>
          <w:sz w:val="24"/>
          <w:szCs w:val="24"/>
        </w:rPr>
        <w:t>of</w:t>
      </w:r>
      <w:r w:rsidRPr="00B42C82">
        <w:rPr>
          <w:rFonts w:ascii="Times New Roman" w:eastAsia="Arial" w:hAnsi="Times New Roman" w:cs="Times New Roman"/>
          <w:color w:val="383838"/>
          <w:spacing w:val="10"/>
          <w:sz w:val="24"/>
          <w:szCs w:val="24"/>
        </w:rPr>
        <w:t xml:space="preserve"> </w:t>
      </w:r>
      <w:r w:rsidRPr="00B42C82">
        <w:rPr>
          <w:rFonts w:ascii="Times New Roman" w:eastAsia="Arial" w:hAnsi="Times New Roman" w:cs="Times New Roman"/>
          <w:color w:val="383838"/>
          <w:sz w:val="24"/>
          <w:szCs w:val="24"/>
        </w:rPr>
        <w:t>the</w:t>
      </w:r>
      <w:r w:rsidRPr="00B42C82">
        <w:rPr>
          <w:rFonts w:ascii="Times New Roman" w:eastAsia="Arial" w:hAnsi="Times New Roman" w:cs="Times New Roman"/>
          <w:color w:val="383838"/>
          <w:spacing w:val="8"/>
          <w:sz w:val="24"/>
          <w:szCs w:val="24"/>
        </w:rPr>
        <w:t xml:space="preserve"> </w:t>
      </w:r>
      <w:r w:rsidRPr="00B42C82">
        <w:rPr>
          <w:rFonts w:ascii="Times New Roman" w:eastAsia="Arial" w:hAnsi="Times New Roman" w:cs="Times New Roman"/>
          <w:color w:val="383838"/>
          <w:sz w:val="24"/>
          <w:szCs w:val="24"/>
        </w:rPr>
        <w:t>parties</w:t>
      </w:r>
      <w:r w:rsidRPr="00B42C82">
        <w:rPr>
          <w:rFonts w:ascii="Times New Roman" w:eastAsia="Arial" w:hAnsi="Times New Roman" w:cs="Times New Roman"/>
          <w:color w:val="383838"/>
          <w:spacing w:val="7"/>
          <w:sz w:val="24"/>
          <w:szCs w:val="24"/>
        </w:rPr>
        <w:t xml:space="preserve"> </w:t>
      </w:r>
      <w:r w:rsidRPr="00B42C82">
        <w:rPr>
          <w:rFonts w:ascii="Times New Roman" w:eastAsia="Arial" w:hAnsi="Times New Roman" w:cs="Times New Roman"/>
          <w:color w:val="383838"/>
          <w:w w:val="103"/>
          <w:sz w:val="24"/>
          <w:szCs w:val="24"/>
        </w:rPr>
        <w:t>hereto.</w:t>
      </w:r>
    </w:p>
    <w:p w:rsidR="00B0331C" w:rsidRPr="00B42C82" w:rsidRDefault="00B0331C" w:rsidP="00B42C82">
      <w:pPr>
        <w:spacing w:before="10" w:after="0" w:line="240" w:lineRule="exact"/>
        <w:rPr>
          <w:rFonts w:ascii="Times New Roman" w:hAnsi="Times New Roman" w:cs="Times New Roman"/>
          <w:sz w:val="24"/>
          <w:szCs w:val="24"/>
        </w:rPr>
      </w:pPr>
    </w:p>
    <w:p w:rsidR="00B0331C" w:rsidRPr="00B42C82" w:rsidRDefault="00BC30C4" w:rsidP="00B42C82">
      <w:pPr>
        <w:tabs>
          <w:tab w:val="left" w:pos="4220"/>
        </w:tabs>
        <w:spacing w:after="0" w:line="240" w:lineRule="auto"/>
        <w:rPr>
          <w:rFonts w:ascii="Times New Roman" w:eastAsia="Arial" w:hAnsi="Times New Roman" w:cs="Times New Roman"/>
          <w:sz w:val="24"/>
          <w:szCs w:val="24"/>
        </w:rPr>
      </w:pPr>
      <w:r w:rsidRPr="00B42C82">
        <w:rPr>
          <w:rFonts w:ascii="Times New Roman" w:eastAsia="Arial" w:hAnsi="Times New Roman" w:cs="Times New Roman"/>
          <w:b/>
          <w:bCs/>
          <w:color w:val="383838"/>
          <w:sz w:val="24"/>
          <w:szCs w:val="24"/>
        </w:rPr>
        <w:t>PARTICIPATING</w:t>
      </w:r>
      <w:r w:rsidRPr="00B42C82">
        <w:rPr>
          <w:rFonts w:ascii="Times New Roman" w:eastAsia="Arial" w:hAnsi="Times New Roman" w:cs="Times New Roman"/>
          <w:b/>
          <w:bCs/>
          <w:color w:val="383838"/>
          <w:spacing w:val="20"/>
          <w:sz w:val="24"/>
          <w:szCs w:val="24"/>
        </w:rPr>
        <w:t xml:space="preserve"> </w:t>
      </w:r>
      <w:r w:rsidRPr="00B42C82">
        <w:rPr>
          <w:rFonts w:ascii="Times New Roman" w:eastAsia="Arial" w:hAnsi="Times New Roman" w:cs="Times New Roman"/>
          <w:b/>
          <w:bCs/>
          <w:color w:val="383838"/>
          <w:sz w:val="24"/>
          <w:szCs w:val="24"/>
        </w:rPr>
        <w:t>ENTITY:</w:t>
      </w:r>
      <w:r w:rsidRPr="00B42C82">
        <w:rPr>
          <w:rFonts w:ascii="Times New Roman" w:eastAsia="Arial" w:hAnsi="Times New Roman" w:cs="Times New Roman"/>
          <w:b/>
          <w:bCs/>
          <w:color w:val="383838"/>
          <w:spacing w:val="-40"/>
          <w:sz w:val="24"/>
          <w:szCs w:val="24"/>
        </w:rPr>
        <w:t xml:space="preserve"> </w:t>
      </w:r>
      <w:r w:rsidRPr="00B42C82">
        <w:rPr>
          <w:rFonts w:ascii="Times New Roman" w:eastAsia="Arial" w:hAnsi="Times New Roman" w:cs="Times New Roman"/>
          <w:b/>
          <w:bCs/>
          <w:color w:val="383838"/>
          <w:sz w:val="24"/>
          <w:szCs w:val="24"/>
        </w:rPr>
        <w:tab/>
        <w:t>TRANSFAC</w:t>
      </w:r>
      <w:r w:rsidRPr="00B42C82">
        <w:rPr>
          <w:rFonts w:ascii="Times New Roman" w:eastAsia="Arial" w:hAnsi="Times New Roman" w:cs="Times New Roman"/>
          <w:b/>
          <w:bCs/>
          <w:color w:val="383838"/>
          <w:spacing w:val="12"/>
          <w:sz w:val="24"/>
          <w:szCs w:val="24"/>
        </w:rPr>
        <w:t xml:space="preserve"> </w:t>
      </w:r>
      <w:r w:rsidRPr="00B42C82">
        <w:rPr>
          <w:rFonts w:ascii="Times New Roman" w:eastAsia="Arial" w:hAnsi="Times New Roman" w:cs="Times New Roman"/>
          <w:b/>
          <w:bCs/>
          <w:color w:val="383838"/>
          <w:sz w:val="24"/>
          <w:szCs w:val="24"/>
        </w:rPr>
        <w:t>CAPITAL</w:t>
      </w:r>
    </w:p>
    <w:p w:rsidR="00B0331C" w:rsidRPr="00BC30C4" w:rsidRDefault="00B0331C" w:rsidP="00B42C82">
      <w:pPr>
        <w:spacing w:before="1" w:after="0" w:line="220" w:lineRule="exact"/>
        <w:rPr>
          <w:rFonts w:ascii="Times New Roman" w:eastAsia="Arial" w:hAnsi="Times New Roman" w:cs="Times New Roman"/>
          <w:color w:val="383838"/>
          <w:sz w:val="24"/>
          <w:szCs w:val="24"/>
        </w:rPr>
      </w:pPr>
    </w:p>
    <w:p w:rsidR="006F3AF5" w:rsidRDefault="006F3AF5" w:rsidP="006F3AF5">
      <w:pPr>
        <w:tabs>
          <w:tab w:val="left" w:pos="4230"/>
        </w:tabs>
        <w:spacing w:after="0" w:line="305" w:lineRule="auto"/>
        <w:ind w:hanging="680"/>
        <w:rPr>
          <w:rFonts w:ascii="Times New Roman" w:eastAsia="Arial" w:hAnsi="Times New Roman" w:cs="Times New Roman"/>
          <w:color w:val="383838"/>
          <w:sz w:val="24"/>
          <w:szCs w:val="24"/>
        </w:rPr>
      </w:pPr>
      <w:r>
        <w:rPr>
          <w:rFonts w:ascii="Times New Roman" w:eastAsia="Arial" w:hAnsi="Times New Roman" w:cs="Times New Roman"/>
          <w:color w:val="383838"/>
          <w:sz w:val="24"/>
          <w:szCs w:val="24"/>
        </w:rPr>
        <w:tab/>
      </w:r>
      <w:r>
        <w:rPr>
          <w:rFonts w:ascii="Times New Roman" w:eastAsia="Arial" w:hAnsi="Times New Roman" w:cs="Times New Roman"/>
          <w:color w:val="383838"/>
          <w:sz w:val="24"/>
          <w:szCs w:val="24"/>
        </w:rPr>
        <w:tab/>
        <w:t>By:________________________</w:t>
      </w:r>
    </w:p>
    <w:p w:rsidR="006F3AF5" w:rsidRDefault="00BC30C4" w:rsidP="006F3AF5">
      <w:pPr>
        <w:tabs>
          <w:tab w:val="left" w:pos="4230"/>
        </w:tabs>
        <w:spacing w:after="0" w:line="305" w:lineRule="auto"/>
        <w:ind w:hanging="680"/>
        <w:rPr>
          <w:rFonts w:ascii="Times New Roman" w:eastAsia="Arial" w:hAnsi="Times New Roman" w:cs="Times New Roman"/>
          <w:color w:val="383838"/>
          <w:sz w:val="24"/>
          <w:szCs w:val="24"/>
        </w:rPr>
      </w:pPr>
      <w:r w:rsidRPr="00BC30C4">
        <w:rPr>
          <w:rFonts w:ascii="Times New Roman" w:eastAsia="Arial" w:hAnsi="Times New Roman" w:cs="Times New Roman"/>
          <w:color w:val="383838"/>
          <w:sz w:val="24"/>
          <w:szCs w:val="24"/>
        </w:rPr>
        <w:tab/>
      </w:r>
      <w:r w:rsidRPr="00BC30C4">
        <w:rPr>
          <w:rFonts w:ascii="Times New Roman" w:eastAsia="Arial" w:hAnsi="Times New Roman" w:cs="Times New Roman"/>
          <w:color w:val="383838"/>
          <w:sz w:val="24"/>
          <w:szCs w:val="24"/>
        </w:rPr>
        <w:tab/>
      </w:r>
      <w:r w:rsidRPr="00B42C82">
        <w:rPr>
          <w:rFonts w:ascii="Times New Roman" w:eastAsia="Arial" w:hAnsi="Times New Roman" w:cs="Times New Roman"/>
          <w:color w:val="383838"/>
          <w:sz w:val="24"/>
          <w:szCs w:val="24"/>
        </w:rPr>
        <w:t>John</w:t>
      </w:r>
      <w:r w:rsidRPr="00BC30C4">
        <w:rPr>
          <w:rFonts w:ascii="Times New Roman" w:eastAsia="Arial" w:hAnsi="Times New Roman" w:cs="Times New Roman"/>
          <w:color w:val="383838"/>
          <w:sz w:val="24"/>
          <w:szCs w:val="24"/>
        </w:rPr>
        <w:t xml:space="preserve"> Thompson</w:t>
      </w:r>
    </w:p>
    <w:p w:rsidR="00B0331C" w:rsidRPr="00BC30C4" w:rsidRDefault="006F3AF5" w:rsidP="006F3AF5">
      <w:pPr>
        <w:tabs>
          <w:tab w:val="left" w:pos="4230"/>
        </w:tabs>
        <w:spacing w:after="0" w:line="305" w:lineRule="auto"/>
        <w:ind w:hanging="680"/>
        <w:rPr>
          <w:rFonts w:ascii="Times New Roman" w:eastAsia="Arial" w:hAnsi="Times New Roman" w:cs="Times New Roman"/>
          <w:color w:val="383838"/>
          <w:sz w:val="24"/>
          <w:szCs w:val="24"/>
        </w:rPr>
      </w:pPr>
      <w:r>
        <w:rPr>
          <w:rFonts w:ascii="Times New Roman" w:eastAsia="Arial" w:hAnsi="Times New Roman" w:cs="Times New Roman"/>
          <w:color w:val="383838"/>
          <w:sz w:val="24"/>
          <w:szCs w:val="24"/>
        </w:rPr>
        <w:tab/>
      </w:r>
      <w:r>
        <w:rPr>
          <w:rFonts w:ascii="Times New Roman" w:eastAsia="Arial" w:hAnsi="Times New Roman" w:cs="Times New Roman"/>
          <w:color w:val="383838"/>
          <w:sz w:val="24"/>
          <w:szCs w:val="24"/>
        </w:rPr>
        <w:tab/>
      </w:r>
      <w:r w:rsidR="00BC30C4" w:rsidRPr="00B42C82">
        <w:rPr>
          <w:rFonts w:ascii="Times New Roman" w:eastAsia="Arial" w:hAnsi="Times New Roman" w:cs="Times New Roman"/>
          <w:color w:val="383838"/>
          <w:sz w:val="24"/>
          <w:szCs w:val="24"/>
        </w:rPr>
        <w:t>It</w:t>
      </w:r>
      <w:r>
        <w:rPr>
          <w:rFonts w:ascii="Times New Roman" w:eastAsia="Arial" w:hAnsi="Times New Roman" w:cs="Times New Roman"/>
          <w:color w:val="383838"/>
          <w:sz w:val="24"/>
          <w:szCs w:val="24"/>
        </w:rPr>
        <w:t xml:space="preserve">s: </w:t>
      </w:r>
      <w:r w:rsidR="00BC30C4" w:rsidRPr="00B42C82">
        <w:rPr>
          <w:rFonts w:ascii="Times New Roman" w:eastAsia="Arial" w:hAnsi="Times New Roman" w:cs="Times New Roman"/>
          <w:color w:val="383838"/>
          <w:sz w:val="24"/>
          <w:szCs w:val="24"/>
        </w:rPr>
        <w:t>Chief</w:t>
      </w:r>
      <w:r w:rsidR="00BC30C4" w:rsidRPr="00BC30C4">
        <w:rPr>
          <w:rFonts w:ascii="Times New Roman" w:eastAsia="Arial" w:hAnsi="Times New Roman" w:cs="Times New Roman"/>
          <w:color w:val="383838"/>
          <w:sz w:val="24"/>
          <w:szCs w:val="24"/>
        </w:rPr>
        <w:t xml:space="preserve"> </w:t>
      </w:r>
      <w:r w:rsidR="00BC30C4" w:rsidRPr="00B42C82">
        <w:rPr>
          <w:rFonts w:ascii="Times New Roman" w:eastAsia="Arial" w:hAnsi="Times New Roman" w:cs="Times New Roman"/>
          <w:color w:val="383838"/>
          <w:sz w:val="24"/>
          <w:szCs w:val="24"/>
        </w:rPr>
        <w:t>Financial</w:t>
      </w:r>
      <w:r w:rsidR="00BC30C4" w:rsidRPr="00BC30C4">
        <w:rPr>
          <w:rFonts w:ascii="Times New Roman" w:eastAsia="Arial" w:hAnsi="Times New Roman" w:cs="Times New Roman"/>
          <w:color w:val="383838"/>
          <w:sz w:val="24"/>
          <w:szCs w:val="24"/>
        </w:rPr>
        <w:t xml:space="preserve"> Officer</w:t>
      </w:r>
    </w:p>
    <w:p w:rsidR="00B0331C" w:rsidRPr="00BC30C4" w:rsidRDefault="00B0331C" w:rsidP="00B42C82">
      <w:pPr>
        <w:spacing w:before="4" w:after="0" w:line="260" w:lineRule="exact"/>
        <w:rPr>
          <w:rFonts w:ascii="Times New Roman" w:eastAsia="Arial" w:hAnsi="Times New Roman" w:cs="Times New Roman"/>
          <w:color w:val="383838"/>
          <w:sz w:val="24"/>
          <w:szCs w:val="24"/>
        </w:rPr>
      </w:pPr>
    </w:p>
    <w:p w:rsidR="00B0331C" w:rsidRPr="00B42C82" w:rsidRDefault="00BC30C4" w:rsidP="00B42C82">
      <w:pPr>
        <w:tabs>
          <w:tab w:val="left" w:pos="4220"/>
        </w:tabs>
        <w:spacing w:after="0" w:line="240" w:lineRule="auto"/>
        <w:rPr>
          <w:rFonts w:ascii="Times New Roman" w:eastAsia="Arial" w:hAnsi="Times New Roman" w:cs="Times New Roman"/>
          <w:sz w:val="24"/>
          <w:szCs w:val="24"/>
        </w:rPr>
      </w:pPr>
      <w:r w:rsidRPr="00B42C82">
        <w:rPr>
          <w:rFonts w:ascii="Times New Roman" w:eastAsia="Arial" w:hAnsi="Times New Roman" w:cs="Times New Roman"/>
          <w:b/>
          <w:bCs/>
          <w:color w:val="383838"/>
          <w:sz w:val="24"/>
          <w:szCs w:val="24"/>
        </w:rPr>
        <w:t>ORIGINATING</w:t>
      </w:r>
      <w:r w:rsidRPr="00B42C82">
        <w:rPr>
          <w:rFonts w:ascii="Times New Roman" w:eastAsia="Arial" w:hAnsi="Times New Roman" w:cs="Times New Roman"/>
          <w:b/>
          <w:bCs/>
          <w:color w:val="383838"/>
          <w:spacing w:val="22"/>
          <w:sz w:val="24"/>
          <w:szCs w:val="24"/>
        </w:rPr>
        <w:t xml:space="preserve"> </w:t>
      </w:r>
      <w:r w:rsidRPr="00B42C82">
        <w:rPr>
          <w:rFonts w:ascii="Times New Roman" w:eastAsia="Arial" w:hAnsi="Times New Roman" w:cs="Times New Roman"/>
          <w:b/>
          <w:bCs/>
          <w:color w:val="383838"/>
          <w:sz w:val="24"/>
          <w:szCs w:val="24"/>
        </w:rPr>
        <w:t>ENTITY:</w:t>
      </w:r>
      <w:r w:rsidRPr="00B42C82">
        <w:rPr>
          <w:rFonts w:ascii="Times New Roman" w:eastAsia="Arial" w:hAnsi="Times New Roman" w:cs="Times New Roman"/>
          <w:b/>
          <w:bCs/>
          <w:color w:val="383838"/>
          <w:spacing w:val="-40"/>
          <w:sz w:val="24"/>
          <w:szCs w:val="24"/>
        </w:rPr>
        <w:t xml:space="preserve"> </w:t>
      </w:r>
      <w:r w:rsidRPr="00B42C82">
        <w:rPr>
          <w:rFonts w:ascii="Times New Roman" w:eastAsia="Arial" w:hAnsi="Times New Roman" w:cs="Times New Roman"/>
          <w:b/>
          <w:bCs/>
          <w:color w:val="383838"/>
          <w:sz w:val="24"/>
          <w:szCs w:val="24"/>
        </w:rPr>
        <w:tab/>
      </w:r>
      <w:r w:rsidR="00BE1FC9">
        <w:rPr>
          <w:rFonts w:ascii="Times New Roman" w:eastAsia="Arial" w:hAnsi="Times New Roman" w:cs="Times New Roman"/>
          <w:b/>
          <w:bCs/>
          <w:color w:val="383838"/>
          <w:sz w:val="24"/>
          <w:szCs w:val="24"/>
        </w:rPr>
        <w:t>_______________________</w:t>
      </w:r>
    </w:p>
    <w:p w:rsidR="00B0331C" w:rsidRPr="00B42C82" w:rsidRDefault="00B0331C" w:rsidP="00B42C82">
      <w:pPr>
        <w:spacing w:after="0" w:line="200" w:lineRule="exact"/>
        <w:rPr>
          <w:rFonts w:ascii="Times New Roman" w:hAnsi="Times New Roman" w:cs="Times New Roman"/>
          <w:sz w:val="24"/>
          <w:szCs w:val="24"/>
        </w:rPr>
      </w:pPr>
    </w:p>
    <w:p w:rsidR="00B0331C" w:rsidRPr="00B42C82" w:rsidRDefault="00B0331C" w:rsidP="00B42C82">
      <w:pPr>
        <w:spacing w:before="10" w:after="0" w:line="260" w:lineRule="exact"/>
        <w:rPr>
          <w:rFonts w:ascii="Times New Roman" w:hAnsi="Times New Roman" w:cs="Times New Roman"/>
          <w:sz w:val="24"/>
          <w:szCs w:val="24"/>
        </w:rPr>
      </w:pPr>
    </w:p>
    <w:p w:rsidR="006F3AF5" w:rsidRDefault="006F3AF5" w:rsidP="006F3AF5">
      <w:pPr>
        <w:tabs>
          <w:tab w:val="left" w:pos="4230"/>
        </w:tabs>
        <w:spacing w:after="0" w:line="305" w:lineRule="auto"/>
        <w:ind w:hanging="685"/>
        <w:rPr>
          <w:rFonts w:ascii="Times New Roman" w:eastAsia="Arial" w:hAnsi="Times New Roman" w:cs="Times New Roman"/>
          <w:color w:val="383838"/>
          <w:w w:val="132"/>
          <w:sz w:val="24"/>
          <w:szCs w:val="24"/>
        </w:rPr>
      </w:pPr>
      <w:r>
        <w:rPr>
          <w:rFonts w:ascii="Times New Roman" w:eastAsia="Arial" w:hAnsi="Times New Roman" w:cs="Times New Roman"/>
          <w:color w:val="383838"/>
          <w:sz w:val="24"/>
          <w:szCs w:val="24"/>
        </w:rPr>
        <w:tab/>
      </w:r>
      <w:r>
        <w:rPr>
          <w:rFonts w:ascii="Times New Roman" w:eastAsia="Arial" w:hAnsi="Times New Roman" w:cs="Times New Roman"/>
          <w:color w:val="383838"/>
          <w:sz w:val="24"/>
          <w:szCs w:val="24"/>
        </w:rPr>
        <w:tab/>
      </w:r>
      <w:r>
        <w:rPr>
          <w:rFonts w:ascii="Times New Roman" w:eastAsia="Arial" w:hAnsi="Times New Roman" w:cs="Times New Roman"/>
          <w:color w:val="383838"/>
          <w:sz w:val="24"/>
          <w:szCs w:val="24"/>
        </w:rPr>
        <w:tab/>
      </w:r>
      <w:r w:rsidR="00BC30C4" w:rsidRPr="00B42C82">
        <w:rPr>
          <w:rFonts w:ascii="Times New Roman" w:eastAsia="Arial" w:hAnsi="Times New Roman" w:cs="Times New Roman"/>
          <w:color w:val="383838"/>
          <w:sz w:val="24"/>
          <w:szCs w:val="24"/>
        </w:rPr>
        <w:t>B</w:t>
      </w:r>
      <w:r w:rsidR="00BC30C4" w:rsidRPr="00B42C82">
        <w:rPr>
          <w:rFonts w:ascii="Times New Roman" w:eastAsia="Arial" w:hAnsi="Times New Roman" w:cs="Times New Roman"/>
          <w:color w:val="383838"/>
          <w:spacing w:val="9"/>
          <w:sz w:val="24"/>
          <w:szCs w:val="24"/>
        </w:rPr>
        <w:t>y</w:t>
      </w:r>
      <w:r w:rsidR="00BC30C4" w:rsidRPr="00B42C82">
        <w:rPr>
          <w:rFonts w:ascii="Times New Roman" w:eastAsia="Arial" w:hAnsi="Times New Roman" w:cs="Times New Roman"/>
          <w:color w:val="646464"/>
          <w:spacing w:val="6"/>
          <w:sz w:val="24"/>
          <w:szCs w:val="24"/>
        </w:rPr>
        <w:t>:</w:t>
      </w:r>
      <w:r w:rsidR="00BC30C4" w:rsidRPr="00B42C82">
        <w:rPr>
          <w:rFonts w:ascii="Times New Roman" w:eastAsia="Arial" w:hAnsi="Times New Roman" w:cs="Times New Roman"/>
          <w:color w:val="646464"/>
          <w:spacing w:val="-1"/>
          <w:sz w:val="24"/>
          <w:szCs w:val="24"/>
          <w:u w:val="single" w:color="373737"/>
        </w:rPr>
        <w:t xml:space="preserve"> </w:t>
      </w:r>
      <w:r w:rsidR="00BC30C4" w:rsidRPr="00B42C82">
        <w:rPr>
          <w:rFonts w:ascii="Times New Roman" w:eastAsia="Arial" w:hAnsi="Times New Roman" w:cs="Times New Roman"/>
          <w:color w:val="646464"/>
          <w:sz w:val="24"/>
          <w:szCs w:val="24"/>
          <w:u w:val="single" w:color="373737"/>
        </w:rPr>
        <w:tab/>
      </w:r>
      <w:r w:rsidR="00BC30C4" w:rsidRPr="00B42C82">
        <w:rPr>
          <w:rFonts w:ascii="Times New Roman" w:eastAsia="Arial" w:hAnsi="Times New Roman" w:cs="Times New Roman"/>
          <w:color w:val="646464"/>
          <w:sz w:val="24"/>
          <w:szCs w:val="24"/>
          <w:u w:val="single" w:color="373737"/>
        </w:rPr>
        <w:tab/>
      </w:r>
      <w:r w:rsidR="00BC30C4" w:rsidRPr="00B42C82">
        <w:rPr>
          <w:rFonts w:ascii="Times New Roman" w:eastAsia="Arial" w:hAnsi="Times New Roman" w:cs="Times New Roman"/>
          <w:color w:val="383838"/>
          <w:w w:val="132"/>
          <w:sz w:val="24"/>
          <w:szCs w:val="24"/>
        </w:rPr>
        <w:t xml:space="preserve">_ </w:t>
      </w:r>
    </w:p>
    <w:p w:rsidR="006F3AF5" w:rsidRDefault="006F3AF5" w:rsidP="006F3AF5">
      <w:pPr>
        <w:tabs>
          <w:tab w:val="left" w:pos="4230"/>
        </w:tabs>
        <w:spacing w:after="0" w:line="305" w:lineRule="auto"/>
        <w:ind w:hanging="685"/>
        <w:rPr>
          <w:rFonts w:ascii="Times New Roman" w:eastAsia="Arial" w:hAnsi="Times New Roman" w:cs="Times New Roman"/>
          <w:sz w:val="24"/>
          <w:szCs w:val="24"/>
        </w:rPr>
      </w:pPr>
      <w:r>
        <w:rPr>
          <w:rFonts w:ascii="Times New Roman" w:eastAsia="Arial" w:hAnsi="Times New Roman" w:cs="Times New Roman"/>
          <w:color w:val="383838"/>
          <w:w w:val="132"/>
          <w:sz w:val="24"/>
          <w:szCs w:val="24"/>
        </w:rPr>
        <w:tab/>
      </w:r>
      <w:r>
        <w:rPr>
          <w:rFonts w:ascii="Times New Roman" w:eastAsia="Arial" w:hAnsi="Times New Roman" w:cs="Times New Roman"/>
          <w:color w:val="383838"/>
          <w:w w:val="132"/>
          <w:sz w:val="24"/>
          <w:szCs w:val="24"/>
        </w:rPr>
        <w:tab/>
      </w:r>
      <w:r>
        <w:rPr>
          <w:rFonts w:ascii="Times New Roman" w:eastAsia="Arial" w:hAnsi="Times New Roman" w:cs="Times New Roman"/>
          <w:color w:val="383838"/>
          <w:w w:val="132"/>
          <w:sz w:val="24"/>
          <w:szCs w:val="24"/>
        </w:rPr>
        <w:tab/>
      </w:r>
      <w:r>
        <w:rPr>
          <w:rFonts w:ascii="Times New Roman" w:eastAsia="Arial" w:hAnsi="Times New Roman" w:cs="Times New Roman"/>
          <w:color w:val="383838"/>
          <w:sz w:val="24"/>
          <w:szCs w:val="24"/>
        </w:rPr>
        <w:t>[name]</w:t>
      </w:r>
    </w:p>
    <w:p w:rsidR="00B0331C" w:rsidRPr="00B42C82" w:rsidRDefault="00BC30C4" w:rsidP="006F3AF5">
      <w:pPr>
        <w:tabs>
          <w:tab w:val="left" w:pos="4230"/>
        </w:tabs>
        <w:spacing w:after="0" w:line="305" w:lineRule="auto"/>
        <w:ind w:left="90" w:firstLine="4230"/>
        <w:rPr>
          <w:rFonts w:ascii="Times New Roman" w:eastAsia="Arial" w:hAnsi="Times New Roman" w:cs="Times New Roman"/>
          <w:sz w:val="24"/>
          <w:szCs w:val="24"/>
        </w:rPr>
      </w:pPr>
      <w:r w:rsidRPr="00B42C82">
        <w:rPr>
          <w:rFonts w:ascii="Times New Roman" w:eastAsia="Arial" w:hAnsi="Times New Roman" w:cs="Times New Roman"/>
          <w:color w:val="383838"/>
          <w:sz w:val="24"/>
          <w:szCs w:val="24"/>
        </w:rPr>
        <w:t>It</w:t>
      </w:r>
      <w:r w:rsidRPr="00B42C82">
        <w:rPr>
          <w:rFonts w:ascii="Times New Roman" w:eastAsia="Arial" w:hAnsi="Times New Roman" w:cs="Times New Roman"/>
          <w:color w:val="383838"/>
          <w:spacing w:val="-2"/>
          <w:sz w:val="24"/>
          <w:szCs w:val="24"/>
        </w:rPr>
        <w:t>s</w:t>
      </w:r>
      <w:r w:rsidRPr="00B42C82">
        <w:rPr>
          <w:rFonts w:ascii="Times New Roman" w:eastAsia="Arial" w:hAnsi="Times New Roman" w:cs="Times New Roman"/>
          <w:color w:val="646464"/>
          <w:sz w:val="24"/>
          <w:szCs w:val="24"/>
        </w:rPr>
        <w:t>:</w:t>
      </w:r>
      <w:r w:rsidRPr="00B42C82">
        <w:rPr>
          <w:rFonts w:ascii="Times New Roman" w:eastAsia="Arial" w:hAnsi="Times New Roman" w:cs="Times New Roman"/>
          <w:color w:val="646464"/>
          <w:spacing w:val="-47"/>
          <w:sz w:val="24"/>
          <w:szCs w:val="24"/>
        </w:rPr>
        <w:t xml:space="preserve"> </w:t>
      </w:r>
      <w:r w:rsidR="006F3AF5">
        <w:rPr>
          <w:rFonts w:ascii="Times New Roman" w:eastAsia="Arial" w:hAnsi="Times New Roman" w:cs="Times New Roman"/>
          <w:color w:val="646464"/>
          <w:sz w:val="24"/>
          <w:szCs w:val="24"/>
        </w:rPr>
        <w:t xml:space="preserve"> </w:t>
      </w:r>
      <w:r w:rsidR="006F3AF5">
        <w:rPr>
          <w:rFonts w:ascii="Times New Roman" w:eastAsia="Arial" w:hAnsi="Times New Roman" w:cs="Times New Roman"/>
          <w:color w:val="383838"/>
          <w:sz w:val="24"/>
          <w:szCs w:val="24"/>
        </w:rPr>
        <w:t>[title]</w:t>
      </w:r>
    </w:p>
    <w:p w:rsidR="00B0331C" w:rsidRPr="00B42C82" w:rsidRDefault="00B0331C" w:rsidP="00B42C82">
      <w:pPr>
        <w:spacing w:after="0"/>
        <w:rPr>
          <w:rFonts w:ascii="Times New Roman" w:hAnsi="Times New Roman" w:cs="Times New Roman"/>
          <w:sz w:val="24"/>
          <w:szCs w:val="24"/>
        </w:rPr>
        <w:sectPr w:rsidR="00B0331C" w:rsidRPr="00B42C82">
          <w:footerReference w:type="default" r:id="rId6"/>
          <w:pgSz w:w="12260" w:h="15840"/>
          <w:pgMar w:top="1480" w:right="1520" w:bottom="1260" w:left="1580" w:header="0" w:footer="1031" w:gutter="0"/>
          <w:cols w:space="720"/>
        </w:sectPr>
      </w:pPr>
    </w:p>
    <w:p w:rsidR="00B0331C" w:rsidRPr="006F3AF5" w:rsidRDefault="00B0331C" w:rsidP="00B42C82">
      <w:pPr>
        <w:spacing w:before="15" w:after="0" w:line="280" w:lineRule="exact"/>
        <w:rPr>
          <w:rFonts w:ascii="Times New Roman" w:eastAsia="Arial" w:hAnsi="Times New Roman" w:cs="Times New Roman"/>
          <w:color w:val="242424"/>
          <w:sz w:val="24"/>
          <w:szCs w:val="24"/>
        </w:rPr>
      </w:pPr>
    </w:p>
    <w:p w:rsidR="00B0331C" w:rsidRPr="006F3AF5" w:rsidRDefault="00BC30C4" w:rsidP="00B42C82">
      <w:pPr>
        <w:spacing w:before="34" w:after="0" w:line="803" w:lineRule="auto"/>
        <w:ind w:firstLine="992"/>
        <w:rPr>
          <w:rFonts w:ascii="Times New Roman" w:eastAsia="Arial" w:hAnsi="Times New Roman" w:cs="Times New Roman"/>
          <w:color w:val="242424"/>
          <w:sz w:val="24"/>
          <w:szCs w:val="24"/>
        </w:rPr>
      </w:pPr>
      <w:r w:rsidRPr="00B42C82">
        <w:rPr>
          <w:rFonts w:ascii="Times New Roman" w:eastAsia="Arial" w:hAnsi="Times New Roman" w:cs="Times New Roman"/>
          <w:color w:val="242424"/>
          <w:sz w:val="24"/>
          <w:szCs w:val="24"/>
        </w:rPr>
        <w:t>EXHIBIT</w:t>
      </w:r>
      <w:r w:rsidRPr="006F3AF5">
        <w:rPr>
          <w:rFonts w:ascii="Times New Roman" w:eastAsia="Arial" w:hAnsi="Times New Roman" w:cs="Times New Roman"/>
          <w:color w:val="242424"/>
          <w:sz w:val="24"/>
          <w:szCs w:val="24"/>
        </w:rPr>
        <w:t xml:space="preserve"> A </w:t>
      </w:r>
      <w:r w:rsidRPr="00B42C82">
        <w:rPr>
          <w:rFonts w:ascii="Times New Roman" w:eastAsia="Arial" w:hAnsi="Times New Roman" w:cs="Times New Roman"/>
          <w:color w:val="242424"/>
          <w:sz w:val="24"/>
          <w:szCs w:val="24"/>
        </w:rPr>
        <w:t>PARTICIPATION</w:t>
      </w:r>
      <w:r w:rsidRPr="006F3AF5">
        <w:rPr>
          <w:rFonts w:ascii="Times New Roman" w:eastAsia="Arial" w:hAnsi="Times New Roman" w:cs="Times New Roman"/>
          <w:color w:val="242424"/>
          <w:sz w:val="24"/>
          <w:szCs w:val="24"/>
        </w:rPr>
        <w:t xml:space="preserve"> CERTIFICATE</w:t>
      </w:r>
    </w:p>
    <w:sectPr w:rsidR="00B0331C" w:rsidRPr="006F3AF5">
      <w:footerReference w:type="default" r:id="rId7"/>
      <w:pgSz w:w="12260" w:h="15840"/>
      <w:pgMar w:top="1480" w:right="1720" w:bottom="1260" w:left="1720" w:header="0" w:footer="1063"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804" w:rsidRDefault="005B1804">
      <w:pPr>
        <w:spacing w:after="0" w:line="240" w:lineRule="auto"/>
      </w:pPr>
      <w:r>
        <w:separator/>
      </w:r>
    </w:p>
  </w:endnote>
  <w:endnote w:type="continuationSeparator" w:id="0">
    <w:p w:rsidR="005B1804" w:rsidRDefault="005B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D2" w:rsidRDefault="005D3ED2">
    <w:pPr>
      <w:spacing w:after="0" w:line="198" w:lineRule="exact"/>
      <w:rPr>
        <w:sz w:val="19"/>
        <w:szCs w:val="19"/>
      </w:rPr>
    </w:pPr>
    <w:r>
      <w:rPr>
        <w:noProof/>
      </w:rPr>
      <mc:AlternateContent>
        <mc:Choice Requires="wps">
          <w:drawing>
            <wp:anchor distT="0" distB="0" distL="114300" distR="114300" simplePos="0" relativeHeight="251657216" behindDoc="1" locked="0" layoutInCell="1" allowOverlap="1">
              <wp:simplePos x="0" y="0"/>
              <wp:positionH relativeFrom="page">
                <wp:posOffset>3830320</wp:posOffset>
              </wp:positionH>
              <wp:positionV relativeFrom="page">
                <wp:posOffset>9243695</wp:posOffset>
              </wp:positionV>
              <wp:extent cx="134620" cy="172720"/>
              <wp:effectExtent l="1270" t="444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ED2" w:rsidRDefault="005D3ED2">
                          <w:pPr>
                            <w:spacing w:before="21" w:after="0" w:line="240" w:lineRule="auto"/>
                            <w:ind w:left="40" w:right="-20"/>
                            <w:rPr>
                              <w:rFonts w:ascii="Times New Roman" w:eastAsia="Times New Roman" w:hAnsi="Times New Roman" w:cs="Times New Roman"/>
                              <w:sz w:val="19"/>
                              <w:szCs w:val="19"/>
                            </w:rPr>
                          </w:pPr>
                          <w:r>
                            <w:fldChar w:fldCharType="begin"/>
                          </w:r>
                          <w:r>
                            <w:rPr>
                              <w:rFonts w:ascii="Times New Roman" w:eastAsia="Times New Roman" w:hAnsi="Times New Roman" w:cs="Times New Roman"/>
                              <w:color w:val="494B4B"/>
                              <w:w w:val="121"/>
                              <w:sz w:val="19"/>
                              <w:szCs w:val="19"/>
                            </w:rPr>
                            <w:instrText xml:space="preserve"> PAGE </w:instrText>
                          </w:r>
                          <w:r>
                            <w:fldChar w:fldCharType="separate"/>
                          </w:r>
                          <w:r w:rsidR="00E75C16">
                            <w:rPr>
                              <w:rFonts w:ascii="Times New Roman" w:eastAsia="Times New Roman" w:hAnsi="Times New Roman" w:cs="Times New Roman"/>
                              <w:noProof/>
                              <w:color w:val="494B4B"/>
                              <w:w w:val="121"/>
                              <w:sz w:val="19"/>
                              <w:szCs w:val="1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6pt;margin-top:727.85pt;width:10.6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kLmqg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" filled="f" stroked="f">
              <v:textbox inset="0,0,0,0">
                <w:txbxContent>
                  <w:p w:rsidR="005D3ED2" w:rsidRDefault="005D3ED2">
                    <w:pPr>
                      <w:spacing w:before="21" w:after="0" w:line="240" w:lineRule="auto"/>
                      <w:ind w:left="40" w:right="-20"/>
                      <w:rPr>
                        <w:rFonts w:ascii="Times New Roman" w:eastAsia="Times New Roman" w:hAnsi="Times New Roman" w:cs="Times New Roman"/>
                        <w:sz w:val="19"/>
                        <w:szCs w:val="19"/>
                      </w:rPr>
                    </w:pPr>
                    <w:r>
                      <w:fldChar w:fldCharType="begin"/>
                    </w:r>
                    <w:r>
                      <w:rPr>
                        <w:rFonts w:ascii="Times New Roman" w:eastAsia="Times New Roman" w:hAnsi="Times New Roman" w:cs="Times New Roman"/>
                        <w:color w:val="494B4B"/>
                        <w:w w:val="121"/>
                        <w:sz w:val="19"/>
                        <w:szCs w:val="19"/>
                      </w:rPr>
                      <w:instrText xml:space="preserve"> PAGE </w:instrText>
                    </w:r>
                    <w:r>
                      <w:fldChar w:fldCharType="separate"/>
                    </w:r>
                    <w:r w:rsidR="00E75C16">
                      <w:rPr>
                        <w:rFonts w:ascii="Times New Roman" w:eastAsia="Times New Roman" w:hAnsi="Times New Roman" w:cs="Times New Roman"/>
                        <w:noProof/>
                        <w:color w:val="494B4B"/>
                        <w:w w:val="121"/>
                        <w:sz w:val="19"/>
                        <w:szCs w:val="19"/>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D2" w:rsidRDefault="005D3ED2">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simplePos x="0" y="0"/>
              <wp:positionH relativeFrom="page">
                <wp:posOffset>3786505</wp:posOffset>
              </wp:positionH>
              <wp:positionV relativeFrom="page">
                <wp:posOffset>9268460</wp:posOffset>
              </wp:positionV>
              <wp:extent cx="193040" cy="152400"/>
              <wp:effectExtent l="0" t="63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ED2" w:rsidRDefault="005D3ED2">
                          <w:pPr>
                            <w:spacing w:after="0" w:line="224" w:lineRule="exact"/>
                            <w:ind w:left="40"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color w:val="4B4B4B"/>
                              <w:w w:val="119"/>
                              <w:sz w:val="20"/>
                              <w:szCs w:val="20"/>
                            </w:rPr>
                            <w:instrText xml:space="preserve"> PAGE </w:instrText>
                          </w:r>
                          <w:r>
                            <w:fldChar w:fldCharType="separate"/>
                          </w:r>
                          <w:r w:rsidR="00BD2F64">
                            <w:rPr>
                              <w:rFonts w:ascii="Times New Roman" w:eastAsia="Times New Roman" w:hAnsi="Times New Roman" w:cs="Times New Roman"/>
                              <w:noProof/>
                              <w:color w:val="4B4B4B"/>
                              <w:w w:val="119"/>
                              <w:sz w:val="20"/>
                              <w:szCs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15pt;margin-top:729.8pt;width:15.2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" filled="f" stroked="f">
              <v:textbox inset="0,0,0,0">
                <w:txbxContent>
                  <w:p w:rsidR="005D3ED2" w:rsidRDefault="005D3ED2">
                    <w:pPr>
                      <w:spacing w:after="0" w:line="224" w:lineRule="exact"/>
                      <w:ind w:left="40" w:right="-20"/>
                      <w:rPr>
                        <w:rFonts w:ascii="Times New Roman" w:eastAsia="Times New Roman" w:hAnsi="Times New Roman" w:cs="Times New Roman"/>
                        <w:sz w:val="20"/>
                        <w:szCs w:val="20"/>
                      </w:rPr>
                    </w:pPr>
                    <w:r>
                      <w:fldChar w:fldCharType="begin"/>
                    </w:r>
                    <w:r>
                      <w:rPr>
                        <w:rFonts w:ascii="Times New Roman" w:eastAsia="Times New Roman" w:hAnsi="Times New Roman" w:cs="Times New Roman"/>
                        <w:color w:val="4B4B4B"/>
                        <w:w w:val="119"/>
                        <w:sz w:val="20"/>
                        <w:szCs w:val="20"/>
                      </w:rPr>
                      <w:instrText xml:space="preserve"> PAGE </w:instrText>
                    </w:r>
                    <w:r>
                      <w:fldChar w:fldCharType="separate"/>
                    </w:r>
                    <w:r w:rsidR="00BD2F64">
                      <w:rPr>
                        <w:rFonts w:ascii="Times New Roman" w:eastAsia="Times New Roman" w:hAnsi="Times New Roman" w:cs="Times New Roman"/>
                        <w:noProof/>
                        <w:color w:val="4B4B4B"/>
                        <w:w w:val="119"/>
                        <w:sz w:val="20"/>
                        <w:szCs w:val="20"/>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804" w:rsidRDefault="005B1804">
      <w:pPr>
        <w:spacing w:after="0" w:line="240" w:lineRule="auto"/>
      </w:pPr>
      <w:r>
        <w:separator/>
      </w:r>
    </w:p>
  </w:footnote>
  <w:footnote w:type="continuationSeparator" w:id="0">
    <w:p w:rsidR="005B1804" w:rsidRDefault="005B180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1C"/>
    <w:rsid w:val="00191CFB"/>
    <w:rsid w:val="00212A97"/>
    <w:rsid w:val="00277365"/>
    <w:rsid w:val="003E3F9C"/>
    <w:rsid w:val="0042409F"/>
    <w:rsid w:val="005B1804"/>
    <w:rsid w:val="005D3ED2"/>
    <w:rsid w:val="006C09A7"/>
    <w:rsid w:val="006F3AF5"/>
    <w:rsid w:val="008041FB"/>
    <w:rsid w:val="00A93EBB"/>
    <w:rsid w:val="00AA4212"/>
    <w:rsid w:val="00AD3A3D"/>
    <w:rsid w:val="00B0331C"/>
    <w:rsid w:val="00B42C82"/>
    <w:rsid w:val="00BC30C4"/>
    <w:rsid w:val="00BD2F64"/>
    <w:rsid w:val="00BE1FC9"/>
    <w:rsid w:val="00C2450B"/>
    <w:rsid w:val="00C37FE4"/>
    <w:rsid w:val="00D3028E"/>
    <w:rsid w:val="00D57CD5"/>
    <w:rsid w:val="00E75C16"/>
    <w:rsid w:val="00EF0E23"/>
    <w:rsid w:val="00FA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2EF05"/>
  <w15:docId w15:val="{4DE85B45-92CC-403E-9F41-522CCBC5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0C4"/>
  </w:style>
  <w:style w:type="paragraph" w:styleId="Footer">
    <w:name w:val="footer"/>
    <w:basedOn w:val="Normal"/>
    <w:link w:val="FooterChar"/>
    <w:uiPriority w:val="99"/>
    <w:unhideWhenUsed/>
    <w:rsid w:val="00BC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0C4"/>
  </w:style>
  <w:style w:type="paragraph" w:styleId="BalloonText">
    <w:name w:val="Balloon Text"/>
    <w:basedOn w:val="Normal"/>
    <w:link w:val="BalloonTextChar"/>
    <w:uiPriority w:val="99"/>
    <w:semiHidden/>
    <w:unhideWhenUsed/>
    <w:rsid w:val="00C24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50B"/>
    <w:rPr>
      <w:rFonts w:ascii="Segoe UI" w:hAnsi="Segoe UI" w:cs="Segoe UI"/>
      <w:sz w:val="18"/>
      <w:szCs w:val="18"/>
    </w:rPr>
  </w:style>
  <w:style w:type="paragraph" w:styleId="Revision">
    <w:name w:val="Revision"/>
    <w:hidden/>
    <w:uiPriority w:val="99"/>
    <w:semiHidden/>
    <w:rsid w:val="005D3ED2"/>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2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Beall</dc:creator>
  <cp:lastModifiedBy>Jay</cp:lastModifiedBy>
  <cp:revision>2</cp:revision>
  <cp:lastPrinted>2017-01-31T21:34:00Z</cp:lastPrinted>
  <dcterms:created xsi:type="dcterms:W3CDTF">2017-03-21T00:41:00Z</dcterms:created>
  <dcterms:modified xsi:type="dcterms:W3CDTF">2017-03-21T00:41:00Z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LastSaved">
    <vt:filetime>2017-01-20T00:00:00Z</vt:filetime>
  </property>
</Properties>
</file>